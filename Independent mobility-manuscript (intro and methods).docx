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B5F2D" w14:textId="77777777" w:rsidR="00401300" w:rsidRPr="003A3820" w:rsidRDefault="00401300" w:rsidP="00401300">
      <w:pPr>
        <w:jc w:val="center"/>
        <w:rPr>
          <w:rFonts w:ascii="Times New Roman" w:hAnsi="Times New Roman"/>
          <w:b/>
          <w:sz w:val="24"/>
          <w:szCs w:val="24"/>
        </w:rPr>
      </w:pPr>
      <w:r w:rsidRPr="003A3820">
        <w:rPr>
          <w:rFonts w:ascii="Times New Roman" w:hAnsi="Times New Roman"/>
          <w:b/>
          <w:sz w:val="24"/>
          <w:szCs w:val="24"/>
        </w:rPr>
        <w:t xml:space="preserve">Association of road traffic injuries with independent mobility of adolescents in a megacity of lower middle income country </w:t>
      </w:r>
    </w:p>
    <w:p w14:paraId="0AA509E6" w14:textId="77777777" w:rsidR="006F703F" w:rsidRPr="003A3820" w:rsidRDefault="006F703F" w:rsidP="006F703F">
      <w:pPr>
        <w:pStyle w:val="Default"/>
      </w:pPr>
    </w:p>
    <w:p w14:paraId="787983E2" w14:textId="77777777" w:rsidR="006F703F" w:rsidRPr="003A3820" w:rsidRDefault="006F703F" w:rsidP="006F703F">
      <w:pPr>
        <w:pStyle w:val="Default"/>
        <w:jc w:val="both"/>
      </w:pPr>
      <w:r w:rsidRPr="003A3820">
        <w:t xml:space="preserve"> </w:t>
      </w:r>
    </w:p>
    <w:p w14:paraId="68C5724E" w14:textId="77777777" w:rsidR="006F703F" w:rsidRPr="003A3820" w:rsidRDefault="006F703F" w:rsidP="006F703F">
      <w:pPr>
        <w:pStyle w:val="Default"/>
        <w:jc w:val="both"/>
      </w:pPr>
    </w:p>
    <w:p w14:paraId="79BF0841" w14:textId="77777777" w:rsidR="00401300" w:rsidRPr="003A3820" w:rsidRDefault="00401300" w:rsidP="00401300">
      <w:pPr>
        <w:pStyle w:val="Default"/>
        <w:rPr>
          <w:b/>
        </w:rPr>
      </w:pPr>
      <w:r w:rsidRPr="003A3820">
        <w:rPr>
          <w:b/>
        </w:rPr>
        <w:t>Background</w:t>
      </w:r>
    </w:p>
    <w:p w14:paraId="30AC915D" w14:textId="77777777" w:rsidR="00401300" w:rsidRPr="003A3820" w:rsidRDefault="00401300" w:rsidP="00401300">
      <w:pPr>
        <w:pStyle w:val="Default"/>
        <w:jc w:val="both"/>
      </w:pPr>
      <w:r w:rsidRPr="003A3820">
        <w:t xml:space="preserve"> </w:t>
      </w:r>
    </w:p>
    <w:p w14:paraId="6751580D" w14:textId="77777777" w:rsidR="00401300" w:rsidRPr="003A3820" w:rsidRDefault="00401300" w:rsidP="00401300">
      <w:pPr>
        <w:pStyle w:val="Default"/>
        <w:jc w:val="both"/>
      </w:pPr>
    </w:p>
    <w:p w14:paraId="36ABDE90" w14:textId="1B798728" w:rsidR="00401300" w:rsidRPr="003A3820" w:rsidRDefault="00401300" w:rsidP="00401300">
      <w:pPr>
        <w:pStyle w:val="Default"/>
        <w:jc w:val="both"/>
      </w:pPr>
      <w:r w:rsidRPr="003A3820">
        <w:t>The freedom of child/adolescents to move freely in the environment without being accompanied by an adult is known as independent mobility. It has positive impact on physical activity as well as on psychological, social, cognitive and spatial development of a child/adolescent. It is also precursor to future fitness and health. Daily independent mobility of adolescents for schools is window of opportunity to meet recommended d</w:t>
      </w:r>
      <w:r w:rsidR="00AA4103" w:rsidRPr="003A3820">
        <w:t>aily physical activity</w:t>
      </w:r>
      <w:r w:rsidRPr="003A3820">
        <w:t xml:space="preserve">.  </w:t>
      </w:r>
    </w:p>
    <w:p w14:paraId="7A860D1B" w14:textId="77777777" w:rsidR="00401300" w:rsidRPr="003A3820" w:rsidRDefault="00401300" w:rsidP="00401300">
      <w:pPr>
        <w:pStyle w:val="Default"/>
        <w:jc w:val="both"/>
      </w:pPr>
    </w:p>
    <w:p w14:paraId="03B1BA00" w14:textId="4A35A4D1" w:rsidR="00401300" w:rsidRPr="003A3820" w:rsidRDefault="00401300" w:rsidP="00401300">
      <w:pPr>
        <w:pStyle w:val="Default"/>
        <w:jc w:val="both"/>
      </w:pPr>
      <w:r w:rsidRPr="003A3820">
        <w:t xml:space="preserve">Walking and cycling have decreased over a period of time as reported in many developed countries because of many reasons </w:t>
      </w:r>
      <w:r w:rsidR="00C95B0C" w:rsidRPr="003A3820">
        <w:fldChar w:fldCharType="begin"/>
      </w:r>
      <w:r w:rsidR="00C95B0C" w:rsidRPr="003A3820">
        <w:instrText xml:space="preserve"> ADDIN EN.CITE &lt;EndNote&gt;&lt;Cite&gt;&lt;Author&gt;Hosking&lt;/Author&gt;&lt;Year&gt;2011&lt;/Year&gt;&lt;RecNum&gt;4&lt;/RecNum&gt;&lt;DisplayText&gt;(1)&lt;/DisplayText&gt;&lt;record&gt;&lt;rec-number&gt;4&lt;/rec-number&gt;&lt;foreign-keys&gt;&lt;key app="EN" db-id="swadawszd0zrdleessuvaxx0ddews905xeax" timestamp="1597007532"&gt;4&lt;/key&gt;&lt;/foreign-keys&gt;&lt;ref-type name="Journal Article"&gt;17&lt;/ref-type&gt;&lt;contributors&gt;&lt;authors&gt;&lt;author&gt;Hosking, Jamie&lt;/author&gt;&lt;author&gt;Ameratunga, Shanthi&lt;/author&gt;&lt;author&gt;Bullen, Chris&lt;/author&gt;&lt;/authors&gt;&lt;/contributors&gt;&lt;titles&gt;&lt;title&gt;How can we best intervene in the trip to school? Pathways from transport to health&lt;/title&gt;&lt;secondary-title&gt;Australian and New Zealand journal of public health&lt;/secondary-title&gt;&lt;/titles&gt;&lt;periodical&gt;&lt;full-title&gt;Australian and New Zealand journal of public health&lt;/full-title&gt;&lt;/periodical&gt;&lt;pages&gt;108-110&lt;/pages&gt;&lt;volume&gt;35&lt;/volume&gt;&lt;number&gt;2&lt;/number&gt;&lt;dates&gt;&lt;year&gt;2011&lt;/year&gt;&lt;/dates&gt;&lt;isbn&gt;1326-0200&lt;/isbn&gt;&lt;urls&gt;&lt;/urls&gt;&lt;/record&gt;&lt;/Cite&gt;&lt;/EndNote&gt;</w:instrText>
      </w:r>
      <w:r w:rsidR="00C95B0C" w:rsidRPr="003A3820">
        <w:fldChar w:fldCharType="separate"/>
      </w:r>
      <w:r w:rsidR="00C95B0C" w:rsidRPr="003A3820">
        <w:rPr>
          <w:noProof/>
        </w:rPr>
        <w:t>(1)</w:t>
      </w:r>
      <w:r w:rsidR="00C95B0C" w:rsidRPr="003A3820">
        <w:fldChar w:fldCharType="end"/>
      </w:r>
      <w:r w:rsidRPr="003A3820">
        <w:t>. Short distances are covered by travelling on cars or any other motorized vehicles. There is unavailability of nearby parks and playgrounds. There is a lack of safe environment both social and physical. Neighbors are unfamiliar to each other.  The streets have become motor centric. There are concerns about child and adolescents’</w:t>
      </w:r>
      <w:r w:rsidR="00AA4103" w:rsidRPr="003A3820">
        <w:t xml:space="preserve"> safety.</w:t>
      </w:r>
    </w:p>
    <w:p w14:paraId="543948C6" w14:textId="77777777" w:rsidR="00401300" w:rsidRPr="003A3820" w:rsidRDefault="00401300" w:rsidP="00401300">
      <w:pPr>
        <w:pStyle w:val="Default"/>
        <w:jc w:val="both"/>
      </w:pPr>
    </w:p>
    <w:p w14:paraId="34A9A54E" w14:textId="12585354" w:rsidR="00401300" w:rsidRPr="003A3820" w:rsidRDefault="00401300" w:rsidP="00AC640C">
      <w:pPr>
        <w:pStyle w:val="Default"/>
        <w:jc w:val="both"/>
      </w:pPr>
      <w:r w:rsidRPr="003A3820">
        <w:t>Adolescents are vulnerable to road traffic injuries (RTIs) which are the leading cause of deaths in adolescents 10-19 years. In 2013, the RTI death count in age 10-19 years was 115,186 globally</w:t>
      </w:r>
      <w:r w:rsidR="00AC640C" w:rsidRPr="003A3820">
        <w:t>,</w:t>
      </w:r>
      <w:r w:rsidRPr="003A3820">
        <w:t xml:space="preserve"> out of which 90% occur in developing countries</w:t>
      </w:r>
      <w:r w:rsidR="00C95B0C" w:rsidRPr="003A3820">
        <w:fldChar w:fldCharType="begin"/>
      </w:r>
      <w:r w:rsidR="00C95B0C" w:rsidRPr="003A3820">
        <w:instrText xml:space="preserve"> ADDIN EN.CITE &lt;EndNote&gt;&lt;Cite&gt;&lt;Author&gt;Kyu&lt;/Author&gt;&lt;Year&gt;2016&lt;/Year&gt;&lt;RecNum&gt;5&lt;/RecNum&gt;&lt;DisplayText&gt;(2)&lt;/DisplayText&gt;&lt;record&gt;&lt;rec-number&gt;5&lt;/rec-number&gt;&lt;foreign-keys&gt;&lt;key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rsidR="00C95B0C" w:rsidRPr="003A3820">
        <w:fldChar w:fldCharType="separate"/>
      </w:r>
      <w:r w:rsidR="00C95B0C" w:rsidRPr="003A3820">
        <w:rPr>
          <w:noProof/>
        </w:rPr>
        <w:t>(2)</w:t>
      </w:r>
      <w:r w:rsidR="00C95B0C" w:rsidRPr="003A3820">
        <w:fldChar w:fldCharType="end"/>
      </w:r>
      <w:r w:rsidRPr="003A3820">
        <w:t xml:space="preserve">. There is higher road traffic fatalities and injuries among pedestrians, cyclists and motorcyclists in low and middle income countries where the built environment is least likely to be according to needs of </w:t>
      </w:r>
      <w:r w:rsidR="00AC640C" w:rsidRPr="003A3820">
        <w:t>vulnerable road users</w:t>
      </w:r>
      <w:r w:rsidR="00C95B0C" w:rsidRPr="003A3820">
        <w:fldChar w:fldCharType="begin"/>
      </w:r>
      <w:r w:rsidR="00C95B0C" w:rsidRPr="003A3820">
        <w:instrText xml:space="preserve"> ADDIN EN.CITE &lt;EndNote&gt;&lt;Cite&gt;&lt;Author&gt;Organization&lt;/Author&gt;&lt;Year&gt;2013&lt;/Year&gt;&lt;RecNum&gt;7&lt;/RecNum&gt;&lt;DisplayText&gt;(3)&lt;/DisplayText&gt;&lt;record&gt;&lt;rec-number&gt;7&lt;/rec-number&gt;&lt;foreign-keys&gt;&lt;key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rsidR="00C95B0C" w:rsidRPr="003A3820">
        <w:fldChar w:fldCharType="separate"/>
      </w:r>
      <w:r w:rsidR="00C95B0C" w:rsidRPr="003A3820">
        <w:rPr>
          <w:noProof/>
        </w:rPr>
        <w:t>(3)</w:t>
      </w:r>
      <w:r w:rsidR="00C95B0C" w:rsidRPr="003A3820">
        <w:fldChar w:fldCharType="end"/>
      </w:r>
      <w:r w:rsidR="00AC640C" w:rsidRPr="003A3820">
        <w:t>.</w:t>
      </w:r>
    </w:p>
    <w:p w14:paraId="6B375EDA" w14:textId="77777777" w:rsidR="00AC640C" w:rsidRPr="003A3820" w:rsidRDefault="00AC640C" w:rsidP="00AC640C">
      <w:pPr>
        <w:pStyle w:val="Default"/>
        <w:jc w:val="both"/>
      </w:pPr>
    </w:p>
    <w:p w14:paraId="463EAFE8" w14:textId="658BA641" w:rsidR="00401300" w:rsidRPr="003A3820" w:rsidRDefault="00401300" w:rsidP="00401300">
      <w:pPr>
        <w:pStyle w:val="Default"/>
        <w:jc w:val="both"/>
      </w:pPr>
      <w:r w:rsidRPr="003A3820">
        <w:t>The work on independent mobility with respect to road traffic injuries among adolescents is really scarce. Previous literature was primarily on road safety related to school trips. Whether independent mobility of adolescents is associated with road traffic injuries is not well established. The study from Auckland showed that adult accompaniment with 5 to 12 years old was associated with reduced pedestrian injury risk</w:t>
      </w:r>
      <w:r w:rsidR="00C95B0C" w:rsidRPr="003A3820">
        <w:fldChar w:fldCharType="begin"/>
      </w:r>
      <w:r w:rsidR="00C95B0C" w:rsidRPr="003A3820">
        <w:instrText xml:space="preserve"> ADDIN EN.CITE &lt;EndNote&gt;&lt;Cite&gt;&lt;Author&gt;Macpherson&lt;/Author&gt;&lt;Year&gt;1998&lt;/Year&gt;&lt;RecNum&gt;8&lt;/RecNum&gt;&lt;DisplayText&gt;(4)&lt;/DisplayText&gt;&lt;record&gt;&lt;rec-number&gt;8&lt;/rec-number&gt;&lt;foreign-keys&gt;&lt;key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sidR="00C95B0C" w:rsidRPr="003A3820">
        <w:fldChar w:fldCharType="separate"/>
      </w:r>
      <w:r w:rsidR="00C95B0C" w:rsidRPr="003A3820">
        <w:rPr>
          <w:noProof/>
        </w:rPr>
        <w:t>(4)</w:t>
      </w:r>
      <w:r w:rsidR="00C95B0C" w:rsidRPr="003A3820">
        <w:fldChar w:fldCharType="end"/>
      </w:r>
      <w:r w:rsidRPr="003A3820">
        <w:t>.  The study from India showed no association of road traffic injuries with independent travel of children 11-14 years old</w:t>
      </w:r>
      <w:r w:rsidR="00C95B0C" w:rsidRPr="003A3820">
        <w:fldChar w:fldCharType="begin"/>
      </w:r>
      <w:r w:rsidR="00C95B0C" w:rsidRPr="003A3820">
        <w:instrText xml:space="preserve"> ADDIN EN.CITE &lt;EndNote&gt;&lt;Cite&gt;&lt;Author&gt;Tetali&lt;/Author&gt;&lt;Year&gt;2016&lt;/Year&gt;&lt;RecNum&gt;9&lt;/RecNum&gt;&lt;DisplayText&gt;(5)&lt;/DisplayText&gt;&lt;record&gt;&lt;rec-number&gt;9&lt;/rec-number&gt;&lt;foreign-keys&gt;&lt;key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rsidR="00C95B0C" w:rsidRPr="003A3820">
        <w:fldChar w:fldCharType="separate"/>
      </w:r>
      <w:r w:rsidR="00C95B0C" w:rsidRPr="003A3820">
        <w:rPr>
          <w:noProof/>
        </w:rPr>
        <w:t>(5)</w:t>
      </w:r>
      <w:r w:rsidR="00C95B0C" w:rsidRPr="003A3820">
        <w:fldChar w:fldCharType="end"/>
      </w:r>
      <w:r w:rsidRPr="003A3820">
        <w:t xml:space="preserve">. </w:t>
      </w:r>
    </w:p>
    <w:p w14:paraId="6DEF2188" w14:textId="77777777" w:rsidR="00401300" w:rsidRPr="003A3820" w:rsidRDefault="00401300" w:rsidP="00401300">
      <w:pPr>
        <w:pStyle w:val="Default"/>
        <w:jc w:val="both"/>
      </w:pPr>
      <w:r w:rsidRPr="003A3820">
        <w:t xml:space="preserve">The objective of this study is to determine an association of adolescents’ independent mobility with road traffic injury in </w:t>
      </w:r>
      <w:r w:rsidR="00AC640C" w:rsidRPr="003A3820">
        <w:t xml:space="preserve">an urban city of </w:t>
      </w:r>
      <w:r w:rsidRPr="003A3820">
        <w:t>low</w:t>
      </w:r>
      <w:r w:rsidR="00AC640C" w:rsidRPr="003A3820">
        <w:t>er</w:t>
      </w:r>
      <w:r w:rsidRPr="003A3820">
        <w:t xml:space="preserve"> middle-income setting.</w:t>
      </w:r>
    </w:p>
    <w:p w14:paraId="18376B98" w14:textId="77777777" w:rsidR="003A3820" w:rsidRPr="003A3820" w:rsidRDefault="003A3820" w:rsidP="00401300">
      <w:pPr>
        <w:pStyle w:val="Default"/>
        <w:jc w:val="both"/>
      </w:pPr>
    </w:p>
    <w:p w14:paraId="21275713" w14:textId="77777777" w:rsidR="003A3820" w:rsidRPr="003A3820" w:rsidRDefault="003A3820" w:rsidP="00401300">
      <w:pPr>
        <w:pStyle w:val="Default"/>
        <w:jc w:val="both"/>
      </w:pPr>
    </w:p>
    <w:p w14:paraId="7D4437DC" w14:textId="77777777" w:rsidR="003A3820" w:rsidRPr="003A3820" w:rsidRDefault="003A3820" w:rsidP="00401300">
      <w:pPr>
        <w:pStyle w:val="Default"/>
        <w:jc w:val="both"/>
      </w:pPr>
    </w:p>
    <w:p w14:paraId="3D1FE975" w14:textId="77777777" w:rsidR="003A3820" w:rsidRDefault="003A3820" w:rsidP="00401300">
      <w:pPr>
        <w:pStyle w:val="Default"/>
        <w:jc w:val="both"/>
      </w:pPr>
    </w:p>
    <w:p w14:paraId="0AC9DFEB" w14:textId="77777777" w:rsidR="00047BC2" w:rsidRDefault="00047BC2" w:rsidP="00401300">
      <w:pPr>
        <w:pStyle w:val="Default"/>
        <w:jc w:val="both"/>
      </w:pPr>
    </w:p>
    <w:p w14:paraId="7D9FFE07" w14:textId="77777777" w:rsidR="00047BC2" w:rsidRDefault="00047BC2" w:rsidP="00401300">
      <w:pPr>
        <w:pStyle w:val="Default"/>
        <w:jc w:val="both"/>
      </w:pPr>
    </w:p>
    <w:p w14:paraId="7DE15391" w14:textId="77777777" w:rsidR="00047BC2" w:rsidRDefault="00047BC2" w:rsidP="00401300">
      <w:pPr>
        <w:pStyle w:val="Default"/>
        <w:jc w:val="both"/>
      </w:pPr>
    </w:p>
    <w:p w14:paraId="484FD9C9" w14:textId="77777777" w:rsidR="00047BC2" w:rsidRPr="003A3820" w:rsidRDefault="00047BC2" w:rsidP="00401300">
      <w:pPr>
        <w:pStyle w:val="Default"/>
        <w:jc w:val="both"/>
      </w:pPr>
    </w:p>
    <w:p w14:paraId="0C4C1522" w14:textId="77777777" w:rsidR="003A3820" w:rsidRPr="003A3820" w:rsidRDefault="003A3820" w:rsidP="00401300">
      <w:pPr>
        <w:pStyle w:val="Default"/>
        <w:jc w:val="both"/>
      </w:pPr>
    </w:p>
    <w:p w14:paraId="5DD374D8" w14:textId="77777777" w:rsidR="003A3820" w:rsidRPr="003A3820" w:rsidRDefault="003A3820" w:rsidP="00401300">
      <w:pPr>
        <w:pStyle w:val="Default"/>
        <w:jc w:val="both"/>
      </w:pPr>
    </w:p>
    <w:p w14:paraId="5BF5816F" w14:textId="77777777" w:rsidR="003A3820" w:rsidRPr="003A3820" w:rsidRDefault="003A3820" w:rsidP="00401300">
      <w:pPr>
        <w:pStyle w:val="Default"/>
        <w:jc w:val="both"/>
      </w:pPr>
    </w:p>
    <w:p w14:paraId="09B5398E" w14:textId="77777777" w:rsidR="003A3820" w:rsidRPr="003A3820" w:rsidRDefault="003A3820" w:rsidP="003A3820">
      <w:pPr>
        <w:rPr>
          <w:rFonts w:ascii="Times New Roman" w:hAnsi="Times New Roman"/>
          <w:sz w:val="24"/>
          <w:szCs w:val="24"/>
        </w:rPr>
      </w:pPr>
      <w:r w:rsidRPr="003A3820">
        <w:rPr>
          <w:rFonts w:ascii="Times New Roman" w:hAnsi="Times New Roman"/>
          <w:sz w:val="24"/>
          <w:szCs w:val="24"/>
        </w:rPr>
        <w:lastRenderedPageBreak/>
        <w:t>Methods</w:t>
      </w:r>
    </w:p>
    <w:p w14:paraId="72A38C02" w14:textId="5FAAB1B8" w:rsidR="003A3820" w:rsidRPr="003A3820" w:rsidRDefault="003A3820" w:rsidP="003A3820">
      <w:pPr>
        <w:pStyle w:val="Default"/>
        <w:jc w:val="both"/>
      </w:pPr>
      <w:r>
        <w:t xml:space="preserve">Study design: </w:t>
      </w:r>
      <w:r w:rsidRPr="003A3820">
        <w:t xml:space="preserve">This was a cross-sectional study during September till December in 2014. </w:t>
      </w:r>
    </w:p>
    <w:p w14:paraId="073F1F44" w14:textId="77777777" w:rsidR="003A3820" w:rsidRPr="003A3820" w:rsidRDefault="003A3820" w:rsidP="003A3820">
      <w:pPr>
        <w:pStyle w:val="Default"/>
        <w:jc w:val="both"/>
      </w:pPr>
    </w:p>
    <w:p w14:paraId="1B9F34F8" w14:textId="77777777" w:rsidR="003A3820" w:rsidRPr="003A3820" w:rsidRDefault="003A3820" w:rsidP="003A3820">
      <w:pPr>
        <w:pStyle w:val="Default"/>
        <w:jc w:val="both"/>
      </w:pPr>
      <w:r w:rsidRPr="003A3820">
        <w:t xml:space="preserve">Setting: The study was conducted in both public and private sector schools of Karachi, Pakistan. Altogether 75 schools participated in the study, out of which 26 (34%) were public schools and 49 (65%) were private schools.  </w:t>
      </w:r>
    </w:p>
    <w:p w14:paraId="45BFC996" w14:textId="77777777" w:rsidR="003A3820" w:rsidRPr="003A3820" w:rsidRDefault="003A3820" w:rsidP="003A3820">
      <w:pPr>
        <w:pStyle w:val="Default"/>
        <w:jc w:val="both"/>
      </w:pPr>
    </w:p>
    <w:p w14:paraId="69A561DF" w14:textId="77777777" w:rsidR="003A3820" w:rsidRPr="003A3820" w:rsidRDefault="003A3820" w:rsidP="003A3820">
      <w:pPr>
        <w:pStyle w:val="Default"/>
        <w:jc w:val="both"/>
      </w:pPr>
      <w:r w:rsidRPr="003A3820">
        <w:t>For the public sector schools, list of schools and permission was obtained from the Executive District Office – Education (EDO - Education) for Karachi District. For private schools, list was obtained from director private school association Karachi. Both lists included the location addresses, and phone numbers of contact persons at the schools. Schools for the study were randomly selected from the said list. These schools were first approached through the given phone numbers and email addresses, but because the official lists of schools were not updated, many times contact with schools could not be made. To overcome the issue, two data collectors were dispatched to locate each school in person prior to data collection.</w:t>
      </w:r>
    </w:p>
    <w:p w14:paraId="08A894D0" w14:textId="77777777" w:rsidR="003A3820" w:rsidRPr="003A3820" w:rsidRDefault="003A3820" w:rsidP="003A3820">
      <w:pPr>
        <w:pStyle w:val="Default"/>
        <w:jc w:val="both"/>
      </w:pPr>
    </w:p>
    <w:p w14:paraId="293D1961" w14:textId="39E91284" w:rsidR="003A3820" w:rsidRPr="003A3820" w:rsidRDefault="003A3820" w:rsidP="003A3820">
      <w:pPr>
        <w:pStyle w:val="Default"/>
        <w:jc w:val="both"/>
      </w:pPr>
      <w:r w:rsidRPr="003A3820">
        <w:t xml:space="preserve">At each public and private sector school approached, permission to conduct the study was obtained from the principal of the school. In their first visit to each school, research assistants explained the study to the management and then to a class of students from the school. Each class and section (if there were multiple sections of a grade in a school) was randomly selected through paper chits to avoid any selection bias. In each class, a parental permission letter giving details of the study (in either Urdu or English language, as advised by the school administration) was distributed to each student.  A week’s time was given for students to get the letters signed by their parents or guardians. It was ascertained that a weekend fell in between before the research assistants’ second school visit, so as to allow for adequate time for parents </w:t>
      </w:r>
      <w:r>
        <w:t>to read the permission letters.</w:t>
      </w:r>
    </w:p>
    <w:p w14:paraId="2359E008" w14:textId="77777777" w:rsidR="003A3820" w:rsidRPr="003A3820" w:rsidRDefault="003A3820" w:rsidP="003A3820">
      <w:pPr>
        <w:pStyle w:val="Default"/>
        <w:jc w:val="both"/>
      </w:pPr>
    </w:p>
    <w:p w14:paraId="49F46327" w14:textId="77777777" w:rsidR="003A3820" w:rsidRPr="003A3820" w:rsidRDefault="003A3820" w:rsidP="003A3820">
      <w:pPr>
        <w:pStyle w:val="Default"/>
        <w:jc w:val="both"/>
      </w:pPr>
      <w:r w:rsidRPr="003A3820">
        <w:t xml:space="preserve">Participants:  Adolescents (aged 10 to 19 years) in grades 6 to 10 were enrolled from schools. Only those students who had assented to participate and whose parents had given them permission to enroll in the study were included for data collection. For students’ assent, oral script was used. </w:t>
      </w:r>
    </w:p>
    <w:p w14:paraId="1552FFD6" w14:textId="77777777" w:rsidR="003A3820" w:rsidRPr="003A3820" w:rsidRDefault="003A3820" w:rsidP="003A3820">
      <w:pPr>
        <w:pStyle w:val="Default"/>
        <w:jc w:val="both"/>
      </w:pPr>
    </w:p>
    <w:p w14:paraId="2C2D7961" w14:textId="77777777" w:rsidR="003A3820" w:rsidRPr="003A3820" w:rsidRDefault="003A3820" w:rsidP="003A3820">
      <w:pPr>
        <w:pStyle w:val="Default"/>
        <w:jc w:val="both"/>
      </w:pPr>
      <w:r w:rsidRPr="003A3820">
        <w:t>Variables</w:t>
      </w:r>
    </w:p>
    <w:p w14:paraId="67964066" w14:textId="1A6CAF3D" w:rsidR="003A3820" w:rsidRPr="003A3820" w:rsidRDefault="003A3820" w:rsidP="003A3820">
      <w:pPr>
        <w:pStyle w:val="Default"/>
        <w:jc w:val="both"/>
      </w:pPr>
      <w:r w:rsidRPr="003A3820">
        <w:rPr>
          <w:i/>
        </w:rPr>
        <w:t>Outcome:</w:t>
      </w:r>
      <w:r w:rsidRPr="003A3820">
        <w:t xml:space="preserve"> Any road traffic injury that resulted in any first aid or consult</w:t>
      </w:r>
      <w:r>
        <w:t xml:space="preserve">ation in healthcare setting </w:t>
      </w:r>
    </w:p>
    <w:p w14:paraId="0A3171CF" w14:textId="77777777" w:rsidR="003A3820" w:rsidRPr="003A3820" w:rsidRDefault="003A3820" w:rsidP="003A3820">
      <w:pPr>
        <w:pStyle w:val="Default"/>
        <w:jc w:val="both"/>
      </w:pPr>
    </w:p>
    <w:p w14:paraId="25E7C321" w14:textId="77777777" w:rsidR="003A3820" w:rsidRPr="003A3820" w:rsidRDefault="003A3820" w:rsidP="003A3820">
      <w:pPr>
        <w:pStyle w:val="Default"/>
        <w:jc w:val="both"/>
      </w:pPr>
      <w:r w:rsidRPr="003A3820">
        <w:rPr>
          <w:i/>
        </w:rPr>
        <w:t>Exposures:</w:t>
      </w:r>
      <w:r w:rsidRPr="003A3820">
        <w:t xml:space="preserve"> Parental licensing to independent mobility of adolescents was asked by whether they were allowed to cross main road, travel to and from school alone, travelling in bus, cycling, travelling in night versus day time and activities alone on the weekend. The responses were either yes or no.</w:t>
      </w:r>
    </w:p>
    <w:p w14:paraId="6D786A6C" w14:textId="77777777" w:rsidR="003A3820" w:rsidRPr="003A3820" w:rsidRDefault="003A3820" w:rsidP="003A3820">
      <w:pPr>
        <w:pStyle w:val="Default"/>
        <w:jc w:val="both"/>
      </w:pPr>
    </w:p>
    <w:p w14:paraId="3F979916" w14:textId="7C42A28E" w:rsidR="003A3820" w:rsidRPr="003A3820" w:rsidRDefault="003A3820" w:rsidP="003A3820">
      <w:pPr>
        <w:pStyle w:val="Default"/>
        <w:jc w:val="both"/>
      </w:pPr>
      <w:r w:rsidRPr="003A3820">
        <w:t xml:space="preserve">Data sources/measurements: All the information was asked from adolescents in a written questionnaire. The </w:t>
      </w:r>
      <w:commentRangeStart w:id="0"/>
      <w:r w:rsidRPr="003A3820">
        <w:t>study questionnaire</w:t>
      </w:r>
      <w:commentRangeEnd w:id="0"/>
      <w:r w:rsidRPr="003A3820">
        <w:commentReference w:id="0"/>
      </w:r>
      <w:r w:rsidRPr="003A3820">
        <w:t xml:space="preserve"> for school adolescents was available in Urdu and English. The questionnaires had multiple choice questions. The study questionnaires were first pilot tested to see their effectiveness, acceptability, and clarity for study participants, and modifications were made accordingly before launching the main data collection process. For data collection, research assistants were trained about administering the questionnaires. Each question in the data collection tool was explained to </w:t>
      </w:r>
      <w:r>
        <w:t>students</w:t>
      </w:r>
      <w:r w:rsidRPr="003A3820">
        <w:t xml:space="preserve"> by research assistants to ensure clarity in comprehension. The questionnaires took approximately 25 minutes to be filled by a class of students. </w:t>
      </w:r>
    </w:p>
    <w:p w14:paraId="42BE34AC" w14:textId="77777777" w:rsidR="003A3820" w:rsidRPr="003A3820" w:rsidRDefault="003A3820" w:rsidP="003A3820">
      <w:pPr>
        <w:pStyle w:val="Default"/>
        <w:jc w:val="both"/>
      </w:pPr>
    </w:p>
    <w:p w14:paraId="15F7709F" w14:textId="77777777" w:rsidR="003A3820" w:rsidRPr="003A3820" w:rsidRDefault="003A3820" w:rsidP="003A3820">
      <w:pPr>
        <w:pStyle w:val="Default"/>
        <w:jc w:val="both"/>
      </w:pPr>
    </w:p>
    <w:p w14:paraId="50A837D6" w14:textId="70EDB122" w:rsidR="003A3820" w:rsidRPr="003A3820" w:rsidRDefault="003A3820" w:rsidP="003A3820">
      <w:pPr>
        <w:pStyle w:val="Default"/>
        <w:jc w:val="both"/>
      </w:pPr>
      <w:commentRangeStart w:id="1"/>
      <w:r w:rsidRPr="003A3820">
        <w:t xml:space="preserve">Study size: </w:t>
      </w:r>
      <w:commentRangeEnd w:id="1"/>
      <w:r w:rsidRPr="003A3820">
        <w:rPr>
          <w:rStyle w:val="CommentReference"/>
          <w:rFonts w:ascii="Calibri" w:hAnsi="Calibri"/>
          <w:color w:val="auto"/>
          <w:sz w:val="24"/>
          <w:szCs w:val="24"/>
        </w:rPr>
        <w:commentReference w:id="1"/>
      </w:r>
      <w:r w:rsidRPr="003A3820">
        <w:t xml:space="preserve">The sample size for the study population was 1,270 school </w:t>
      </w:r>
      <w:r>
        <w:t>students</w:t>
      </w:r>
      <w:r w:rsidRPr="003A3820">
        <w:t>. Since there was no past information on adolescents’ school mobility patterns in Pakistan, it was estimated that at least 50% students may be active commuters in the study population with 95% confidence level and a bound on error of ± 5%. The sample size required after multiplying with design effect of  3 and inflating the sample size by 10% to account for non-responders was approximately n=1267. The size of each class in schools is 15-30 students so list of around 100 schools was randomly generated with 40% public and 60% private schools to get sample of 1267 school adolescents. This percentage share of public versus private schools depicts the enrollment of children in urban areas in Pakistan</w:t>
      </w:r>
      <w:r w:rsidR="005A5D4E">
        <w:fldChar w:fldCharType="begin"/>
      </w:r>
      <w:r w:rsidR="005A5D4E">
        <w:instrText xml:space="preserve"> ADDIN EN.CITE &lt;EndNote&gt;&lt;Cite&gt;&lt;Year&gt;2019&lt;/Year&gt;&lt;RecNum&gt;10&lt;/RecNum&gt;&lt;DisplayText&gt;(6)&lt;/DisplayText&gt;&lt;record&gt;&lt;rec-number&gt;10&lt;/rec-number&gt;&lt;foreign-keys&gt;&lt;key app="EN" db-id="swadawszd0zrdleessuvaxx0ddews905xeax" timestamp="1597485955"&gt;10&lt;/key&gt;&lt;/foreign-keys&gt;&lt;ref-type name="Report"&gt;27&lt;/ref-type&gt;&lt;contributors&gt;&lt;/contributors&gt;&lt;titles&gt;&lt;title&gt;School education in Pakistan A Sector Assessment &lt;/title&gt;&lt;/titles&gt;&lt;dates&gt;&lt;year&gt;2019&lt;/year&gt;&lt;/dates&gt;&lt;publisher&gt;Asian Development Bank&lt;/publisher&gt;&lt;urls&gt;&lt;/urls&gt;&lt;/record&gt;&lt;/Cite&gt;&lt;/EndNote&gt;</w:instrText>
      </w:r>
      <w:r w:rsidR="005A5D4E">
        <w:fldChar w:fldCharType="separate"/>
      </w:r>
      <w:r w:rsidR="005A5D4E">
        <w:rPr>
          <w:noProof/>
        </w:rPr>
        <w:t>(6)</w:t>
      </w:r>
      <w:r w:rsidR="005A5D4E">
        <w:fldChar w:fldCharType="end"/>
      </w:r>
      <w:r w:rsidR="005A5D4E">
        <w:t>.</w:t>
      </w:r>
    </w:p>
    <w:p w14:paraId="1B09AD74" w14:textId="3D78305D" w:rsidR="003A3820" w:rsidRDefault="003A3820" w:rsidP="003A3820">
      <w:pPr>
        <w:spacing w:after="0" w:line="240" w:lineRule="auto"/>
        <w:rPr>
          <w:rFonts w:ascii="Times New Roman" w:hAnsi="Times New Roman"/>
          <w:sz w:val="24"/>
          <w:szCs w:val="24"/>
        </w:rPr>
      </w:pPr>
      <w:r w:rsidRPr="003A3820">
        <w:rPr>
          <w:rFonts w:ascii="Times New Roman" w:hAnsi="Times New Roman"/>
          <w:sz w:val="24"/>
          <w:szCs w:val="24"/>
        </w:rPr>
        <w:t>There were numbers of class rooms/sections in school for our desired Grades 6-8. We attempted to have equal representation of grades overall in total sample of schools so the research team used to inform which grade they want to survey.</w:t>
      </w:r>
    </w:p>
    <w:p w14:paraId="46E43487" w14:textId="77777777" w:rsidR="003A3820" w:rsidRPr="003A3820" w:rsidRDefault="003A3820" w:rsidP="003A3820">
      <w:pPr>
        <w:spacing w:after="0" w:line="240" w:lineRule="auto"/>
        <w:rPr>
          <w:rFonts w:ascii="Times New Roman" w:hAnsi="Times New Roman"/>
          <w:sz w:val="24"/>
          <w:szCs w:val="24"/>
        </w:rPr>
      </w:pPr>
    </w:p>
    <w:p w14:paraId="5D4FFBBA" w14:textId="77777777" w:rsidR="003A3820" w:rsidRPr="003A3820" w:rsidRDefault="003A3820" w:rsidP="003A3820">
      <w:pPr>
        <w:pStyle w:val="Default"/>
        <w:jc w:val="both"/>
      </w:pPr>
      <w:r w:rsidRPr="003A3820">
        <w:t>Quantitative variables: Age was the only quantitative variable in the data and we grouped it into 10-14 years and 15-19 years. These age categories are used in road injury research as both are different in terms of injuries burden.</w:t>
      </w:r>
    </w:p>
    <w:p w14:paraId="1CC5EFCC" w14:textId="77777777" w:rsidR="003A3820" w:rsidRPr="003A3820" w:rsidRDefault="003A3820" w:rsidP="003A3820">
      <w:pPr>
        <w:pStyle w:val="Default"/>
        <w:jc w:val="both"/>
      </w:pPr>
    </w:p>
    <w:p w14:paraId="3EE3A20E" w14:textId="513CCAEF" w:rsidR="003A3820" w:rsidRPr="003A3820" w:rsidRDefault="003A3820" w:rsidP="003A3820">
      <w:pPr>
        <w:pStyle w:val="Default"/>
        <w:jc w:val="both"/>
        <w:rPr>
          <w:b/>
          <w:color w:val="auto"/>
        </w:rPr>
      </w:pPr>
      <w:r w:rsidRPr="003A3820">
        <w:rPr>
          <w:color w:val="auto"/>
        </w:rPr>
        <w:t>Statistical analysis</w:t>
      </w:r>
      <w:r w:rsidRPr="003A3820">
        <w:rPr>
          <w:b/>
          <w:color w:val="auto"/>
        </w:rPr>
        <w:t>:</w:t>
      </w:r>
      <w:r>
        <w:rPr>
          <w:b/>
          <w:color w:val="auto"/>
        </w:rPr>
        <w:t xml:space="preserve"> </w:t>
      </w:r>
      <w:r w:rsidRPr="003A3820">
        <w:t>We performed analysis using R. Descriptive statistics were computed for categorical variables by computing their frequencies. Odds ratio (ORs) and their 95% conﬁdence intervals (CIs) were computed for univariate associations between outcome RTI and exposure variables i.e. adolescents’ independent mobility and confounders such as age and gender by logistic regression analysis. All exposure variables were considered for inclusion in the final model by running multiple logistic regression to have adjusted ORs and their 95% CIs.</w:t>
      </w:r>
    </w:p>
    <w:p w14:paraId="3DCCD086" w14:textId="77777777" w:rsidR="003A3820" w:rsidRDefault="003A3820" w:rsidP="003A3820">
      <w:pPr>
        <w:pStyle w:val="Default"/>
      </w:pPr>
    </w:p>
    <w:p w14:paraId="24420DF0" w14:textId="77777777" w:rsidR="003A3820" w:rsidRPr="003A3820" w:rsidRDefault="003A3820" w:rsidP="003A3820">
      <w:pPr>
        <w:pStyle w:val="Default"/>
      </w:pPr>
    </w:p>
    <w:p w14:paraId="75686B8F" w14:textId="77777777" w:rsidR="003A3820" w:rsidRPr="003A3820" w:rsidRDefault="003A3820" w:rsidP="003A3820">
      <w:pPr>
        <w:pStyle w:val="Default"/>
      </w:pPr>
      <w:r w:rsidRPr="003A3820">
        <w:t>Results</w:t>
      </w:r>
    </w:p>
    <w:p w14:paraId="41F346B5" w14:textId="77777777" w:rsidR="003A3820" w:rsidRPr="003A3820" w:rsidRDefault="003A3820" w:rsidP="003A3820">
      <w:pPr>
        <w:pStyle w:val="Default"/>
      </w:pPr>
    </w:p>
    <w:p w14:paraId="2CEC6E0A" w14:textId="288D087E" w:rsidR="003A3820" w:rsidRPr="003A3820" w:rsidRDefault="003A3820" w:rsidP="003A3820">
      <w:pPr>
        <w:pStyle w:val="Default"/>
        <w:jc w:val="both"/>
      </w:pPr>
      <w:r w:rsidRPr="003A3820">
        <w:t xml:space="preserve">Data of 1267 adolescents were included in the study with girls in majority (60%). Around 70% adolescents reported no adult accompaniment on their school travel and same percentage reported walking to schools. Half of adolescents reach to school within 5 to 15 minutes. Overall 21% adolescents reported road traffic injuries. </w:t>
      </w:r>
      <w:r>
        <w:t>(T</w:t>
      </w:r>
      <w:r w:rsidRPr="003A3820">
        <w:t>able 1)</w:t>
      </w:r>
    </w:p>
    <w:p w14:paraId="054638C6" w14:textId="77777777" w:rsidR="003A3820" w:rsidRPr="003A3820" w:rsidRDefault="003A3820" w:rsidP="003A3820">
      <w:pPr>
        <w:pStyle w:val="Default"/>
        <w:jc w:val="both"/>
      </w:pPr>
    </w:p>
    <w:p w14:paraId="71FCADD0" w14:textId="0424F7CD" w:rsidR="003A3820" w:rsidRPr="003A3820" w:rsidRDefault="003A3820" w:rsidP="003A3820">
      <w:pPr>
        <w:pStyle w:val="Default"/>
        <w:jc w:val="both"/>
      </w:pPr>
      <w:r w:rsidRPr="003A3820">
        <w:t>In Univariate analysis, boys (OR 0.45, 95%CIs 0.34, 0.59), 31 to 45 minutes (OR 2.92;95% CIs 1.54,5.42)  or greater than 45 minutes  (OR 2.87;95% CIs 1.16, 6.76), parents licensing to cross main roads alone (OR 1.61; 95% CI 1.23,2.12), allowed to use public buses (OR 1.93; 95% CIs 1.4, 2.64) and adolescents who were on their own or with same age for weekend activity(OR 3.54; 95% CIs 2, 6.79). have more odds to</w:t>
      </w:r>
      <w:r>
        <w:t xml:space="preserve"> have RTIs. (Table 2)</w:t>
      </w:r>
    </w:p>
    <w:p w14:paraId="05A4F303" w14:textId="77777777" w:rsidR="003A3820" w:rsidRPr="003A3820" w:rsidRDefault="003A3820" w:rsidP="003A3820">
      <w:pPr>
        <w:pStyle w:val="Default"/>
        <w:jc w:val="both"/>
      </w:pPr>
    </w:p>
    <w:p w14:paraId="1E18BD23" w14:textId="497EB2D1" w:rsidR="003A3820" w:rsidRPr="00047BC2" w:rsidRDefault="003A3820" w:rsidP="00047BC2">
      <w:pPr>
        <w:pStyle w:val="HTMLPreformatted"/>
        <w:shd w:val="clear" w:color="auto" w:fill="FFFFFF"/>
        <w:wordWrap w:val="0"/>
        <w:rPr>
          <w:rFonts w:ascii="Lucida Console" w:eastAsia="Times New Roman" w:hAnsi="Lucida Console" w:cs="Courier New"/>
          <w:color w:val="000000"/>
          <w:sz w:val="24"/>
          <w:szCs w:val="24"/>
        </w:rPr>
      </w:pPr>
      <w:r w:rsidRPr="003A3820">
        <w:rPr>
          <w:rFonts w:ascii="Times New Roman" w:hAnsi="Times New Roman"/>
          <w:color w:val="000000"/>
          <w:sz w:val="24"/>
          <w:szCs w:val="24"/>
        </w:rPr>
        <w:t>In the final multivariable logistic regression model;), boys (aOR = 1.51 ; 95% CI = 1.09, 2.09), adolescents who were allowed to cross main roads alone (aOr =1.3; 95% CI = 1.0,1.8), when their time to reach school is within 31 to  45 minutes (aOr 2.43; 95% CIS 1.22, 4.77), adolescents who did any activity outside home alone on last weekend (aOR=2.5; 95% CI = 1.3, 4.9) and when they had mix pattern of weekend activities with adults as well as some activities alone (aOR=2.1; 95% CI = 1.1, 4.1) have more odds of RTIs.</w:t>
      </w:r>
      <w:r>
        <w:rPr>
          <w:rFonts w:ascii="Times New Roman" w:hAnsi="Times New Roman"/>
          <w:color w:val="000000"/>
          <w:sz w:val="24"/>
          <w:szCs w:val="24"/>
        </w:rPr>
        <w:t xml:space="preserve"> (Tab</w:t>
      </w:r>
      <w:r w:rsidR="00047BC2">
        <w:rPr>
          <w:rFonts w:ascii="Times New Roman" w:hAnsi="Times New Roman"/>
          <w:color w:val="000000"/>
          <w:sz w:val="24"/>
          <w:szCs w:val="24"/>
        </w:rPr>
        <w:t>le 3</w:t>
      </w:r>
    </w:p>
    <w:p w14:paraId="3AAC0035" w14:textId="77777777" w:rsidR="003A3820" w:rsidRPr="003A3820" w:rsidRDefault="003A3820" w:rsidP="00401300">
      <w:pPr>
        <w:pStyle w:val="Default"/>
        <w:jc w:val="both"/>
      </w:pPr>
    </w:p>
    <w:p w14:paraId="113172E8" w14:textId="17F9474B" w:rsidR="003A3820" w:rsidRPr="003A3820" w:rsidRDefault="003A3820" w:rsidP="003A3820">
      <w:pPr>
        <w:spacing w:after="0"/>
        <w:rPr>
          <w:rFonts w:ascii="Times New Roman" w:hAnsi="Times New Roman"/>
          <w:sz w:val="24"/>
          <w:szCs w:val="24"/>
        </w:rPr>
      </w:pPr>
      <w:r w:rsidRPr="003A3820">
        <w:rPr>
          <w:rFonts w:ascii="Times New Roman" w:hAnsi="Times New Roman"/>
          <w:sz w:val="24"/>
          <w:szCs w:val="24"/>
        </w:rPr>
        <w:t xml:space="preserve">Table 1: Descriptive of adolescents </w:t>
      </w:r>
      <w:r w:rsidRPr="003A3820">
        <w:rPr>
          <w:rFonts w:ascii="Times New Roman" w:hAnsi="Times New Roman"/>
          <w:sz w:val="24"/>
          <w:szCs w:val="24"/>
        </w:rPr>
        <w:t>10-19 years surveyed from schools in Karachi, Pakistan. 2014</w:t>
      </w:r>
    </w:p>
    <w:p w14:paraId="7390B30A" w14:textId="77777777" w:rsidR="003A3820" w:rsidRPr="003A3820" w:rsidRDefault="003A3820" w:rsidP="00401300">
      <w:pPr>
        <w:pStyle w:val="Default"/>
        <w:jc w:val="both"/>
      </w:pPr>
    </w:p>
    <w:tbl>
      <w:tblPr>
        <w:tblStyle w:val="Table"/>
        <w:tblW w:w="5123" w:type="pct"/>
        <w:tblLook w:val="07E0" w:firstRow="1" w:lastRow="1" w:firstColumn="1" w:lastColumn="1" w:noHBand="1" w:noVBand="1"/>
      </w:tblPr>
      <w:tblGrid>
        <w:gridCol w:w="4956"/>
        <w:gridCol w:w="3186"/>
        <w:gridCol w:w="1448"/>
      </w:tblGrid>
      <w:tr w:rsidR="003A3820" w:rsidRPr="003A3820" w14:paraId="4F01F552" w14:textId="77777777" w:rsidTr="00EF683F">
        <w:tc>
          <w:tcPr>
            <w:tcW w:w="2584" w:type="pct"/>
            <w:tcBorders>
              <w:bottom w:val="single" w:sz="0" w:space="0" w:color="auto"/>
            </w:tcBorders>
            <w:vAlign w:val="bottom"/>
          </w:tcPr>
          <w:p w14:paraId="37AA712E" w14:textId="604A07C4" w:rsidR="003A3820" w:rsidRPr="003A3820" w:rsidRDefault="003A3820" w:rsidP="00EF683F">
            <w:pPr>
              <w:rPr>
                <w:rFonts w:ascii="Times New Roman" w:hAnsi="Times New Roman"/>
              </w:rPr>
            </w:pPr>
            <w:r>
              <w:rPr>
                <w:rFonts w:ascii="Times New Roman" w:hAnsi="Times New Roman"/>
              </w:rPr>
              <w:t>Variables</w:t>
            </w:r>
          </w:p>
        </w:tc>
        <w:tc>
          <w:tcPr>
            <w:tcW w:w="1661" w:type="pct"/>
            <w:tcBorders>
              <w:bottom w:val="single" w:sz="0" w:space="0" w:color="auto"/>
            </w:tcBorders>
            <w:vAlign w:val="bottom"/>
          </w:tcPr>
          <w:p w14:paraId="20C4B72C" w14:textId="63F596E5" w:rsidR="003A3820" w:rsidRPr="003A3820" w:rsidRDefault="003A3820" w:rsidP="00EF683F">
            <w:pPr>
              <w:pStyle w:val="Compact"/>
              <w:rPr>
                <w:rFonts w:ascii="Times New Roman" w:hAnsi="Times New Roman" w:cs="Times New Roman"/>
              </w:rPr>
            </w:pPr>
            <w:r>
              <w:rPr>
                <w:rFonts w:ascii="Times New Roman" w:hAnsi="Times New Roman" w:cs="Times New Roman"/>
              </w:rPr>
              <w:t>levels</w:t>
            </w:r>
          </w:p>
        </w:tc>
        <w:tc>
          <w:tcPr>
            <w:tcW w:w="755" w:type="pct"/>
            <w:tcBorders>
              <w:bottom w:val="single" w:sz="0" w:space="0" w:color="auto"/>
            </w:tcBorders>
            <w:vAlign w:val="bottom"/>
          </w:tcPr>
          <w:p w14:paraId="35B3D512" w14:textId="4D1CC670" w:rsidR="003A3820" w:rsidRPr="003A3820" w:rsidRDefault="003A3820" w:rsidP="00EF683F">
            <w:pPr>
              <w:pStyle w:val="Compact"/>
              <w:rPr>
                <w:rFonts w:ascii="Times New Roman" w:hAnsi="Times New Roman" w:cs="Times New Roman"/>
              </w:rPr>
            </w:pPr>
            <w:r>
              <w:rPr>
                <w:rFonts w:ascii="Times New Roman" w:hAnsi="Times New Roman" w:cs="Times New Roman"/>
              </w:rPr>
              <w:t>n(%)</w:t>
            </w:r>
          </w:p>
        </w:tc>
      </w:tr>
      <w:tr w:rsidR="003A3820" w:rsidRPr="003A3820" w14:paraId="1AA24F28" w14:textId="77777777" w:rsidTr="00EF683F">
        <w:tc>
          <w:tcPr>
            <w:tcW w:w="2584" w:type="pct"/>
            <w:tcBorders>
              <w:bottom w:val="single" w:sz="0" w:space="0" w:color="auto"/>
            </w:tcBorders>
            <w:vAlign w:val="bottom"/>
          </w:tcPr>
          <w:p w14:paraId="192D2634" w14:textId="77777777" w:rsidR="003A3820" w:rsidRPr="003A3820" w:rsidRDefault="003A3820" w:rsidP="00EF683F">
            <w:pPr>
              <w:rPr>
                <w:rFonts w:ascii="Times New Roman" w:hAnsi="Times New Roman"/>
              </w:rPr>
            </w:pPr>
          </w:p>
        </w:tc>
        <w:tc>
          <w:tcPr>
            <w:tcW w:w="1661" w:type="pct"/>
            <w:tcBorders>
              <w:bottom w:val="single" w:sz="0" w:space="0" w:color="auto"/>
            </w:tcBorders>
            <w:vAlign w:val="bottom"/>
          </w:tcPr>
          <w:p w14:paraId="741F6371" w14:textId="77777777" w:rsidR="003A3820" w:rsidRPr="003A3820" w:rsidRDefault="003A3820" w:rsidP="00EF683F">
            <w:pPr>
              <w:pStyle w:val="Compact"/>
              <w:rPr>
                <w:rFonts w:ascii="Times New Roman" w:hAnsi="Times New Roman" w:cs="Times New Roman"/>
              </w:rPr>
            </w:pPr>
          </w:p>
        </w:tc>
        <w:tc>
          <w:tcPr>
            <w:tcW w:w="755" w:type="pct"/>
            <w:tcBorders>
              <w:bottom w:val="single" w:sz="0" w:space="0" w:color="auto"/>
            </w:tcBorders>
            <w:vAlign w:val="bottom"/>
          </w:tcPr>
          <w:p w14:paraId="7336DBFC" w14:textId="77777777" w:rsidR="003A3820" w:rsidRPr="003A3820" w:rsidRDefault="003A3820" w:rsidP="00EF683F">
            <w:pPr>
              <w:pStyle w:val="Compact"/>
              <w:rPr>
                <w:rFonts w:ascii="Times New Roman" w:hAnsi="Times New Roman" w:cs="Times New Roman"/>
              </w:rPr>
            </w:pPr>
          </w:p>
        </w:tc>
      </w:tr>
      <w:tr w:rsidR="003A3820" w:rsidRPr="003A3820" w14:paraId="2B490BF1" w14:textId="77777777" w:rsidTr="00EF683F">
        <w:tc>
          <w:tcPr>
            <w:tcW w:w="2584" w:type="pct"/>
          </w:tcPr>
          <w:p w14:paraId="5FC367B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n</w:t>
            </w:r>
          </w:p>
        </w:tc>
        <w:tc>
          <w:tcPr>
            <w:tcW w:w="1661" w:type="pct"/>
          </w:tcPr>
          <w:p w14:paraId="666E4ABE" w14:textId="77777777" w:rsidR="003A3820" w:rsidRPr="003A3820" w:rsidRDefault="003A3820" w:rsidP="00EF683F">
            <w:pPr>
              <w:rPr>
                <w:rFonts w:ascii="Times New Roman" w:hAnsi="Times New Roman"/>
              </w:rPr>
            </w:pPr>
          </w:p>
        </w:tc>
        <w:tc>
          <w:tcPr>
            <w:tcW w:w="755" w:type="pct"/>
          </w:tcPr>
          <w:p w14:paraId="30363982"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1267</w:t>
            </w:r>
          </w:p>
        </w:tc>
      </w:tr>
      <w:tr w:rsidR="003A3820" w:rsidRPr="003A3820" w14:paraId="071122E2" w14:textId="77777777" w:rsidTr="00EF683F">
        <w:tc>
          <w:tcPr>
            <w:tcW w:w="2584" w:type="pct"/>
          </w:tcPr>
          <w:p w14:paraId="2C5BDC9E"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Age groups (%)</w:t>
            </w:r>
          </w:p>
        </w:tc>
        <w:tc>
          <w:tcPr>
            <w:tcW w:w="1661" w:type="pct"/>
          </w:tcPr>
          <w:p w14:paraId="5B2B587D"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10 to 14</w:t>
            </w:r>
          </w:p>
          <w:p w14:paraId="28EE8B01"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15 to 19</w:t>
            </w:r>
          </w:p>
        </w:tc>
        <w:tc>
          <w:tcPr>
            <w:tcW w:w="755" w:type="pct"/>
          </w:tcPr>
          <w:p w14:paraId="625765CD"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748 (59)</w:t>
            </w:r>
          </w:p>
          <w:p w14:paraId="4DE94B67"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519 (41)</w:t>
            </w:r>
          </w:p>
          <w:p w14:paraId="09FE97C5"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739CABE3" w14:textId="77777777" w:rsidTr="00EF683F">
        <w:tc>
          <w:tcPr>
            <w:tcW w:w="2584" w:type="pct"/>
          </w:tcPr>
          <w:p w14:paraId="3773E210"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Gender (%)</w:t>
            </w:r>
          </w:p>
        </w:tc>
        <w:tc>
          <w:tcPr>
            <w:tcW w:w="1661" w:type="pct"/>
          </w:tcPr>
          <w:p w14:paraId="73B44ED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Boy</w:t>
            </w:r>
          </w:p>
        </w:tc>
        <w:tc>
          <w:tcPr>
            <w:tcW w:w="755" w:type="pct"/>
          </w:tcPr>
          <w:p w14:paraId="67423FF6"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508 (40.1)</w:t>
            </w:r>
          </w:p>
        </w:tc>
      </w:tr>
      <w:tr w:rsidR="003A3820" w:rsidRPr="003A3820" w14:paraId="707FB223" w14:textId="77777777" w:rsidTr="00EF683F">
        <w:tc>
          <w:tcPr>
            <w:tcW w:w="2584" w:type="pct"/>
          </w:tcPr>
          <w:p w14:paraId="5C7B1667" w14:textId="77777777" w:rsidR="003A3820" w:rsidRPr="003A3820" w:rsidRDefault="003A3820" w:rsidP="00EF683F">
            <w:pPr>
              <w:spacing w:after="0"/>
              <w:rPr>
                <w:rFonts w:ascii="Times New Roman" w:hAnsi="Times New Roman"/>
              </w:rPr>
            </w:pPr>
          </w:p>
        </w:tc>
        <w:tc>
          <w:tcPr>
            <w:tcW w:w="1661" w:type="pct"/>
          </w:tcPr>
          <w:p w14:paraId="79175FD5"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Girl</w:t>
            </w:r>
          </w:p>
        </w:tc>
        <w:tc>
          <w:tcPr>
            <w:tcW w:w="755" w:type="pct"/>
          </w:tcPr>
          <w:p w14:paraId="10C4563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759 (59.9)</w:t>
            </w:r>
          </w:p>
          <w:p w14:paraId="572CE5FB"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5601C22C" w14:textId="77777777" w:rsidTr="00EF683F">
        <w:tc>
          <w:tcPr>
            <w:tcW w:w="2584" w:type="pct"/>
          </w:tcPr>
          <w:p w14:paraId="6DE1CE64"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Grade (%)</w:t>
            </w:r>
          </w:p>
        </w:tc>
        <w:tc>
          <w:tcPr>
            <w:tcW w:w="1661" w:type="pct"/>
          </w:tcPr>
          <w:p w14:paraId="0AB7BEE7"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6</w:t>
            </w:r>
          </w:p>
        </w:tc>
        <w:tc>
          <w:tcPr>
            <w:tcW w:w="755" w:type="pct"/>
          </w:tcPr>
          <w:p w14:paraId="46235F09"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264 (20.8)</w:t>
            </w:r>
          </w:p>
        </w:tc>
      </w:tr>
      <w:tr w:rsidR="003A3820" w:rsidRPr="003A3820" w14:paraId="24A6B1F8" w14:textId="77777777" w:rsidTr="00EF683F">
        <w:tc>
          <w:tcPr>
            <w:tcW w:w="2584" w:type="pct"/>
          </w:tcPr>
          <w:p w14:paraId="1C82ED06" w14:textId="77777777" w:rsidR="003A3820" w:rsidRPr="003A3820" w:rsidRDefault="003A3820" w:rsidP="00EF683F">
            <w:pPr>
              <w:spacing w:after="0"/>
              <w:rPr>
                <w:rFonts w:ascii="Times New Roman" w:hAnsi="Times New Roman"/>
              </w:rPr>
            </w:pPr>
          </w:p>
        </w:tc>
        <w:tc>
          <w:tcPr>
            <w:tcW w:w="1661" w:type="pct"/>
          </w:tcPr>
          <w:p w14:paraId="65CBCD41"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7</w:t>
            </w:r>
          </w:p>
        </w:tc>
        <w:tc>
          <w:tcPr>
            <w:tcW w:w="755" w:type="pct"/>
          </w:tcPr>
          <w:p w14:paraId="568E1ACB"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255 (20.1)</w:t>
            </w:r>
          </w:p>
        </w:tc>
      </w:tr>
      <w:tr w:rsidR="003A3820" w:rsidRPr="003A3820" w14:paraId="7CEE717B" w14:textId="77777777" w:rsidTr="00EF683F">
        <w:tc>
          <w:tcPr>
            <w:tcW w:w="2584" w:type="pct"/>
          </w:tcPr>
          <w:p w14:paraId="2A0630DD" w14:textId="77777777" w:rsidR="003A3820" w:rsidRPr="003A3820" w:rsidRDefault="003A3820" w:rsidP="00EF683F">
            <w:pPr>
              <w:spacing w:after="0"/>
              <w:rPr>
                <w:rFonts w:ascii="Times New Roman" w:hAnsi="Times New Roman"/>
              </w:rPr>
            </w:pPr>
          </w:p>
        </w:tc>
        <w:tc>
          <w:tcPr>
            <w:tcW w:w="1661" w:type="pct"/>
          </w:tcPr>
          <w:p w14:paraId="4A8D69D9"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8</w:t>
            </w:r>
          </w:p>
        </w:tc>
        <w:tc>
          <w:tcPr>
            <w:tcW w:w="755" w:type="pct"/>
          </w:tcPr>
          <w:p w14:paraId="2E228253"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200 (15.8)</w:t>
            </w:r>
          </w:p>
        </w:tc>
      </w:tr>
      <w:tr w:rsidR="003A3820" w:rsidRPr="003A3820" w14:paraId="6DFFE0D0" w14:textId="77777777" w:rsidTr="00EF683F">
        <w:tc>
          <w:tcPr>
            <w:tcW w:w="2584" w:type="pct"/>
          </w:tcPr>
          <w:p w14:paraId="628478E3" w14:textId="77777777" w:rsidR="003A3820" w:rsidRPr="003A3820" w:rsidRDefault="003A3820" w:rsidP="00EF683F">
            <w:pPr>
              <w:spacing w:after="0"/>
              <w:rPr>
                <w:rFonts w:ascii="Times New Roman" w:hAnsi="Times New Roman"/>
              </w:rPr>
            </w:pPr>
          </w:p>
        </w:tc>
        <w:tc>
          <w:tcPr>
            <w:tcW w:w="1661" w:type="pct"/>
          </w:tcPr>
          <w:p w14:paraId="0F1E8A63"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9</w:t>
            </w:r>
          </w:p>
        </w:tc>
        <w:tc>
          <w:tcPr>
            <w:tcW w:w="755" w:type="pct"/>
          </w:tcPr>
          <w:p w14:paraId="21AFBD5A"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343 (27.1)</w:t>
            </w:r>
          </w:p>
        </w:tc>
      </w:tr>
      <w:tr w:rsidR="003A3820" w:rsidRPr="003A3820" w14:paraId="3760BAF0" w14:textId="77777777" w:rsidTr="00EF683F">
        <w:tc>
          <w:tcPr>
            <w:tcW w:w="2584" w:type="pct"/>
          </w:tcPr>
          <w:p w14:paraId="0C607178" w14:textId="77777777" w:rsidR="003A3820" w:rsidRPr="003A3820" w:rsidRDefault="003A3820" w:rsidP="00EF683F">
            <w:pPr>
              <w:spacing w:after="0"/>
              <w:rPr>
                <w:rFonts w:ascii="Times New Roman" w:hAnsi="Times New Roman"/>
              </w:rPr>
            </w:pPr>
          </w:p>
        </w:tc>
        <w:tc>
          <w:tcPr>
            <w:tcW w:w="1661" w:type="pct"/>
          </w:tcPr>
          <w:p w14:paraId="6AEDBD44"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10</w:t>
            </w:r>
          </w:p>
        </w:tc>
        <w:tc>
          <w:tcPr>
            <w:tcW w:w="755" w:type="pct"/>
          </w:tcPr>
          <w:p w14:paraId="3D82CE24"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205 (16.2)</w:t>
            </w:r>
          </w:p>
          <w:p w14:paraId="5E2B1F68"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29417D77" w14:textId="77777777" w:rsidTr="00EF683F">
        <w:tc>
          <w:tcPr>
            <w:tcW w:w="2584" w:type="pct"/>
          </w:tcPr>
          <w:p w14:paraId="14F06115"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Type of School (%)</w:t>
            </w:r>
          </w:p>
        </w:tc>
        <w:tc>
          <w:tcPr>
            <w:tcW w:w="1661" w:type="pct"/>
          </w:tcPr>
          <w:p w14:paraId="64C91893"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Private</w:t>
            </w:r>
          </w:p>
        </w:tc>
        <w:tc>
          <w:tcPr>
            <w:tcW w:w="755" w:type="pct"/>
          </w:tcPr>
          <w:p w14:paraId="11C0B737"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754 (59.5)</w:t>
            </w:r>
          </w:p>
        </w:tc>
      </w:tr>
      <w:tr w:rsidR="003A3820" w:rsidRPr="003A3820" w14:paraId="39C69D15" w14:textId="77777777" w:rsidTr="00EF683F">
        <w:tc>
          <w:tcPr>
            <w:tcW w:w="2584" w:type="pct"/>
          </w:tcPr>
          <w:p w14:paraId="507718D1" w14:textId="77777777" w:rsidR="003A3820" w:rsidRPr="003A3820" w:rsidRDefault="003A3820" w:rsidP="00EF683F">
            <w:pPr>
              <w:spacing w:after="0"/>
              <w:rPr>
                <w:rFonts w:ascii="Times New Roman" w:hAnsi="Times New Roman"/>
              </w:rPr>
            </w:pPr>
          </w:p>
        </w:tc>
        <w:tc>
          <w:tcPr>
            <w:tcW w:w="1661" w:type="pct"/>
          </w:tcPr>
          <w:p w14:paraId="03FFFAE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Public</w:t>
            </w:r>
          </w:p>
        </w:tc>
        <w:tc>
          <w:tcPr>
            <w:tcW w:w="755" w:type="pct"/>
          </w:tcPr>
          <w:p w14:paraId="0E49DFEB"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513 (40.5)</w:t>
            </w:r>
          </w:p>
          <w:p w14:paraId="431FE5FB"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052311E0" w14:textId="77777777" w:rsidTr="00EF683F">
        <w:tc>
          <w:tcPr>
            <w:tcW w:w="2584" w:type="pct"/>
          </w:tcPr>
          <w:p w14:paraId="138512B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Mode of transport to school (%)</w:t>
            </w:r>
          </w:p>
        </w:tc>
        <w:tc>
          <w:tcPr>
            <w:tcW w:w="1661" w:type="pct"/>
          </w:tcPr>
          <w:p w14:paraId="732C838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 or 3 wheelers</w:t>
            </w:r>
          </w:p>
        </w:tc>
        <w:tc>
          <w:tcPr>
            <w:tcW w:w="755" w:type="pct"/>
          </w:tcPr>
          <w:p w14:paraId="0DBF761E"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169 (13.3)</w:t>
            </w:r>
          </w:p>
        </w:tc>
      </w:tr>
      <w:tr w:rsidR="003A3820" w:rsidRPr="003A3820" w14:paraId="2E1C2074" w14:textId="77777777" w:rsidTr="00EF683F">
        <w:tc>
          <w:tcPr>
            <w:tcW w:w="2584" w:type="pct"/>
          </w:tcPr>
          <w:p w14:paraId="2D7181F6" w14:textId="77777777" w:rsidR="003A3820" w:rsidRPr="003A3820" w:rsidRDefault="003A3820" w:rsidP="00EF683F">
            <w:pPr>
              <w:spacing w:after="0"/>
              <w:rPr>
                <w:rFonts w:ascii="Times New Roman" w:hAnsi="Times New Roman"/>
              </w:rPr>
            </w:pPr>
          </w:p>
        </w:tc>
        <w:tc>
          <w:tcPr>
            <w:tcW w:w="1661" w:type="pct"/>
          </w:tcPr>
          <w:p w14:paraId="76938E0F"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Four wheelers</w:t>
            </w:r>
          </w:p>
        </w:tc>
        <w:tc>
          <w:tcPr>
            <w:tcW w:w="755" w:type="pct"/>
          </w:tcPr>
          <w:p w14:paraId="15BDD189"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186 (14.7)</w:t>
            </w:r>
          </w:p>
        </w:tc>
      </w:tr>
      <w:tr w:rsidR="003A3820" w:rsidRPr="003A3820" w14:paraId="2B424D10" w14:textId="77777777" w:rsidTr="00EF683F">
        <w:tc>
          <w:tcPr>
            <w:tcW w:w="2584" w:type="pct"/>
          </w:tcPr>
          <w:p w14:paraId="0815D803" w14:textId="77777777" w:rsidR="003A3820" w:rsidRPr="003A3820" w:rsidRDefault="003A3820" w:rsidP="00EF683F">
            <w:pPr>
              <w:spacing w:after="0"/>
              <w:rPr>
                <w:rFonts w:ascii="Times New Roman" w:hAnsi="Times New Roman"/>
              </w:rPr>
            </w:pPr>
          </w:p>
        </w:tc>
        <w:tc>
          <w:tcPr>
            <w:tcW w:w="1661" w:type="pct"/>
          </w:tcPr>
          <w:p w14:paraId="490CA4B6"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Walking</w:t>
            </w:r>
          </w:p>
        </w:tc>
        <w:tc>
          <w:tcPr>
            <w:tcW w:w="755" w:type="pct"/>
          </w:tcPr>
          <w:p w14:paraId="0517A7BF"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912 (72.0)</w:t>
            </w:r>
          </w:p>
          <w:p w14:paraId="778B04C1"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5005F266" w14:textId="77777777" w:rsidTr="00EF683F">
        <w:tc>
          <w:tcPr>
            <w:tcW w:w="2584" w:type="pct"/>
          </w:tcPr>
          <w:p w14:paraId="2993167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School travel was alone or accompanied (%)</w:t>
            </w:r>
          </w:p>
        </w:tc>
        <w:tc>
          <w:tcPr>
            <w:tcW w:w="1661" w:type="pct"/>
          </w:tcPr>
          <w:p w14:paraId="0AD26B51"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Alone or with someone of same age</w:t>
            </w:r>
          </w:p>
        </w:tc>
        <w:tc>
          <w:tcPr>
            <w:tcW w:w="755" w:type="pct"/>
          </w:tcPr>
          <w:p w14:paraId="456BB4DA"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901 (71.1)</w:t>
            </w:r>
          </w:p>
        </w:tc>
      </w:tr>
      <w:tr w:rsidR="003A3820" w:rsidRPr="003A3820" w14:paraId="1013572C" w14:textId="77777777" w:rsidTr="00EF683F">
        <w:tc>
          <w:tcPr>
            <w:tcW w:w="2584" w:type="pct"/>
          </w:tcPr>
          <w:p w14:paraId="0F311FC7" w14:textId="77777777" w:rsidR="003A3820" w:rsidRPr="003A3820" w:rsidRDefault="003A3820" w:rsidP="00EF683F">
            <w:pPr>
              <w:spacing w:after="0"/>
              <w:rPr>
                <w:rFonts w:ascii="Times New Roman" w:hAnsi="Times New Roman"/>
              </w:rPr>
            </w:pPr>
          </w:p>
        </w:tc>
        <w:tc>
          <w:tcPr>
            <w:tcW w:w="1661" w:type="pct"/>
          </w:tcPr>
          <w:p w14:paraId="6A9CDE45"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Either with parent or any other adult</w:t>
            </w:r>
          </w:p>
        </w:tc>
        <w:tc>
          <w:tcPr>
            <w:tcW w:w="755" w:type="pct"/>
          </w:tcPr>
          <w:p w14:paraId="1F07FA20"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271 (21.4)</w:t>
            </w:r>
          </w:p>
        </w:tc>
      </w:tr>
      <w:tr w:rsidR="003A3820" w:rsidRPr="003A3820" w14:paraId="10D44D80" w14:textId="77777777" w:rsidTr="00EF683F">
        <w:tc>
          <w:tcPr>
            <w:tcW w:w="2584" w:type="pct"/>
          </w:tcPr>
          <w:p w14:paraId="5103F9A4" w14:textId="77777777" w:rsidR="003A3820" w:rsidRPr="003A3820" w:rsidRDefault="003A3820" w:rsidP="00EF683F">
            <w:pPr>
              <w:spacing w:after="0"/>
              <w:rPr>
                <w:rFonts w:ascii="Times New Roman" w:hAnsi="Times New Roman"/>
              </w:rPr>
            </w:pPr>
          </w:p>
        </w:tc>
        <w:tc>
          <w:tcPr>
            <w:tcW w:w="1661" w:type="pct"/>
          </w:tcPr>
          <w:p w14:paraId="208CED6F"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Mix travel pattern; alone or with parents</w:t>
            </w:r>
          </w:p>
          <w:p w14:paraId="597D8188" w14:textId="77777777" w:rsidR="003A3820" w:rsidRPr="003A3820" w:rsidRDefault="003A3820" w:rsidP="00EF683F">
            <w:pPr>
              <w:pStyle w:val="Compact"/>
              <w:spacing w:before="0" w:after="0"/>
              <w:rPr>
                <w:rFonts w:ascii="Times New Roman" w:hAnsi="Times New Roman" w:cs="Times New Roman"/>
              </w:rPr>
            </w:pPr>
          </w:p>
        </w:tc>
        <w:tc>
          <w:tcPr>
            <w:tcW w:w="755" w:type="pct"/>
          </w:tcPr>
          <w:p w14:paraId="3EDF1FD0"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95 ( 7.5)</w:t>
            </w:r>
          </w:p>
        </w:tc>
      </w:tr>
      <w:tr w:rsidR="003A3820" w:rsidRPr="003A3820" w14:paraId="71DE10E0" w14:textId="77777777" w:rsidTr="00EF683F">
        <w:tc>
          <w:tcPr>
            <w:tcW w:w="2584" w:type="pct"/>
          </w:tcPr>
          <w:p w14:paraId="3BADE04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Time to reach school (%)</w:t>
            </w:r>
          </w:p>
        </w:tc>
        <w:tc>
          <w:tcPr>
            <w:tcW w:w="1661" w:type="pct"/>
          </w:tcPr>
          <w:p w14:paraId="18829150"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&lt; 5 mins</w:t>
            </w:r>
          </w:p>
        </w:tc>
        <w:tc>
          <w:tcPr>
            <w:tcW w:w="755" w:type="pct"/>
          </w:tcPr>
          <w:p w14:paraId="640D6B66"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464 (36.6)</w:t>
            </w:r>
          </w:p>
        </w:tc>
      </w:tr>
      <w:tr w:rsidR="003A3820" w:rsidRPr="003A3820" w14:paraId="1AAEF31C" w14:textId="77777777" w:rsidTr="00EF683F">
        <w:tc>
          <w:tcPr>
            <w:tcW w:w="2584" w:type="pct"/>
          </w:tcPr>
          <w:p w14:paraId="6F3A65FF" w14:textId="77777777" w:rsidR="003A3820" w:rsidRPr="003A3820" w:rsidRDefault="003A3820" w:rsidP="00EF683F">
            <w:pPr>
              <w:spacing w:after="0"/>
              <w:rPr>
                <w:rFonts w:ascii="Times New Roman" w:hAnsi="Times New Roman"/>
              </w:rPr>
            </w:pPr>
          </w:p>
        </w:tc>
        <w:tc>
          <w:tcPr>
            <w:tcW w:w="1661" w:type="pct"/>
          </w:tcPr>
          <w:p w14:paraId="2E67D4F5"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&gt; 46 mins</w:t>
            </w:r>
          </w:p>
        </w:tc>
        <w:tc>
          <w:tcPr>
            <w:tcW w:w="755" w:type="pct"/>
          </w:tcPr>
          <w:p w14:paraId="60619571"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23 ( 1.8)</w:t>
            </w:r>
          </w:p>
        </w:tc>
      </w:tr>
      <w:tr w:rsidR="003A3820" w:rsidRPr="003A3820" w14:paraId="0703783B" w14:textId="77777777" w:rsidTr="00EF683F">
        <w:tc>
          <w:tcPr>
            <w:tcW w:w="2584" w:type="pct"/>
          </w:tcPr>
          <w:p w14:paraId="44B13198" w14:textId="77777777" w:rsidR="003A3820" w:rsidRPr="003A3820" w:rsidRDefault="003A3820" w:rsidP="00EF683F">
            <w:pPr>
              <w:spacing w:after="0"/>
              <w:rPr>
                <w:rFonts w:ascii="Times New Roman" w:hAnsi="Times New Roman"/>
              </w:rPr>
            </w:pPr>
          </w:p>
        </w:tc>
        <w:tc>
          <w:tcPr>
            <w:tcW w:w="1661" w:type="pct"/>
          </w:tcPr>
          <w:p w14:paraId="5CC86571"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16 to 30 mins</w:t>
            </w:r>
          </w:p>
        </w:tc>
        <w:tc>
          <w:tcPr>
            <w:tcW w:w="755" w:type="pct"/>
          </w:tcPr>
          <w:p w14:paraId="0EE875FF"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89 ( 7.0)</w:t>
            </w:r>
          </w:p>
        </w:tc>
      </w:tr>
      <w:tr w:rsidR="003A3820" w:rsidRPr="003A3820" w14:paraId="6C4AA5F2" w14:textId="77777777" w:rsidTr="00EF683F">
        <w:tc>
          <w:tcPr>
            <w:tcW w:w="2584" w:type="pct"/>
          </w:tcPr>
          <w:p w14:paraId="2B281294" w14:textId="77777777" w:rsidR="003A3820" w:rsidRPr="003A3820" w:rsidRDefault="003A3820" w:rsidP="00EF683F">
            <w:pPr>
              <w:spacing w:after="0"/>
              <w:rPr>
                <w:rFonts w:ascii="Times New Roman" w:hAnsi="Times New Roman"/>
              </w:rPr>
            </w:pPr>
          </w:p>
        </w:tc>
        <w:tc>
          <w:tcPr>
            <w:tcW w:w="1661" w:type="pct"/>
          </w:tcPr>
          <w:p w14:paraId="3B5D7283"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31 to 45 mins</w:t>
            </w:r>
          </w:p>
        </w:tc>
        <w:tc>
          <w:tcPr>
            <w:tcW w:w="755" w:type="pct"/>
          </w:tcPr>
          <w:p w14:paraId="0AFECEA7"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48 ( 3.8)</w:t>
            </w:r>
          </w:p>
        </w:tc>
      </w:tr>
      <w:tr w:rsidR="003A3820" w:rsidRPr="003A3820" w14:paraId="0DEEF150" w14:textId="77777777" w:rsidTr="00EF683F">
        <w:tc>
          <w:tcPr>
            <w:tcW w:w="2584" w:type="pct"/>
          </w:tcPr>
          <w:p w14:paraId="06CD277C" w14:textId="77777777" w:rsidR="003A3820" w:rsidRPr="003A3820" w:rsidRDefault="003A3820" w:rsidP="00EF683F">
            <w:pPr>
              <w:spacing w:after="0"/>
              <w:rPr>
                <w:rFonts w:ascii="Times New Roman" w:hAnsi="Times New Roman"/>
              </w:rPr>
            </w:pPr>
          </w:p>
        </w:tc>
        <w:tc>
          <w:tcPr>
            <w:tcW w:w="1661" w:type="pct"/>
          </w:tcPr>
          <w:p w14:paraId="07706930"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5 to 15 mins</w:t>
            </w:r>
          </w:p>
        </w:tc>
        <w:tc>
          <w:tcPr>
            <w:tcW w:w="755" w:type="pct"/>
          </w:tcPr>
          <w:p w14:paraId="7E7FFF32"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643 (50.7)</w:t>
            </w:r>
          </w:p>
          <w:p w14:paraId="0F6E1A2D"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72FDA160" w14:textId="77777777" w:rsidTr="00EF683F">
        <w:trPr>
          <w:trHeight w:val="285"/>
        </w:trPr>
        <w:tc>
          <w:tcPr>
            <w:tcW w:w="2584" w:type="pct"/>
          </w:tcPr>
          <w:p w14:paraId="22AC500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Mode of transport on way back to home from school (%)</w:t>
            </w:r>
          </w:p>
        </w:tc>
        <w:tc>
          <w:tcPr>
            <w:tcW w:w="1661" w:type="pct"/>
          </w:tcPr>
          <w:p w14:paraId="4787A8D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Four Wheelers</w:t>
            </w:r>
          </w:p>
        </w:tc>
        <w:tc>
          <w:tcPr>
            <w:tcW w:w="755" w:type="pct"/>
          </w:tcPr>
          <w:p w14:paraId="3A65EB38"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203 (16.0)</w:t>
            </w:r>
          </w:p>
        </w:tc>
      </w:tr>
      <w:tr w:rsidR="003A3820" w:rsidRPr="003A3820" w14:paraId="00BB7B85" w14:textId="77777777" w:rsidTr="00EF683F">
        <w:tc>
          <w:tcPr>
            <w:tcW w:w="2584" w:type="pct"/>
          </w:tcPr>
          <w:p w14:paraId="0724DE82" w14:textId="77777777" w:rsidR="003A3820" w:rsidRPr="003A3820" w:rsidRDefault="003A3820" w:rsidP="00EF683F">
            <w:pPr>
              <w:spacing w:after="0"/>
              <w:rPr>
                <w:rFonts w:ascii="Times New Roman" w:hAnsi="Times New Roman"/>
              </w:rPr>
            </w:pPr>
          </w:p>
        </w:tc>
        <w:tc>
          <w:tcPr>
            <w:tcW w:w="1661" w:type="pct"/>
          </w:tcPr>
          <w:p w14:paraId="2C78D3CE"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Two or Three Wheelers</w:t>
            </w:r>
          </w:p>
        </w:tc>
        <w:tc>
          <w:tcPr>
            <w:tcW w:w="755" w:type="pct"/>
          </w:tcPr>
          <w:p w14:paraId="3262509E"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107 ( 8.4)</w:t>
            </w:r>
          </w:p>
        </w:tc>
      </w:tr>
      <w:tr w:rsidR="003A3820" w:rsidRPr="003A3820" w14:paraId="11F98F50" w14:textId="77777777" w:rsidTr="00EF683F">
        <w:tc>
          <w:tcPr>
            <w:tcW w:w="2584" w:type="pct"/>
          </w:tcPr>
          <w:p w14:paraId="337E40AF" w14:textId="77777777" w:rsidR="003A3820" w:rsidRPr="003A3820" w:rsidRDefault="003A3820" w:rsidP="00EF683F">
            <w:pPr>
              <w:spacing w:after="0"/>
              <w:rPr>
                <w:rFonts w:ascii="Times New Roman" w:hAnsi="Times New Roman"/>
              </w:rPr>
            </w:pPr>
          </w:p>
        </w:tc>
        <w:tc>
          <w:tcPr>
            <w:tcW w:w="1661" w:type="pct"/>
          </w:tcPr>
          <w:p w14:paraId="0D84493A"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Walking</w:t>
            </w:r>
          </w:p>
        </w:tc>
        <w:tc>
          <w:tcPr>
            <w:tcW w:w="755" w:type="pct"/>
          </w:tcPr>
          <w:p w14:paraId="26F9F845"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957 (75.5)</w:t>
            </w:r>
          </w:p>
          <w:p w14:paraId="5EB6481E"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257FED2B" w14:textId="77777777" w:rsidTr="00EF683F">
        <w:tc>
          <w:tcPr>
            <w:tcW w:w="2584" w:type="pct"/>
          </w:tcPr>
          <w:p w14:paraId="2DFBBB24"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Home travel from school was accompanied with (%)</w:t>
            </w:r>
          </w:p>
        </w:tc>
        <w:tc>
          <w:tcPr>
            <w:tcW w:w="1661" w:type="pct"/>
          </w:tcPr>
          <w:p w14:paraId="2D472E12"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Mix travel pattern; alone or with parents</w:t>
            </w:r>
          </w:p>
        </w:tc>
        <w:tc>
          <w:tcPr>
            <w:tcW w:w="755" w:type="pct"/>
          </w:tcPr>
          <w:p w14:paraId="1EBF21C9"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86 ( 6.8)</w:t>
            </w:r>
          </w:p>
        </w:tc>
      </w:tr>
      <w:tr w:rsidR="003A3820" w:rsidRPr="003A3820" w14:paraId="0255F483" w14:textId="77777777" w:rsidTr="00EF683F">
        <w:tc>
          <w:tcPr>
            <w:tcW w:w="2584" w:type="pct"/>
          </w:tcPr>
          <w:p w14:paraId="37BA5999" w14:textId="77777777" w:rsidR="003A3820" w:rsidRPr="003A3820" w:rsidRDefault="003A3820" w:rsidP="00EF683F">
            <w:pPr>
              <w:spacing w:after="0"/>
              <w:rPr>
                <w:rFonts w:ascii="Times New Roman" w:hAnsi="Times New Roman"/>
              </w:rPr>
            </w:pPr>
          </w:p>
        </w:tc>
        <w:tc>
          <w:tcPr>
            <w:tcW w:w="1661" w:type="pct"/>
          </w:tcPr>
          <w:p w14:paraId="030C074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On own or with other child</w:t>
            </w:r>
          </w:p>
        </w:tc>
        <w:tc>
          <w:tcPr>
            <w:tcW w:w="755" w:type="pct"/>
          </w:tcPr>
          <w:p w14:paraId="7F80915F"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1042 (82.2)</w:t>
            </w:r>
          </w:p>
        </w:tc>
      </w:tr>
      <w:tr w:rsidR="003A3820" w:rsidRPr="003A3820" w14:paraId="5AC29CAA" w14:textId="77777777" w:rsidTr="00EF683F">
        <w:tc>
          <w:tcPr>
            <w:tcW w:w="2584" w:type="pct"/>
          </w:tcPr>
          <w:p w14:paraId="3691E789" w14:textId="77777777" w:rsidR="003A3820" w:rsidRPr="003A3820" w:rsidRDefault="003A3820" w:rsidP="00EF683F">
            <w:pPr>
              <w:spacing w:after="0"/>
              <w:rPr>
                <w:rFonts w:ascii="Times New Roman" w:hAnsi="Times New Roman"/>
              </w:rPr>
            </w:pPr>
          </w:p>
        </w:tc>
        <w:tc>
          <w:tcPr>
            <w:tcW w:w="1661" w:type="pct"/>
          </w:tcPr>
          <w:p w14:paraId="166C311D"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Parent or adult</w:t>
            </w:r>
          </w:p>
        </w:tc>
        <w:tc>
          <w:tcPr>
            <w:tcW w:w="755" w:type="pct"/>
          </w:tcPr>
          <w:p w14:paraId="4FA4F4CF"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139 (11.0)</w:t>
            </w:r>
          </w:p>
          <w:p w14:paraId="065089C9"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64E5E2A8" w14:textId="77777777" w:rsidTr="00EF683F">
        <w:tc>
          <w:tcPr>
            <w:tcW w:w="2584" w:type="pct"/>
          </w:tcPr>
          <w:p w14:paraId="77010BE2"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Parents trust on child when in traffic alone (%)</w:t>
            </w:r>
          </w:p>
        </w:tc>
        <w:tc>
          <w:tcPr>
            <w:tcW w:w="1661" w:type="pct"/>
          </w:tcPr>
          <w:p w14:paraId="7E31CD0A"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Always</w:t>
            </w:r>
          </w:p>
        </w:tc>
        <w:tc>
          <w:tcPr>
            <w:tcW w:w="755" w:type="pct"/>
          </w:tcPr>
          <w:p w14:paraId="57940738"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576 (45.5)</w:t>
            </w:r>
          </w:p>
        </w:tc>
      </w:tr>
      <w:tr w:rsidR="003A3820" w:rsidRPr="003A3820" w14:paraId="66DD8087" w14:textId="77777777" w:rsidTr="00EF683F">
        <w:tc>
          <w:tcPr>
            <w:tcW w:w="2584" w:type="pct"/>
          </w:tcPr>
          <w:p w14:paraId="623535C6" w14:textId="77777777" w:rsidR="003A3820" w:rsidRPr="003A3820" w:rsidRDefault="003A3820" w:rsidP="00EF683F">
            <w:pPr>
              <w:spacing w:after="0"/>
              <w:rPr>
                <w:rFonts w:ascii="Times New Roman" w:hAnsi="Times New Roman"/>
              </w:rPr>
            </w:pPr>
          </w:p>
        </w:tc>
        <w:tc>
          <w:tcPr>
            <w:tcW w:w="1661" w:type="pct"/>
          </w:tcPr>
          <w:p w14:paraId="2E5CD89A"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Never</w:t>
            </w:r>
          </w:p>
        </w:tc>
        <w:tc>
          <w:tcPr>
            <w:tcW w:w="755" w:type="pct"/>
          </w:tcPr>
          <w:p w14:paraId="3AEE6676"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224 (17.7)</w:t>
            </w:r>
          </w:p>
        </w:tc>
      </w:tr>
      <w:tr w:rsidR="003A3820" w:rsidRPr="003A3820" w14:paraId="00F60A45" w14:textId="77777777" w:rsidTr="00EF683F">
        <w:tc>
          <w:tcPr>
            <w:tcW w:w="2584" w:type="pct"/>
          </w:tcPr>
          <w:p w14:paraId="5A9895B4" w14:textId="77777777" w:rsidR="003A3820" w:rsidRPr="003A3820" w:rsidRDefault="003A3820" w:rsidP="00EF683F">
            <w:pPr>
              <w:spacing w:after="0"/>
              <w:rPr>
                <w:rFonts w:ascii="Times New Roman" w:hAnsi="Times New Roman"/>
              </w:rPr>
            </w:pPr>
          </w:p>
        </w:tc>
        <w:tc>
          <w:tcPr>
            <w:tcW w:w="1661" w:type="pct"/>
          </w:tcPr>
          <w:p w14:paraId="2AB4125A"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Sometime</w:t>
            </w:r>
          </w:p>
        </w:tc>
        <w:tc>
          <w:tcPr>
            <w:tcW w:w="755" w:type="pct"/>
          </w:tcPr>
          <w:p w14:paraId="5930D91D"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467 (36.9)</w:t>
            </w:r>
          </w:p>
          <w:p w14:paraId="4206263F"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53E9A26B" w14:textId="77777777" w:rsidTr="00EF683F">
        <w:tc>
          <w:tcPr>
            <w:tcW w:w="2584" w:type="pct"/>
          </w:tcPr>
          <w:p w14:paraId="79F4A233" w14:textId="7365DC08" w:rsidR="003A3820" w:rsidRPr="003A3820" w:rsidRDefault="003A3820" w:rsidP="00EF683F">
            <w:pPr>
              <w:pStyle w:val="Compact"/>
              <w:spacing w:before="0" w:after="0"/>
              <w:rPr>
                <w:rFonts w:ascii="Times New Roman" w:hAnsi="Times New Roman" w:cs="Times New Roman"/>
              </w:rPr>
            </w:pPr>
            <w:r>
              <w:rPr>
                <w:rFonts w:ascii="Times New Roman" w:hAnsi="Times New Roman" w:cs="Times New Roman"/>
              </w:rPr>
              <w:t>Adolescent</w:t>
            </w:r>
            <w:r w:rsidRPr="003A3820">
              <w:rPr>
                <w:rFonts w:ascii="Times New Roman" w:hAnsi="Times New Roman" w:cs="Times New Roman"/>
              </w:rPr>
              <w:t xml:space="preserve"> allowed to cross main roads (%)</w:t>
            </w:r>
          </w:p>
        </w:tc>
        <w:tc>
          <w:tcPr>
            <w:tcW w:w="1661" w:type="pct"/>
          </w:tcPr>
          <w:p w14:paraId="38FF7404"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No</w:t>
            </w:r>
          </w:p>
        </w:tc>
        <w:tc>
          <w:tcPr>
            <w:tcW w:w="755" w:type="pct"/>
          </w:tcPr>
          <w:p w14:paraId="3B129BA3"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719 (56.7)</w:t>
            </w:r>
          </w:p>
        </w:tc>
      </w:tr>
      <w:tr w:rsidR="003A3820" w:rsidRPr="003A3820" w14:paraId="4C3E2779" w14:textId="77777777" w:rsidTr="00EF683F">
        <w:tc>
          <w:tcPr>
            <w:tcW w:w="2584" w:type="pct"/>
          </w:tcPr>
          <w:p w14:paraId="4508B36B" w14:textId="77777777" w:rsidR="003A3820" w:rsidRPr="003A3820" w:rsidRDefault="003A3820" w:rsidP="00EF683F">
            <w:pPr>
              <w:spacing w:after="0"/>
              <w:rPr>
                <w:rFonts w:ascii="Times New Roman" w:hAnsi="Times New Roman"/>
              </w:rPr>
            </w:pPr>
          </w:p>
        </w:tc>
        <w:tc>
          <w:tcPr>
            <w:tcW w:w="1661" w:type="pct"/>
          </w:tcPr>
          <w:p w14:paraId="79D7F3D2"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Yes</w:t>
            </w:r>
          </w:p>
        </w:tc>
        <w:tc>
          <w:tcPr>
            <w:tcW w:w="755" w:type="pct"/>
          </w:tcPr>
          <w:p w14:paraId="6CB1CB54"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548 (43.3)</w:t>
            </w:r>
          </w:p>
          <w:p w14:paraId="7BD24215"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625D1E6E" w14:textId="77777777" w:rsidTr="00EF683F">
        <w:tc>
          <w:tcPr>
            <w:tcW w:w="2584" w:type="pct"/>
          </w:tcPr>
          <w:p w14:paraId="077D32F0" w14:textId="33D03900" w:rsidR="003A3820" w:rsidRPr="003A3820" w:rsidRDefault="003A3820" w:rsidP="00EF683F">
            <w:pPr>
              <w:pStyle w:val="Compact"/>
              <w:spacing w:before="0" w:after="0"/>
              <w:rPr>
                <w:rFonts w:ascii="Times New Roman" w:hAnsi="Times New Roman" w:cs="Times New Roman"/>
              </w:rPr>
            </w:pPr>
            <w:r>
              <w:rPr>
                <w:rFonts w:ascii="Times New Roman" w:hAnsi="Times New Roman" w:cs="Times New Roman"/>
              </w:rPr>
              <w:t>Adolescent</w:t>
            </w:r>
            <w:r w:rsidRPr="003A3820">
              <w:rPr>
                <w:rFonts w:ascii="Times New Roman" w:hAnsi="Times New Roman" w:cs="Times New Roman"/>
              </w:rPr>
              <w:t xml:space="preserve"> allowed to go on public bus (%)</w:t>
            </w:r>
          </w:p>
        </w:tc>
        <w:tc>
          <w:tcPr>
            <w:tcW w:w="1661" w:type="pct"/>
          </w:tcPr>
          <w:p w14:paraId="6917DCD4"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No</w:t>
            </w:r>
          </w:p>
        </w:tc>
        <w:tc>
          <w:tcPr>
            <w:tcW w:w="755" w:type="pct"/>
          </w:tcPr>
          <w:p w14:paraId="537FA155"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1030 (81.3)</w:t>
            </w:r>
          </w:p>
        </w:tc>
      </w:tr>
      <w:tr w:rsidR="003A3820" w:rsidRPr="003A3820" w14:paraId="5831B5F8" w14:textId="77777777" w:rsidTr="00EF683F">
        <w:tc>
          <w:tcPr>
            <w:tcW w:w="2584" w:type="pct"/>
          </w:tcPr>
          <w:p w14:paraId="29655906" w14:textId="77777777" w:rsidR="003A3820" w:rsidRPr="003A3820" w:rsidRDefault="003A3820" w:rsidP="00EF683F">
            <w:pPr>
              <w:spacing w:after="0"/>
              <w:rPr>
                <w:rFonts w:ascii="Times New Roman" w:hAnsi="Times New Roman"/>
              </w:rPr>
            </w:pPr>
          </w:p>
        </w:tc>
        <w:tc>
          <w:tcPr>
            <w:tcW w:w="1661" w:type="pct"/>
          </w:tcPr>
          <w:p w14:paraId="301506B5"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Yes</w:t>
            </w:r>
          </w:p>
        </w:tc>
        <w:tc>
          <w:tcPr>
            <w:tcW w:w="755" w:type="pct"/>
          </w:tcPr>
          <w:p w14:paraId="31AF2B31"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237 (18.7)</w:t>
            </w:r>
          </w:p>
          <w:p w14:paraId="2818BDAF"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1BF56D81" w14:textId="77777777" w:rsidTr="00EF683F">
        <w:tc>
          <w:tcPr>
            <w:tcW w:w="2584" w:type="pct"/>
          </w:tcPr>
          <w:p w14:paraId="061ECB4E" w14:textId="28266A0E" w:rsidR="003A3820" w:rsidRPr="003A3820" w:rsidRDefault="003A3820" w:rsidP="00EF683F">
            <w:pPr>
              <w:pStyle w:val="Compact"/>
              <w:spacing w:before="0" w:after="0"/>
              <w:rPr>
                <w:rFonts w:ascii="Times New Roman" w:hAnsi="Times New Roman" w:cs="Times New Roman"/>
              </w:rPr>
            </w:pPr>
            <w:r>
              <w:rPr>
                <w:rFonts w:ascii="Times New Roman" w:hAnsi="Times New Roman" w:cs="Times New Roman"/>
              </w:rPr>
              <w:t>Adolescent</w:t>
            </w:r>
            <w:r w:rsidRPr="003A3820">
              <w:rPr>
                <w:rFonts w:ascii="Times New Roman" w:hAnsi="Times New Roman" w:cs="Times New Roman"/>
              </w:rPr>
              <w:t xml:space="preserve"> activity over the weekend (%)</w:t>
            </w:r>
          </w:p>
        </w:tc>
        <w:tc>
          <w:tcPr>
            <w:tcW w:w="1661" w:type="pct"/>
          </w:tcPr>
          <w:p w14:paraId="666A2B80"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Activities either with parents or alone</w:t>
            </w:r>
          </w:p>
        </w:tc>
        <w:tc>
          <w:tcPr>
            <w:tcW w:w="755" w:type="pct"/>
          </w:tcPr>
          <w:p w14:paraId="1213C83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442 (34.9)</w:t>
            </w:r>
          </w:p>
        </w:tc>
      </w:tr>
      <w:tr w:rsidR="003A3820" w:rsidRPr="003A3820" w14:paraId="03F0807B" w14:textId="77777777" w:rsidTr="00EF683F">
        <w:tc>
          <w:tcPr>
            <w:tcW w:w="2584" w:type="pct"/>
          </w:tcPr>
          <w:p w14:paraId="3176C12F" w14:textId="77777777" w:rsidR="003A3820" w:rsidRPr="003A3820" w:rsidRDefault="003A3820" w:rsidP="00EF683F">
            <w:pPr>
              <w:spacing w:after="0"/>
              <w:rPr>
                <w:rFonts w:ascii="Times New Roman" w:hAnsi="Times New Roman"/>
              </w:rPr>
            </w:pPr>
          </w:p>
        </w:tc>
        <w:tc>
          <w:tcPr>
            <w:tcW w:w="1661" w:type="pct"/>
          </w:tcPr>
          <w:p w14:paraId="33DE0151"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No activity on the weekend</w:t>
            </w:r>
          </w:p>
        </w:tc>
        <w:tc>
          <w:tcPr>
            <w:tcW w:w="755" w:type="pct"/>
          </w:tcPr>
          <w:p w14:paraId="66E540B6"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139 (11.0)</w:t>
            </w:r>
          </w:p>
        </w:tc>
      </w:tr>
      <w:tr w:rsidR="003A3820" w:rsidRPr="003A3820" w14:paraId="3BFB56DD" w14:textId="77777777" w:rsidTr="00EF683F">
        <w:tc>
          <w:tcPr>
            <w:tcW w:w="2584" w:type="pct"/>
          </w:tcPr>
          <w:p w14:paraId="3C7D938D" w14:textId="77777777" w:rsidR="003A3820" w:rsidRPr="003A3820" w:rsidRDefault="003A3820" w:rsidP="00EF683F">
            <w:pPr>
              <w:spacing w:after="0"/>
              <w:rPr>
                <w:rFonts w:ascii="Times New Roman" w:hAnsi="Times New Roman"/>
              </w:rPr>
            </w:pPr>
          </w:p>
        </w:tc>
        <w:tc>
          <w:tcPr>
            <w:tcW w:w="1661" w:type="pct"/>
          </w:tcPr>
          <w:p w14:paraId="389249C9"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On own or with other young person</w:t>
            </w:r>
          </w:p>
        </w:tc>
        <w:tc>
          <w:tcPr>
            <w:tcW w:w="755" w:type="pct"/>
          </w:tcPr>
          <w:p w14:paraId="5F257B62"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456 (36.0)</w:t>
            </w:r>
          </w:p>
        </w:tc>
      </w:tr>
      <w:tr w:rsidR="003A3820" w:rsidRPr="003A3820" w14:paraId="7A179B9D" w14:textId="77777777" w:rsidTr="00EF683F">
        <w:tc>
          <w:tcPr>
            <w:tcW w:w="2584" w:type="pct"/>
          </w:tcPr>
          <w:p w14:paraId="34402438" w14:textId="77777777" w:rsidR="003A3820" w:rsidRPr="003A3820" w:rsidRDefault="003A3820" w:rsidP="00EF683F">
            <w:pPr>
              <w:spacing w:after="0"/>
              <w:rPr>
                <w:rFonts w:ascii="Times New Roman" w:hAnsi="Times New Roman"/>
              </w:rPr>
            </w:pPr>
          </w:p>
          <w:p w14:paraId="1BBA3A35" w14:textId="77777777" w:rsidR="003A3820" w:rsidRPr="003A3820" w:rsidRDefault="003A3820" w:rsidP="00EF683F">
            <w:pPr>
              <w:spacing w:after="0"/>
              <w:rPr>
                <w:rFonts w:ascii="Times New Roman" w:eastAsia="Times New Roman" w:hAnsi="Times New Roman"/>
                <w:bCs/>
                <w:color w:val="000000"/>
              </w:rPr>
            </w:pPr>
            <w:r w:rsidRPr="003A3820">
              <w:rPr>
                <w:rFonts w:ascii="Times New Roman" w:eastAsia="Times New Roman" w:hAnsi="Times New Roman"/>
                <w:bCs/>
                <w:color w:val="000000"/>
              </w:rPr>
              <w:t>Road traffic injuries</w:t>
            </w:r>
          </w:p>
          <w:p w14:paraId="5257D021" w14:textId="77777777" w:rsidR="003A3820" w:rsidRPr="003A3820" w:rsidRDefault="003A3820" w:rsidP="00EF683F">
            <w:pPr>
              <w:rPr>
                <w:rFonts w:ascii="Times New Roman" w:hAnsi="Times New Roman"/>
              </w:rPr>
            </w:pPr>
          </w:p>
        </w:tc>
        <w:tc>
          <w:tcPr>
            <w:tcW w:w="1661" w:type="pct"/>
          </w:tcPr>
          <w:p w14:paraId="0DD869C4"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With a parent or other adult</w:t>
            </w:r>
          </w:p>
          <w:p w14:paraId="425E4DA2" w14:textId="77777777" w:rsidR="003A3820" w:rsidRPr="003A3820" w:rsidRDefault="003A3820" w:rsidP="00EF683F">
            <w:pPr>
              <w:pStyle w:val="Compact"/>
              <w:spacing w:before="0" w:after="0"/>
              <w:rPr>
                <w:rFonts w:ascii="Times New Roman" w:hAnsi="Times New Roman" w:cs="Times New Roman"/>
              </w:rPr>
            </w:pPr>
          </w:p>
          <w:p w14:paraId="36D519FE"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No road traffic injuries</w:t>
            </w:r>
          </w:p>
          <w:p w14:paraId="2852EC75"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Road traffic injuries</w:t>
            </w:r>
          </w:p>
          <w:p w14:paraId="10460D6A" w14:textId="77777777" w:rsidR="003A3820" w:rsidRPr="003A3820" w:rsidRDefault="003A3820" w:rsidP="00EF683F">
            <w:pPr>
              <w:pStyle w:val="Compact"/>
              <w:spacing w:before="0" w:after="0"/>
              <w:rPr>
                <w:rFonts w:ascii="Times New Roman" w:hAnsi="Times New Roman" w:cs="Times New Roman"/>
              </w:rPr>
            </w:pPr>
          </w:p>
        </w:tc>
        <w:tc>
          <w:tcPr>
            <w:tcW w:w="755" w:type="pct"/>
          </w:tcPr>
          <w:p w14:paraId="6A7D44DE"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230 (18.2)</w:t>
            </w:r>
          </w:p>
          <w:p w14:paraId="62C7DCAD" w14:textId="77777777" w:rsidR="003A3820" w:rsidRPr="003A3820" w:rsidRDefault="003A3820" w:rsidP="00EF683F">
            <w:pPr>
              <w:pStyle w:val="Compact"/>
              <w:spacing w:before="0" w:after="0"/>
              <w:rPr>
                <w:rFonts w:ascii="Times New Roman" w:hAnsi="Times New Roman" w:cs="Times New Roman"/>
              </w:rPr>
            </w:pPr>
          </w:p>
          <w:p w14:paraId="2869C57F"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1001(79)</w:t>
            </w:r>
          </w:p>
          <w:p w14:paraId="7CCA5B25"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266 (21)</w:t>
            </w:r>
          </w:p>
        </w:tc>
      </w:tr>
      <w:tr w:rsidR="003A3820" w:rsidRPr="003A3820" w14:paraId="30662BF7" w14:textId="77777777" w:rsidTr="00EF683F">
        <w:tc>
          <w:tcPr>
            <w:tcW w:w="2584" w:type="pct"/>
          </w:tcPr>
          <w:p w14:paraId="76B9DBEE" w14:textId="77777777" w:rsidR="003A3820" w:rsidRPr="003A3820" w:rsidRDefault="003A3820" w:rsidP="00EF683F">
            <w:pPr>
              <w:spacing w:after="0"/>
              <w:rPr>
                <w:rFonts w:ascii="Times New Roman" w:hAnsi="Times New Roman"/>
              </w:rPr>
            </w:pPr>
          </w:p>
        </w:tc>
        <w:tc>
          <w:tcPr>
            <w:tcW w:w="1661" w:type="pct"/>
          </w:tcPr>
          <w:p w14:paraId="53372A14" w14:textId="77777777" w:rsidR="003A3820" w:rsidRPr="003A3820" w:rsidRDefault="003A3820" w:rsidP="00EF683F">
            <w:pPr>
              <w:pStyle w:val="Compact"/>
              <w:spacing w:before="0" w:after="0"/>
              <w:rPr>
                <w:rFonts w:ascii="Times New Roman" w:hAnsi="Times New Roman" w:cs="Times New Roman"/>
              </w:rPr>
            </w:pPr>
          </w:p>
        </w:tc>
        <w:tc>
          <w:tcPr>
            <w:tcW w:w="755" w:type="pct"/>
          </w:tcPr>
          <w:p w14:paraId="06561B69" w14:textId="77777777" w:rsidR="003A3820" w:rsidRPr="003A3820" w:rsidRDefault="003A3820" w:rsidP="00EF683F">
            <w:pPr>
              <w:pStyle w:val="Compact"/>
              <w:spacing w:before="0" w:after="0"/>
              <w:rPr>
                <w:rFonts w:ascii="Times New Roman" w:hAnsi="Times New Roman" w:cs="Times New Roman"/>
              </w:rPr>
            </w:pPr>
          </w:p>
        </w:tc>
      </w:tr>
    </w:tbl>
    <w:p w14:paraId="1028D0BC" w14:textId="77777777" w:rsidR="00C95B0C" w:rsidRPr="003A3820" w:rsidRDefault="00C95B0C" w:rsidP="00401300">
      <w:pPr>
        <w:pStyle w:val="Default"/>
        <w:jc w:val="both"/>
      </w:pPr>
    </w:p>
    <w:p w14:paraId="637B1BF0" w14:textId="77777777" w:rsidR="003A3820" w:rsidRPr="003A3820" w:rsidRDefault="003A3820" w:rsidP="00401300">
      <w:pPr>
        <w:pStyle w:val="Default"/>
        <w:jc w:val="both"/>
      </w:pPr>
    </w:p>
    <w:p w14:paraId="04EBAA38" w14:textId="77777777" w:rsidR="003A3820" w:rsidRPr="003A3820" w:rsidRDefault="003A3820" w:rsidP="00401300">
      <w:pPr>
        <w:pStyle w:val="Default"/>
        <w:jc w:val="both"/>
      </w:pPr>
    </w:p>
    <w:p w14:paraId="5FEDECA0" w14:textId="77777777" w:rsidR="003A3820" w:rsidRPr="003A3820" w:rsidRDefault="003A3820" w:rsidP="00401300">
      <w:pPr>
        <w:pStyle w:val="Default"/>
        <w:jc w:val="both"/>
      </w:pPr>
    </w:p>
    <w:p w14:paraId="459B9E80" w14:textId="77777777" w:rsidR="003A3820" w:rsidRPr="003A3820" w:rsidRDefault="003A3820" w:rsidP="00401300">
      <w:pPr>
        <w:pStyle w:val="Default"/>
        <w:jc w:val="both"/>
      </w:pPr>
    </w:p>
    <w:p w14:paraId="7E1C6F4F" w14:textId="77777777" w:rsidR="003A3820" w:rsidRPr="003A3820" w:rsidRDefault="003A3820" w:rsidP="00401300">
      <w:pPr>
        <w:pStyle w:val="Default"/>
        <w:jc w:val="both"/>
      </w:pPr>
    </w:p>
    <w:p w14:paraId="23E72F99" w14:textId="77777777" w:rsidR="003A3820" w:rsidRPr="003A3820" w:rsidRDefault="003A3820" w:rsidP="00401300">
      <w:pPr>
        <w:pStyle w:val="Default"/>
        <w:jc w:val="both"/>
      </w:pPr>
    </w:p>
    <w:p w14:paraId="7719CAD5" w14:textId="77777777" w:rsidR="003A3820" w:rsidRPr="003A3820" w:rsidRDefault="003A3820" w:rsidP="00401300">
      <w:pPr>
        <w:pStyle w:val="Default"/>
        <w:jc w:val="both"/>
      </w:pPr>
    </w:p>
    <w:p w14:paraId="33874DCF" w14:textId="77777777" w:rsidR="003A3820" w:rsidRPr="003A3820" w:rsidRDefault="003A3820" w:rsidP="00401300">
      <w:pPr>
        <w:pStyle w:val="Default"/>
        <w:jc w:val="both"/>
      </w:pPr>
    </w:p>
    <w:p w14:paraId="68C0BE8F" w14:textId="77777777" w:rsidR="003A3820" w:rsidRPr="003A3820" w:rsidRDefault="003A3820" w:rsidP="00401300">
      <w:pPr>
        <w:pStyle w:val="Default"/>
        <w:jc w:val="both"/>
      </w:pPr>
    </w:p>
    <w:p w14:paraId="455B7547" w14:textId="77777777" w:rsidR="003A3820" w:rsidRPr="003A3820" w:rsidRDefault="003A3820" w:rsidP="00401300">
      <w:pPr>
        <w:pStyle w:val="Default"/>
        <w:jc w:val="both"/>
      </w:pPr>
    </w:p>
    <w:p w14:paraId="60AEEBE6" w14:textId="77777777" w:rsidR="003A3820" w:rsidRPr="003A3820" w:rsidRDefault="003A3820" w:rsidP="00401300">
      <w:pPr>
        <w:pStyle w:val="Default"/>
        <w:jc w:val="both"/>
      </w:pPr>
    </w:p>
    <w:p w14:paraId="319CBEDB" w14:textId="77777777" w:rsidR="003A3820" w:rsidRPr="003A3820" w:rsidRDefault="003A3820" w:rsidP="00401300">
      <w:pPr>
        <w:pStyle w:val="Default"/>
        <w:jc w:val="both"/>
      </w:pPr>
    </w:p>
    <w:p w14:paraId="12AC71E8" w14:textId="77777777" w:rsidR="003A3820" w:rsidRPr="003A3820" w:rsidRDefault="003A3820" w:rsidP="00401300">
      <w:pPr>
        <w:pStyle w:val="Default"/>
        <w:jc w:val="both"/>
      </w:pPr>
    </w:p>
    <w:p w14:paraId="7C9A8A4C" w14:textId="77777777" w:rsidR="003A3820" w:rsidRPr="003A3820" w:rsidRDefault="003A3820" w:rsidP="00401300">
      <w:pPr>
        <w:pStyle w:val="Default"/>
        <w:jc w:val="both"/>
      </w:pPr>
    </w:p>
    <w:p w14:paraId="4FB88E94" w14:textId="77777777" w:rsidR="003A3820" w:rsidRPr="003A3820" w:rsidRDefault="003A3820" w:rsidP="00401300">
      <w:pPr>
        <w:pStyle w:val="Default"/>
        <w:jc w:val="both"/>
      </w:pPr>
    </w:p>
    <w:p w14:paraId="420A8F8A" w14:textId="77777777" w:rsidR="003A3820" w:rsidRPr="003A3820" w:rsidRDefault="003A3820" w:rsidP="00401300">
      <w:pPr>
        <w:pStyle w:val="Default"/>
        <w:jc w:val="both"/>
      </w:pPr>
    </w:p>
    <w:p w14:paraId="45C64575" w14:textId="7B40C31C" w:rsidR="003A3820" w:rsidRPr="003A3820" w:rsidRDefault="003A3820" w:rsidP="003A3820">
      <w:pPr>
        <w:spacing w:after="0"/>
        <w:rPr>
          <w:rFonts w:ascii="Times New Roman" w:hAnsi="Times New Roman"/>
          <w:sz w:val="24"/>
          <w:szCs w:val="24"/>
        </w:rPr>
      </w:pPr>
      <w:r w:rsidRPr="003A3820">
        <w:rPr>
          <w:rFonts w:ascii="Times New Roman" w:hAnsi="Times New Roman"/>
          <w:sz w:val="24"/>
          <w:szCs w:val="24"/>
        </w:rPr>
        <w:lastRenderedPageBreak/>
        <w:t xml:space="preserve">Table 2: Univariate association of road traffic injury with independent variables in </w:t>
      </w:r>
      <w:r w:rsidRPr="003A3820">
        <w:rPr>
          <w:rFonts w:ascii="Times New Roman" w:hAnsi="Times New Roman"/>
          <w:sz w:val="24"/>
          <w:szCs w:val="24"/>
        </w:rPr>
        <w:t>adolescents (n= 1267</w:t>
      </w:r>
      <w:r w:rsidRPr="003A3820">
        <w:rPr>
          <w:rFonts w:ascii="Times New Roman" w:hAnsi="Times New Roman"/>
          <w:sz w:val="24"/>
          <w:szCs w:val="24"/>
        </w:rPr>
        <w:t xml:space="preserve">) </w:t>
      </w:r>
    </w:p>
    <w:tbl>
      <w:tblPr>
        <w:tblStyle w:val="Table"/>
        <w:tblW w:w="5000" w:type="pct"/>
        <w:tblLook w:val="07E0" w:firstRow="1" w:lastRow="1" w:firstColumn="1" w:lastColumn="1" w:noHBand="1" w:noVBand="1"/>
      </w:tblPr>
      <w:tblGrid>
        <w:gridCol w:w="1577"/>
        <w:gridCol w:w="341"/>
        <w:gridCol w:w="2026"/>
        <w:gridCol w:w="1576"/>
        <w:gridCol w:w="1919"/>
        <w:gridCol w:w="1921"/>
      </w:tblGrid>
      <w:tr w:rsidR="003A3820" w:rsidRPr="003A3820" w14:paraId="1C9FCEB5" w14:textId="77777777" w:rsidTr="00EF683F">
        <w:tc>
          <w:tcPr>
            <w:tcW w:w="843" w:type="pct"/>
            <w:tcBorders>
              <w:bottom w:val="single" w:sz="0" w:space="0" w:color="auto"/>
            </w:tcBorders>
            <w:vAlign w:val="bottom"/>
          </w:tcPr>
          <w:p w14:paraId="666D182E" w14:textId="77777777" w:rsidR="003A3820" w:rsidRPr="003A3820" w:rsidRDefault="003A3820" w:rsidP="00EF683F">
            <w:pPr>
              <w:rPr>
                <w:rFonts w:ascii="Times New Roman" w:hAnsi="Times New Roman"/>
              </w:rPr>
            </w:pPr>
          </w:p>
        </w:tc>
        <w:tc>
          <w:tcPr>
            <w:tcW w:w="1264" w:type="pct"/>
            <w:gridSpan w:val="2"/>
            <w:tcBorders>
              <w:bottom w:val="single" w:sz="0" w:space="0" w:color="auto"/>
            </w:tcBorders>
            <w:vAlign w:val="bottom"/>
          </w:tcPr>
          <w:p w14:paraId="0245948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Level</w:t>
            </w:r>
          </w:p>
        </w:tc>
        <w:tc>
          <w:tcPr>
            <w:tcW w:w="842" w:type="pct"/>
            <w:tcBorders>
              <w:bottom w:val="single" w:sz="0" w:space="0" w:color="auto"/>
            </w:tcBorders>
            <w:vAlign w:val="bottom"/>
          </w:tcPr>
          <w:p w14:paraId="425F9D2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No road traffic injury</w:t>
            </w:r>
          </w:p>
        </w:tc>
        <w:tc>
          <w:tcPr>
            <w:tcW w:w="1025" w:type="pct"/>
            <w:tcBorders>
              <w:bottom w:val="single" w:sz="0" w:space="0" w:color="auto"/>
            </w:tcBorders>
            <w:vAlign w:val="bottom"/>
          </w:tcPr>
          <w:p w14:paraId="691D2ED9"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Road traffic injury</w:t>
            </w:r>
          </w:p>
        </w:tc>
        <w:tc>
          <w:tcPr>
            <w:tcW w:w="1025" w:type="pct"/>
            <w:tcBorders>
              <w:bottom w:val="single" w:sz="0" w:space="0" w:color="auto"/>
            </w:tcBorders>
          </w:tcPr>
          <w:p w14:paraId="1F9B1C7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OR (95% CIs)</w:t>
            </w:r>
          </w:p>
        </w:tc>
      </w:tr>
      <w:tr w:rsidR="003A3820" w:rsidRPr="003A3820" w14:paraId="2D683385" w14:textId="77777777" w:rsidTr="00EF683F">
        <w:tc>
          <w:tcPr>
            <w:tcW w:w="843" w:type="pct"/>
          </w:tcPr>
          <w:p w14:paraId="39C9C88D"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n</w:t>
            </w:r>
          </w:p>
        </w:tc>
        <w:tc>
          <w:tcPr>
            <w:tcW w:w="1264" w:type="pct"/>
            <w:gridSpan w:val="2"/>
          </w:tcPr>
          <w:p w14:paraId="0D1F980D" w14:textId="77777777" w:rsidR="003A3820" w:rsidRPr="003A3820" w:rsidRDefault="003A3820" w:rsidP="00EF683F">
            <w:pPr>
              <w:rPr>
                <w:rFonts w:ascii="Times New Roman" w:hAnsi="Times New Roman"/>
              </w:rPr>
            </w:pPr>
          </w:p>
        </w:tc>
        <w:tc>
          <w:tcPr>
            <w:tcW w:w="842" w:type="pct"/>
          </w:tcPr>
          <w:p w14:paraId="1018E180"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1001</w:t>
            </w:r>
          </w:p>
        </w:tc>
        <w:tc>
          <w:tcPr>
            <w:tcW w:w="1025" w:type="pct"/>
          </w:tcPr>
          <w:p w14:paraId="258F9683"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266</w:t>
            </w:r>
          </w:p>
        </w:tc>
        <w:tc>
          <w:tcPr>
            <w:tcW w:w="1025" w:type="pct"/>
          </w:tcPr>
          <w:p w14:paraId="108DDD1C" w14:textId="77777777" w:rsidR="003A3820" w:rsidRPr="003A3820" w:rsidRDefault="003A3820" w:rsidP="00EF683F">
            <w:pPr>
              <w:pStyle w:val="Compact"/>
              <w:rPr>
                <w:rFonts w:ascii="Times New Roman" w:hAnsi="Times New Roman" w:cs="Times New Roman"/>
              </w:rPr>
            </w:pPr>
          </w:p>
        </w:tc>
      </w:tr>
      <w:tr w:rsidR="003A3820" w:rsidRPr="003A3820" w14:paraId="73AFAA62" w14:textId="77777777" w:rsidTr="00EF683F">
        <w:tc>
          <w:tcPr>
            <w:tcW w:w="843" w:type="pct"/>
          </w:tcPr>
          <w:p w14:paraId="118D3F93"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Age groups (%)</w:t>
            </w:r>
          </w:p>
        </w:tc>
        <w:tc>
          <w:tcPr>
            <w:tcW w:w="1264" w:type="pct"/>
            <w:gridSpan w:val="2"/>
          </w:tcPr>
          <w:p w14:paraId="72CC9E1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10 to 14</w:t>
            </w:r>
          </w:p>
        </w:tc>
        <w:tc>
          <w:tcPr>
            <w:tcW w:w="842" w:type="pct"/>
          </w:tcPr>
          <w:p w14:paraId="2EDA320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603 ( 60.2)</w:t>
            </w:r>
          </w:p>
        </w:tc>
        <w:tc>
          <w:tcPr>
            <w:tcW w:w="1025" w:type="pct"/>
          </w:tcPr>
          <w:p w14:paraId="03BDDD49"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145 ( 54.5)</w:t>
            </w:r>
          </w:p>
        </w:tc>
        <w:tc>
          <w:tcPr>
            <w:tcW w:w="1025" w:type="pct"/>
          </w:tcPr>
          <w:p w14:paraId="25DEE97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w:t>
            </w:r>
          </w:p>
        </w:tc>
      </w:tr>
      <w:tr w:rsidR="003A3820" w:rsidRPr="003A3820" w14:paraId="38CA1275" w14:textId="77777777" w:rsidTr="00EF683F">
        <w:tc>
          <w:tcPr>
            <w:tcW w:w="843" w:type="pct"/>
          </w:tcPr>
          <w:p w14:paraId="3528733A" w14:textId="77777777" w:rsidR="003A3820" w:rsidRPr="003A3820" w:rsidRDefault="003A3820" w:rsidP="00EF683F">
            <w:pPr>
              <w:rPr>
                <w:rFonts w:ascii="Times New Roman" w:hAnsi="Times New Roman"/>
              </w:rPr>
            </w:pPr>
          </w:p>
        </w:tc>
        <w:tc>
          <w:tcPr>
            <w:tcW w:w="1264" w:type="pct"/>
            <w:gridSpan w:val="2"/>
          </w:tcPr>
          <w:p w14:paraId="6BD95B33"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15 to 19</w:t>
            </w:r>
          </w:p>
        </w:tc>
        <w:tc>
          <w:tcPr>
            <w:tcW w:w="842" w:type="pct"/>
          </w:tcPr>
          <w:p w14:paraId="0C8C9949"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398 ( 39.8)</w:t>
            </w:r>
          </w:p>
        </w:tc>
        <w:tc>
          <w:tcPr>
            <w:tcW w:w="1025" w:type="pct"/>
          </w:tcPr>
          <w:p w14:paraId="08E12C69"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121 ( 45.5)</w:t>
            </w:r>
          </w:p>
        </w:tc>
        <w:tc>
          <w:tcPr>
            <w:tcW w:w="1025" w:type="pct"/>
          </w:tcPr>
          <w:p w14:paraId="41717609"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1.26(0.96, 1.66)</w:t>
            </w:r>
          </w:p>
        </w:tc>
      </w:tr>
      <w:tr w:rsidR="003A3820" w:rsidRPr="003A3820" w14:paraId="2BF519E4" w14:textId="77777777" w:rsidTr="00EF683F">
        <w:trPr>
          <w:gridAfter w:val="4"/>
          <w:wAfter w:w="3975" w:type="pct"/>
        </w:trPr>
        <w:tc>
          <w:tcPr>
            <w:tcW w:w="1025" w:type="pct"/>
            <w:gridSpan w:val="2"/>
          </w:tcPr>
          <w:p w14:paraId="3B32EE84" w14:textId="77777777" w:rsidR="003A3820" w:rsidRPr="003A3820" w:rsidRDefault="003A3820" w:rsidP="00EF683F">
            <w:pPr>
              <w:pStyle w:val="Compact"/>
              <w:rPr>
                <w:rFonts w:ascii="Times New Roman" w:hAnsi="Times New Roman" w:cs="Times New Roman"/>
              </w:rPr>
            </w:pPr>
          </w:p>
        </w:tc>
      </w:tr>
      <w:tr w:rsidR="003A3820" w:rsidRPr="003A3820" w14:paraId="341F9F99" w14:textId="77777777" w:rsidTr="00EF683F">
        <w:tc>
          <w:tcPr>
            <w:tcW w:w="843" w:type="pct"/>
          </w:tcPr>
          <w:p w14:paraId="74EF14CB"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Gender (%)</w:t>
            </w:r>
          </w:p>
        </w:tc>
        <w:tc>
          <w:tcPr>
            <w:tcW w:w="1264" w:type="pct"/>
            <w:gridSpan w:val="2"/>
          </w:tcPr>
          <w:p w14:paraId="12FDAF3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Boy</w:t>
            </w:r>
          </w:p>
        </w:tc>
        <w:tc>
          <w:tcPr>
            <w:tcW w:w="842" w:type="pct"/>
          </w:tcPr>
          <w:p w14:paraId="29371052"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360 ( 36.0)</w:t>
            </w:r>
          </w:p>
        </w:tc>
        <w:tc>
          <w:tcPr>
            <w:tcW w:w="1025" w:type="pct"/>
          </w:tcPr>
          <w:p w14:paraId="4079D6A2"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148 ( 55.6)</w:t>
            </w:r>
          </w:p>
        </w:tc>
        <w:tc>
          <w:tcPr>
            <w:tcW w:w="1025" w:type="pct"/>
          </w:tcPr>
          <w:p w14:paraId="1D2BCB3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2.23 (1.7, 2.94)</w:t>
            </w:r>
          </w:p>
        </w:tc>
      </w:tr>
      <w:tr w:rsidR="003A3820" w:rsidRPr="003A3820" w14:paraId="3DD670EB" w14:textId="77777777" w:rsidTr="00EF683F">
        <w:tc>
          <w:tcPr>
            <w:tcW w:w="843" w:type="pct"/>
          </w:tcPr>
          <w:p w14:paraId="3C3A8746" w14:textId="77777777" w:rsidR="003A3820" w:rsidRPr="003A3820" w:rsidRDefault="003A3820" w:rsidP="00EF683F">
            <w:pPr>
              <w:rPr>
                <w:rFonts w:ascii="Times New Roman" w:hAnsi="Times New Roman"/>
              </w:rPr>
            </w:pPr>
          </w:p>
        </w:tc>
        <w:tc>
          <w:tcPr>
            <w:tcW w:w="1264" w:type="pct"/>
            <w:gridSpan w:val="2"/>
          </w:tcPr>
          <w:p w14:paraId="2C64685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Girl</w:t>
            </w:r>
          </w:p>
        </w:tc>
        <w:tc>
          <w:tcPr>
            <w:tcW w:w="842" w:type="pct"/>
          </w:tcPr>
          <w:p w14:paraId="2303984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641 ( 64.0)</w:t>
            </w:r>
          </w:p>
        </w:tc>
        <w:tc>
          <w:tcPr>
            <w:tcW w:w="1025" w:type="pct"/>
          </w:tcPr>
          <w:p w14:paraId="5BF52731"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118 ( 44.4)</w:t>
            </w:r>
          </w:p>
        </w:tc>
        <w:tc>
          <w:tcPr>
            <w:tcW w:w="1025" w:type="pct"/>
          </w:tcPr>
          <w:p w14:paraId="66ED6F5F"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 xml:space="preserve"> -</w:t>
            </w:r>
          </w:p>
        </w:tc>
      </w:tr>
      <w:tr w:rsidR="003A3820" w:rsidRPr="003A3820" w14:paraId="6E4E41A2" w14:textId="77777777" w:rsidTr="00EF683F">
        <w:tc>
          <w:tcPr>
            <w:tcW w:w="843" w:type="pct"/>
          </w:tcPr>
          <w:p w14:paraId="66B6C64E"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Type of School (%)</w:t>
            </w:r>
          </w:p>
        </w:tc>
        <w:tc>
          <w:tcPr>
            <w:tcW w:w="1264" w:type="pct"/>
            <w:gridSpan w:val="2"/>
          </w:tcPr>
          <w:p w14:paraId="0CE27D80"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Private</w:t>
            </w:r>
          </w:p>
        </w:tc>
        <w:tc>
          <w:tcPr>
            <w:tcW w:w="842" w:type="pct"/>
          </w:tcPr>
          <w:p w14:paraId="67F53ED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588 ( 58.7)</w:t>
            </w:r>
          </w:p>
        </w:tc>
        <w:tc>
          <w:tcPr>
            <w:tcW w:w="1025" w:type="pct"/>
          </w:tcPr>
          <w:p w14:paraId="46787F71"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166 ( 62.4)</w:t>
            </w:r>
          </w:p>
        </w:tc>
        <w:tc>
          <w:tcPr>
            <w:tcW w:w="1025" w:type="pct"/>
          </w:tcPr>
          <w:p w14:paraId="17BDFAE1" w14:textId="77777777" w:rsidR="003A3820" w:rsidRPr="003A3820" w:rsidRDefault="003A3820" w:rsidP="00EF683F">
            <w:pPr>
              <w:pStyle w:val="Compact"/>
              <w:rPr>
                <w:rFonts w:ascii="Times New Roman" w:hAnsi="Times New Roman" w:cs="Times New Roman"/>
              </w:rPr>
            </w:pPr>
          </w:p>
        </w:tc>
      </w:tr>
      <w:tr w:rsidR="003A3820" w:rsidRPr="003A3820" w14:paraId="092FD31A" w14:textId="77777777" w:rsidTr="00EF683F">
        <w:tc>
          <w:tcPr>
            <w:tcW w:w="843" w:type="pct"/>
          </w:tcPr>
          <w:p w14:paraId="4B38D106" w14:textId="77777777" w:rsidR="003A3820" w:rsidRPr="003A3820" w:rsidRDefault="003A3820" w:rsidP="00EF683F">
            <w:pPr>
              <w:rPr>
                <w:rFonts w:ascii="Times New Roman" w:hAnsi="Times New Roman"/>
              </w:rPr>
            </w:pPr>
          </w:p>
        </w:tc>
        <w:tc>
          <w:tcPr>
            <w:tcW w:w="1264" w:type="pct"/>
            <w:gridSpan w:val="2"/>
          </w:tcPr>
          <w:p w14:paraId="5DB79FAE"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Public</w:t>
            </w:r>
          </w:p>
        </w:tc>
        <w:tc>
          <w:tcPr>
            <w:tcW w:w="842" w:type="pct"/>
          </w:tcPr>
          <w:p w14:paraId="6875C182"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413 ( 41.3)</w:t>
            </w:r>
          </w:p>
        </w:tc>
        <w:tc>
          <w:tcPr>
            <w:tcW w:w="1025" w:type="pct"/>
          </w:tcPr>
          <w:p w14:paraId="088D764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100 ( 37.6)</w:t>
            </w:r>
          </w:p>
        </w:tc>
        <w:tc>
          <w:tcPr>
            <w:tcW w:w="1025" w:type="pct"/>
          </w:tcPr>
          <w:p w14:paraId="35FEC09B"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0.86 (0.65,1.13)</w:t>
            </w:r>
          </w:p>
        </w:tc>
      </w:tr>
      <w:tr w:rsidR="003A3820" w:rsidRPr="003A3820" w14:paraId="32791DCC" w14:textId="77777777" w:rsidTr="00EF683F">
        <w:tc>
          <w:tcPr>
            <w:tcW w:w="843" w:type="pct"/>
          </w:tcPr>
          <w:p w14:paraId="0AC2494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Mode of transport to school (%)</w:t>
            </w:r>
          </w:p>
        </w:tc>
        <w:tc>
          <w:tcPr>
            <w:tcW w:w="1264" w:type="pct"/>
            <w:gridSpan w:val="2"/>
          </w:tcPr>
          <w:p w14:paraId="5A82623D"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 or 3 wheelers</w:t>
            </w:r>
          </w:p>
        </w:tc>
        <w:tc>
          <w:tcPr>
            <w:tcW w:w="842" w:type="pct"/>
          </w:tcPr>
          <w:p w14:paraId="56FFAD81"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132 ( 13.2)</w:t>
            </w:r>
          </w:p>
        </w:tc>
        <w:tc>
          <w:tcPr>
            <w:tcW w:w="1025" w:type="pct"/>
          </w:tcPr>
          <w:p w14:paraId="29B0048F"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37 ( 13.9)</w:t>
            </w:r>
          </w:p>
        </w:tc>
        <w:tc>
          <w:tcPr>
            <w:tcW w:w="1025" w:type="pct"/>
          </w:tcPr>
          <w:p w14:paraId="60AB9B7E"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1.13 (0.75,1.67)</w:t>
            </w:r>
          </w:p>
        </w:tc>
      </w:tr>
      <w:tr w:rsidR="003A3820" w:rsidRPr="003A3820" w14:paraId="29E21953" w14:textId="77777777" w:rsidTr="00EF683F">
        <w:tc>
          <w:tcPr>
            <w:tcW w:w="843" w:type="pct"/>
          </w:tcPr>
          <w:p w14:paraId="6B78D999" w14:textId="77777777" w:rsidR="003A3820" w:rsidRPr="003A3820" w:rsidRDefault="003A3820" w:rsidP="00EF683F">
            <w:pPr>
              <w:rPr>
                <w:rFonts w:ascii="Times New Roman" w:hAnsi="Times New Roman"/>
              </w:rPr>
            </w:pPr>
          </w:p>
        </w:tc>
        <w:tc>
          <w:tcPr>
            <w:tcW w:w="1264" w:type="pct"/>
            <w:gridSpan w:val="2"/>
          </w:tcPr>
          <w:p w14:paraId="1640AF28"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Four wheelers</w:t>
            </w:r>
          </w:p>
        </w:tc>
        <w:tc>
          <w:tcPr>
            <w:tcW w:w="842" w:type="pct"/>
          </w:tcPr>
          <w:p w14:paraId="4A8C4CA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138 ( 13.8)</w:t>
            </w:r>
          </w:p>
        </w:tc>
        <w:tc>
          <w:tcPr>
            <w:tcW w:w="1025" w:type="pct"/>
          </w:tcPr>
          <w:p w14:paraId="0365623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48 ( 18.0)</w:t>
            </w:r>
          </w:p>
        </w:tc>
        <w:tc>
          <w:tcPr>
            <w:tcW w:w="1025" w:type="pct"/>
          </w:tcPr>
          <w:p w14:paraId="6375664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1.4(0.97,2.01)</w:t>
            </w:r>
          </w:p>
        </w:tc>
      </w:tr>
      <w:tr w:rsidR="003A3820" w:rsidRPr="003A3820" w14:paraId="51BEAF38" w14:textId="77777777" w:rsidTr="00EF683F">
        <w:tc>
          <w:tcPr>
            <w:tcW w:w="843" w:type="pct"/>
          </w:tcPr>
          <w:p w14:paraId="61F242F7" w14:textId="77777777" w:rsidR="003A3820" w:rsidRPr="003A3820" w:rsidRDefault="003A3820" w:rsidP="00EF683F">
            <w:pPr>
              <w:rPr>
                <w:rFonts w:ascii="Times New Roman" w:hAnsi="Times New Roman"/>
              </w:rPr>
            </w:pPr>
          </w:p>
        </w:tc>
        <w:tc>
          <w:tcPr>
            <w:tcW w:w="1264" w:type="pct"/>
            <w:gridSpan w:val="2"/>
          </w:tcPr>
          <w:p w14:paraId="25FFF851"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Walking</w:t>
            </w:r>
          </w:p>
        </w:tc>
        <w:tc>
          <w:tcPr>
            <w:tcW w:w="842" w:type="pct"/>
          </w:tcPr>
          <w:p w14:paraId="67E5F532"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731 ( 73.0)</w:t>
            </w:r>
          </w:p>
        </w:tc>
        <w:tc>
          <w:tcPr>
            <w:tcW w:w="1025" w:type="pct"/>
          </w:tcPr>
          <w:p w14:paraId="7BFC5AB9"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181 ( 68.0)</w:t>
            </w:r>
          </w:p>
        </w:tc>
        <w:tc>
          <w:tcPr>
            <w:tcW w:w="1025" w:type="pct"/>
          </w:tcPr>
          <w:p w14:paraId="1B316A10"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w:t>
            </w:r>
          </w:p>
        </w:tc>
      </w:tr>
      <w:tr w:rsidR="003A3820" w:rsidRPr="003A3820" w14:paraId="0E9DFB90" w14:textId="77777777" w:rsidTr="00EF683F">
        <w:tc>
          <w:tcPr>
            <w:tcW w:w="843" w:type="pct"/>
          </w:tcPr>
          <w:p w14:paraId="1B54D528"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School travel was alone or accompanied (%)</w:t>
            </w:r>
          </w:p>
        </w:tc>
        <w:tc>
          <w:tcPr>
            <w:tcW w:w="1264" w:type="pct"/>
            <w:gridSpan w:val="2"/>
          </w:tcPr>
          <w:p w14:paraId="208222E5"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Alone or with someone of same age</w:t>
            </w:r>
          </w:p>
        </w:tc>
        <w:tc>
          <w:tcPr>
            <w:tcW w:w="842" w:type="pct"/>
          </w:tcPr>
          <w:p w14:paraId="3B8169FB"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700 ( 69.9)</w:t>
            </w:r>
          </w:p>
        </w:tc>
        <w:tc>
          <w:tcPr>
            <w:tcW w:w="1025" w:type="pct"/>
          </w:tcPr>
          <w:p w14:paraId="6ECBA443"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201 ( 75.6)</w:t>
            </w:r>
          </w:p>
        </w:tc>
        <w:tc>
          <w:tcPr>
            <w:tcW w:w="1025" w:type="pct"/>
          </w:tcPr>
          <w:p w14:paraId="156995A1"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w:t>
            </w:r>
          </w:p>
        </w:tc>
      </w:tr>
      <w:tr w:rsidR="003A3820" w:rsidRPr="003A3820" w14:paraId="57BDB1F5" w14:textId="77777777" w:rsidTr="00EF683F">
        <w:tc>
          <w:tcPr>
            <w:tcW w:w="843" w:type="pct"/>
          </w:tcPr>
          <w:p w14:paraId="5DC86E05" w14:textId="77777777" w:rsidR="003A3820" w:rsidRPr="003A3820" w:rsidRDefault="003A3820" w:rsidP="00EF683F">
            <w:pPr>
              <w:rPr>
                <w:rFonts w:ascii="Times New Roman" w:hAnsi="Times New Roman"/>
              </w:rPr>
            </w:pPr>
          </w:p>
        </w:tc>
        <w:tc>
          <w:tcPr>
            <w:tcW w:w="1264" w:type="pct"/>
            <w:gridSpan w:val="2"/>
          </w:tcPr>
          <w:p w14:paraId="6D31A42F"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Either with parent or any other adult</w:t>
            </w:r>
          </w:p>
        </w:tc>
        <w:tc>
          <w:tcPr>
            <w:tcW w:w="842" w:type="pct"/>
          </w:tcPr>
          <w:p w14:paraId="24748E45"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221 ( 22.1)</w:t>
            </w:r>
          </w:p>
        </w:tc>
        <w:tc>
          <w:tcPr>
            <w:tcW w:w="1025" w:type="pct"/>
          </w:tcPr>
          <w:p w14:paraId="2682B5D3"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50 ( 18.8)</w:t>
            </w:r>
          </w:p>
        </w:tc>
        <w:tc>
          <w:tcPr>
            <w:tcW w:w="1025" w:type="pct"/>
          </w:tcPr>
          <w:p w14:paraId="7F862170"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0.79 (0.55,1.1)</w:t>
            </w:r>
          </w:p>
        </w:tc>
      </w:tr>
      <w:tr w:rsidR="003A3820" w:rsidRPr="003A3820" w14:paraId="526F3555" w14:textId="77777777" w:rsidTr="00EF683F">
        <w:tc>
          <w:tcPr>
            <w:tcW w:w="843" w:type="pct"/>
          </w:tcPr>
          <w:p w14:paraId="2360EFFA" w14:textId="77777777" w:rsidR="003A3820" w:rsidRPr="003A3820" w:rsidRDefault="003A3820" w:rsidP="00EF683F">
            <w:pPr>
              <w:rPr>
                <w:rFonts w:ascii="Times New Roman" w:hAnsi="Times New Roman"/>
              </w:rPr>
            </w:pPr>
          </w:p>
        </w:tc>
        <w:tc>
          <w:tcPr>
            <w:tcW w:w="1264" w:type="pct"/>
            <w:gridSpan w:val="2"/>
          </w:tcPr>
          <w:p w14:paraId="58E319D8"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Mix travel pattern; alone or with parents</w:t>
            </w:r>
          </w:p>
        </w:tc>
        <w:tc>
          <w:tcPr>
            <w:tcW w:w="842" w:type="pct"/>
          </w:tcPr>
          <w:p w14:paraId="1B634D03"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80 ( 8.0)</w:t>
            </w:r>
          </w:p>
        </w:tc>
        <w:tc>
          <w:tcPr>
            <w:tcW w:w="1025" w:type="pct"/>
          </w:tcPr>
          <w:p w14:paraId="4B8E21E3"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15 ( 5.6)</w:t>
            </w:r>
          </w:p>
        </w:tc>
        <w:tc>
          <w:tcPr>
            <w:tcW w:w="1025" w:type="pct"/>
          </w:tcPr>
          <w:p w14:paraId="26B6EB5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0.65 (0.35,1.13)</w:t>
            </w:r>
          </w:p>
        </w:tc>
      </w:tr>
      <w:tr w:rsidR="003A3820" w:rsidRPr="003A3820" w14:paraId="58B7CA59" w14:textId="77777777" w:rsidTr="00EF683F">
        <w:tc>
          <w:tcPr>
            <w:tcW w:w="843" w:type="pct"/>
          </w:tcPr>
          <w:p w14:paraId="0F5DD7B9"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Time to reach school (%)</w:t>
            </w:r>
          </w:p>
        </w:tc>
        <w:tc>
          <w:tcPr>
            <w:tcW w:w="1264" w:type="pct"/>
            <w:gridSpan w:val="2"/>
          </w:tcPr>
          <w:p w14:paraId="1E297F85"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&lt; 5 mins</w:t>
            </w:r>
          </w:p>
        </w:tc>
        <w:tc>
          <w:tcPr>
            <w:tcW w:w="842" w:type="pct"/>
          </w:tcPr>
          <w:p w14:paraId="390DC458"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379 ( 37.9)</w:t>
            </w:r>
          </w:p>
        </w:tc>
        <w:tc>
          <w:tcPr>
            <w:tcW w:w="1025" w:type="pct"/>
          </w:tcPr>
          <w:p w14:paraId="60323231"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85 ( 32.0)</w:t>
            </w:r>
          </w:p>
        </w:tc>
        <w:tc>
          <w:tcPr>
            <w:tcW w:w="1025" w:type="pct"/>
          </w:tcPr>
          <w:p w14:paraId="00BC73EC"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w:t>
            </w:r>
          </w:p>
        </w:tc>
      </w:tr>
      <w:tr w:rsidR="003A3820" w:rsidRPr="003A3820" w14:paraId="15A2E067" w14:textId="77777777" w:rsidTr="00EF683F">
        <w:tc>
          <w:tcPr>
            <w:tcW w:w="843" w:type="pct"/>
          </w:tcPr>
          <w:p w14:paraId="1DDA9938" w14:textId="77777777" w:rsidR="003A3820" w:rsidRPr="003A3820" w:rsidRDefault="003A3820" w:rsidP="00EF683F">
            <w:pPr>
              <w:rPr>
                <w:rFonts w:ascii="Times New Roman" w:hAnsi="Times New Roman"/>
              </w:rPr>
            </w:pPr>
          </w:p>
        </w:tc>
        <w:tc>
          <w:tcPr>
            <w:tcW w:w="1264" w:type="pct"/>
            <w:gridSpan w:val="2"/>
          </w:tcPr>
          <w:p w14:paraId="6634B2F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&gt; 46 mins</w:t>
            </w:r>
          </w:p>
        </w:tc>
        <w:tc>
          <w:tcPr>
            <w:tcW w:w="842" w:type="pct"/>
          </w:tcPr>
          <w:p w14:paraId="0EC27B5C"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14 ( 1.4)</w:t>
            </w:r>
          </w:p>
        </w:tc>
        <w:tc>
          <w:tcPr>
            <w:tcW w:w="1025" w:type="pct"/>
          </w:tcPr>
          <w:p w14:paraId="560332C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9 ( 3.4)</w:t>
            </w:r>
          </w:p>
        </w:tc>
        <w:tc>
          <w:tcPr>
            <w:tcW w:w="1025" w:type="pct"/>
          </w:tcPr>
          <w:p w14:paraId="53C05C5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2.87 (1.16,6.76)</w:t>
            </w:r>
          </w:p>
        </w:tc>
      </w:tr>
      <w:tr w:rsidR="003A3820" w:rsidRPr="003A3820" w14:paraId="132541A9" w14:textId="77777777" w:rsidTr="00EF683F">
        <w:tc>
          <w:tcPr>
            <w:tcW w:w="843" w:type="pct"/>
          </w:tcPr>
          <w:p w14:paraId="248799C0" w14:textId="77777777" w:rsidR="003A3820" w:rsidRPr="003A3820" w:rsidRDefault="003A3820" w:rsidP="00EF683F">
            <w:pPr>
              <w:rPr>
                <w:rFonts w:ascii="Times New Roman" w:hAnsi="Times New Roman"/>
              </w:rPr>
            </w:pPr>
          </w:p>
        </w:tc>
        <w:tc>
          <w:tcPr>
            <w:tcW w:w="1264" w:type="pct"/>
            <w:gridSpan w:val="2"/>
          </w:tcPr>
          <w:p w14:paraId="0122156C"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16 to 30 mins</w:t>
            </w:r>
          </w:p>
        </w:tc>
        <w:tc>
          <w:tcPr>
            <w:tcW w:w="842" w:type="pct"/>
          </w:tcPr>
          <w:p w14:paraId="139C8C5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67 ( 6.7)</w:t>
            </w:r>
          </w:p>
        </w:tc>
        <w:tc>
          <w:tcPr>
            <w:tcW w:w="1025" w:type="pct"/>
          </w:tcPr>
          <w:p w14:paraId="77C03FE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22 ( 8.3)</w:t>
            </w:r>
          </w:p>
        </w:tc>
        <w:tc>
          <w:tcPr>
            <w:tcW w:w="1025" w:type="pct"/>
          </w:tcPr>
          <w:p w14:paraId="2560F1B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1.46 (0.84,2.47)</w:t>
            </w:r>
          </w:p>
        </w:tc>
      </w:tr>
      <w:tr w:rsidR="003A3820" w:rsidRPr="003A3820" w14:paraId="423E1EFD" w14:textId="77777777" w:rsidTr="00EF683F">
        <w:tc>
          <w:tcPr>
            <w:tcW w:w="843" w:type="pct"/>
          </w:tcPr>
          <w:p w14:paraId="1754BDE0" w14:textId="77777777" w:rsidR="003A3820" w:rsidRPr="003A3820" w:rsidRDefault="003A3820" w:rsidP="00EF683F">
            <w:pPr>
              <w:rPr>
                <w:rFonts w:ascii="Times New Roman" w:hAnsi="Times New Roman"/>
              </w:rPr>
            </w:pPr>
          </w:p>
        </w:tc>
        <w:tc>
          <w:tcPr>
            <w:tcW w:w="1264" w:type="pct"/>
            <w:gridSpan w:val="2"/>
          </w:tcPr>
          <w:p w14:paraId="2904E6CF"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31 to 45 mins</w:t>
            </w:r>
          </w:p>
        </w:tc>
        <w:tc>
          <w:tcPr>
            <w:tcW w:w="842" w:type="pct"/>
          </w:tcPr>
          <w:p w14:paraId="3C17620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29 ( 2.9)</w:t>
            </w:r>
          </w:p>
        </w:tc>
        <w:tc>
          <w:tcPr>
            <w:tcW w:w="1025" w:type="pct"/>
          </w:tcPr>
          <w:p w14:paraId="68185D50"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19 ( 7.1)</w:t>
            </w:r>
          </w:p>
        </w:tc>
        <w:tc>
          <w:tcPr>
            <w:tcW w:w="1025" w:type="pct"/>
          </w:tcPr>
          <w:p w14:paraId="09C0BDCD"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2.92 (1.54,5.42)</w:t>
            </w:r>
          </w:p>
        </w:tc>
      </w:tr>
      <w:tr w:rsidR="003A3820" w:rsidRPr="003A3820" w14:paraId="080418AD" w14:textId="77777777" w:rsidTr="00EF683F">
        <w:tc>
          <w:tcPr>
            <w:tcW w:w="843" w:type="pct"/>
          </w:tcPr>
          <w:p w14:paraId="6437AE9E" w14:textId="77777777" w:rsidR="003A3820" w:rsidRPr="003A3820" w:rsidRDefault="003A3820" w:rsidP="00EF683F">
            <w:pPr>
              <w:rPr>
                <w:rFonts w:ascii="Times New Roman" w:hAnsi="Times New Roman"/>
              </w:rPr>
            </w:pPr>
          </w:p>
        </w:tc>
        <w:tc>
          <w:tcPr>
            <w:tcW w:w="1264" w:type="pct"/>
            <w:gridSpan w:val="2"/>
          </w:tcPr>
          <w:p w14:paraId="4732D40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5 to 15 mins</w:t>
            </w:r>
          </w:p>
        </w:tc>
        <w:tc>
          <w:tcPr>
            <w:tcW w:w="842" w:type="pct"/>
          </w:tcPr>
          <w:p w14:paraId="03FC7785"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512 ( 51.1)</w:t>
            </w:r>
          </w:p>
        </w:tc>
        <w:tc>
          <w:tcPr>
            <w:tcW w:w="1025" w:type="pct"/>
          </w:tcPr>
          <w:p w14:paraId="0781E989"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131 ( 49.2)</w:t>
            </w:r>
          </w:p>
        </w:tc>
        <w:tc>
          <w:tcPr>
            <w:tcW w:w="1025" w:type="pct"/>
          </w:tcPr>
          <w:p w14:paraId="1DE8D36F"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1.14 (0.84,1.55)</w:t>
            </w:r>
          </w:p>
        </w:tc>
      </w:tr>
      <w:tr w:rsidR="003A3820" w:rsidRPr="003A3820" w14:paraId="3E4581B9" w14:textId="77777777" w:rsidTr="00EF683F">
        <w:tc>
          <w:tcPr>
            <w:tcW w:w="843" w:type="pct"/>
          </w:tcPr>
          <w:p w14:paraId="2033660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 xml:space="preserve">Mode of transport on </w:t>
            </w:r>
            <w:r w:rsidRPr="003A3820">
              <w:rPr>
                <w:rFonts w:ascii="Times New Roman" w:hAnsi="Times New Roman" w:cs="Times New Roman"/>
              </w:rPr>
              <w:lastRenderedPageBreak/>
              <w:t>way back to home from school (%)</w:t>
            </w:r>
          </w:p>
        </w:tc>
        <w:tc>
          <w:tcPr>
            <w:tcW w:w="1264" w:type="pct"/>
            <w:gridSpan w:val="2"/>
          </w:tcPr>
          <w:p w14:paraId="6EDE4228"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lastRenderedPageBreak/>
              <w:t>Four Wheelers</w:t>
            </w:r>
          </w:p>
        </w:tc>
        <w:tc>
          <w:tcPr>
            <w:tcW w:w="842" w:type="pct"/>
          </w:tcPr>
          <w:p w14:paraId="5F9CDF08"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150 ( 15.0)</w:t>
            </w:r>
          </w:p>
        </w:tc>
        <w:tc>
          <w:tcPr>
            <w:tcW w:w="1025" w:type="pct"/>
          </w:tcPr>
          <w:p w14:paraId="2025225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53 ( 19.9)</w:t>
            </w:r>
          </w:p>
        </w:tc>
        <w:tc>
          <w:tcPr>
            <w:tcW w:w="1025" w:type="pct"/>
          </w:tcPr>
          <w:p w14:paraId="4BA2C3FC"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1.44 (1,2.03)</w:t>
            </w:r>
          </w:p>
        </w:tc>
      </w:tr>
      <w:tr w:rsidR="003A3820" w:rsidRPr="003A3820" w14:paraId="7B95452F" w14:textId="77777777" w:rsidTr="00EF683F">
        <w:tc>
          <w:tcPr>
            <w:tcW w:w="843" w:type="pct"/>
          </w:tcPr>
          <w:p w14:paraId="0B8E749F" w14:textId="77777777" w:rsidR="003A3820" w:rsidRPr="003A3820" w:rsidRDefault="003A3820" w:rsidP="00EF683F">
            <w:pPr>
              <w:rPr>
                <w:rFonts w:ascii="Times New Roman" w:hAnsi="Times New Roman"/>
              </w:rPr>
            </w:pPr>
          </w:p>
        </w:tc>
        <w:tc>
          <w:tcPr>
            <w:tcW w:w="1264" w:type="pct"/>
            <w:gridSpan w:val="2"/>
          </w:tcPr>
          <w:p w14:paraId="731CA62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Two or Three Wheelers</w:t>
            </w:r>
          </w:p>
        </w:tc>
        <w:tc>
          <w:tcPr>
            <w:tcW w:w="842" w:type="pct"/>
          </w:tcPr>
          <w:p w14:paraId="2D1E9DA1"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83 ( 8.3)</w:t>
            </w:r>
          </w:p>
        </w:tc>
        <w:tc>
          <w:tcPr>
            <w:tcW w:w="1025" w:type="pct"/>
          </w:tcPr>
          <w:p w14:paraId="0A91E85B"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24 ( 9.0)</w:t>
            </w:r>
          </w:p>
        </w:tc>
        <w:tc>
          <w:tcPr>
            <w:tcW w:w="1025" w:type="pct"/>
          </w:tcPr>
          <w:p w14:paraId="1A8BADBF"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1.17 (0.71,1.87)</w:t>
            </w:r>
          </w:p>
        </w:tc>
      </w:tr>
      <w:tr w:rsidR="003A3820" w:rsidRPr="003A3820" w14:paraId="583E9508" w14:textId="77777777" w:rsidTr="00EF683F">
        <w:tc>
          <w:tcPr>
            <w:tcW w:w="843" w:type="pct"/>
          </w:tcPr>
          <w:p w14:paraId="288C233F" w14:textId="77777777" w:rsidR="003A3820" w:rsidRPr="003A3820" w:rsidRDefault="003A3820" w:rsidP="00EF683F">
            <w:pPr>
              <w:rPr>
                <w:rFonts w:ascii="Times New Roman" w:hAnsi="Times New Roman"/>
              </w:rPr>
            </w:pPr>
          </w:p>
        </w:tc>
        <w:tc>
          <w:tcPr>
            <w:tcW w:w="1264" w:type="pct"/>
            <w:gridSpan w:val="2"/>
          </w:tcPr>
          <w:p w14:paraId="2330F571"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Walking</w:t>
            </w:r>
          </w:p>
        </w:tc>
        <w:tc>
          <w:tcPr>
            <w:tcW w:w="842" w:type="pct"/>
          </w:tcPr>
          <w:p w14:paraId="2844A37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768 ( 76.7)</w:t>
            </w:r>
          </w:p>
        </w:tc>
        <w:tc>
          <w:tcPr>
            <w:tcW w:w="1025" w:type="pct"/>
          </w:tcPr>
          <w:p w14:paraId="6C3F63D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189 ( 71.1)</w:t>
            </w:r>
          </w:p>
        </w:tc>
        <w:tc>
          <w:tcPr>
            <w:tcW w:w="1025" w:type="pct"/>
          </w:tcPr>
          <w:p w14:paraId="56E632F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w:t>
            </w:r>
          </w:p>
        </w:tc>
      </w:tr>
      <w:tr w:rsidR="003A3820" w:rsidRPr="003A3820" w14:paraId="45558663" w14:textId="77777777" w:rsidTr="00EF683F">
        <w:tc>
          <w:tcPr>
            <w:tcW w:w="843" w:type="pct"/>
          </w:tcPr>
          <w:p w14:paraId="73E8498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Home travel from school was accompanied with (%)</w:t>
            </w:r>
          </w:p>
        </w:tc>
        <w:tc>
          <w:tcPr>
            <w:tcW w:w="1264" w:type="pct"/>
            <w:gridSpan w:val="2"/>
          </w:tcPr>
          <w:p w14:paraId="315A3A1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On own or with other child</w:t>
            </w:r>
          </w:p>
          <w:p w14:paraId="6D72F059"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Parent or adult</w:t>
            </w:r>
          </w:p>
          <w:p w14:paraId="6D7B736D"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Mix travel pattern; alone or with parents</w:t>
            </w:r>
          </w:p>
          <w:p w14:paraId="3408086C" w14:textId="77777777" w:rsidR="003A3820" w:rsidRPr="003A3820" w:rsidRDefault="003A3820" w:rsidP="00EF683F">
            <w:pPr>
              <w:pStyle w:val="Compact"/>
              <w:rPr>
                <w:rFonts w:ascii="Times New Roman" w:hAnsi="Times New Roman" w:cs="Times New Roman"/>
              </w:rPr>
            </w:pPr>
          </w:p>
        </w:tc>
        <w:tc>
          <w:tcPr>
            <w:tcW w:w="842" w:type="pct"/>
          </w:tcPr>
          <w:p w14:paraId="3337D96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819 ( 81.8)</w:t>
            </w:r>
          </w:p>
          <w:p w14:paraId="009BE072" w14:textId="77777777" w:rsidR="003A3820" w:rsidRPr="003A3820" w:rsidRDefault="003A3820" w:rsidP="00EF683F">
            <w:pPr>
              <w:pStyle w:val="Compact"/>
              <w:rPr>
                <w:rFonts w:ascii="Times New Roman" w:hAnsi="Times New Roman" w:cs="Times New Roman"/>
              </w:rPr>
            </w:pPr>
          </w:p>
          <w:p w14:paraId="76FE265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111 ( 11.1)</w:t>
            </w:r>
          </w:p>
          <w:p w14:paraId="0F11C8E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71 ( 7.1)</w:t>
            </w:r>
          </w:p>
        </w:tc>
        <w:tc>
          <w:tcPr>
            <w:tcW w:w="1025" w:type="pct"/>
          </w:tcPr>
          <w:p w14:paraId="3854F72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223 ( 83.8)</w:t>
            </w:r>
          </w:p>
          <w:p w14:paraId="2E9A2D3F" w14:textId="77777777" w:rsidR="003A3820" w:rsidRPr="003A3820" w:rsidRDefault="003A3820" w:rsidP="00EF683F">
            <w:pPr>
              <w:pStyle w:val="Compact"/>
              <w:rPr>
                <w:rFonts w:ascii="Times New Roman" w:hAnsi="Times New Roman" w:cs="Times New Roman"/>
              </w:rPr>
            </w:pPr>
          </w:p>
          <w:p w14:paraId="6BC6857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28 ( 10.5)</w:t>
            </w:r>
          </w:p>
          <w:p w14:paraId="39FA9C7E"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15 ( 5.6)</w:t>
            </w:r>
          </w:p>
        </w:tc>
        <w:tc>
          <w:tcPr>
            <w:tcW w:w="1025" w:type="pct"/>
          </w:tcPr>
          <w:p w14:paraId="5E52503C"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w:t>
            </w:r>
          </w:p>
          <w:p w14:paraId="16DCEC0F" w14:textId="77777777" w:rsidR="003A3820" w:rsidRPr="003A3820" w:rsidRDefault="003A3820" w:rsidP="00EF683F">
            <w:pPr>
              <w:pStyle w:val="Compact"/>
              <w:rPr>
                <w:rFonts w:ascii="Times New Roman" w:hAnsi="Times New Roman" w:cs="Times New Roman"/>
              </w:rPr>
            </w:pPr>
          </w:p>
          <w:p w14:paraId="3458C242"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0.93 (0.59,1.42)</w:t>
            </w:r>
          </w:p>
          <w:p w14:paraId="4C212A6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0.78 (0.42,1.34)</w:t>
            </w:r>
          </w:p>
          <w:p w14:paraId="2F6495C0" w14:textId="77777777" w:rsidR="003A3820" w:rsidRPr="003A3820" w:rsidRDefault="003A3820" w:rsidP="00EF683F">
            <w:pPr>
              <w:pStyle w:val="Compact"/>
              <w:rPr>
                <w:rFonts w:ascii="Times New Roman" w:hAnsi="Times New Roman" w:cs="Times New Roman"/>
              </w:rPr>
            </w:pPr>
          </w:p>
          <w:p w14:paraId="40D1A28B" w14:textId="77777777" w:rsidR="003A3820" w:rsidRPr="003A3820" w:rsidRDefault="003A3820" w:rsidP="00EF683F">
            <w:pPr>
              <w:jc w:val="center"/>
              <w:rPr>
                <w:rFonts w:ascii="Times New Roman" w:hAnsi="Times New Roman"/>
              </w:rPr>
            </w:pPr>
          </w:p>
        </w:tc>
      </w:tr>
      <w:tr w:rsidR="003A3820" w:rsidRPr="003A3820" w14:paraId="4FD204D5" w14:textId="77777777" w:rsidTr="00EF683F">
        <w:tc>
          <w:tcPr>
            <w:tcW w:w="843" w:type="pct"/>
          </w:tcPr>
          <w:p w14:paraId="7D116046"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Parents trust on child when in traffic alone (%)</w:t>
            </w:r>
          </w:p>
        </w:tc>
        <w:tc>
          <w:tcPr>
            <w:tcW w:w="1264" w:type="pct"/>
            <w:gridSpan w:val="2"/>
          </w:tcPr>
          <w:p w14:paraId="1EA7553E"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Always</w:t>
            </w:r>
          </w:p>
        </w:tc>
        <w:tc>
          <w:tcPr>
            <w:tcW w:w="842" w:type="pct"/>
          </w:tcPr>
          <w:p w14:paraId="147DF016"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446 ( 44.6)</w:t>
            </w:r>
          </w:p>
        </w:tc>
        <w:tc>
          <w:tcPr>
            <w:tcW w:w="1025" w:type="pct"/>
          </w:tcPr>
          <w:p w14:paraId="3E703730"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130 ( 48.9)</w:t>
            </w:r>
          </w:p>
        </w:tc>
        <w:tc>
          <w:tcPr>
            <w:tcW w:w="1025" w:type="pct"/>
          </w:tcPr>
          <w:p w14:paraId="7201F2F1"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w:t>
            </w:r>
          </w:p>
        </w:tc>
      </w:tr>
      <w:tr w:rsidR="003A3820" w:rsidRPr="003A3820" w14:paraId="10AC073D" w14:textId="77777777" w:rsidTr="00EF683F">
        <w:tc>
          <w:tcPr>
            <w:tcW w:w="843" w:type="pct"/>
          </w:tcPr>
          <w:p w14:paraId="47102DD4" w14:textId="77777777" w:rsidR="003A3820" w:rsidRPr="003A3820" w:rsidRDefault="003A3820" w:rsidP="00EF683F">
            <w:pPr>
              <w:spacing w:after="0" w:line="240" w:lineRule="auto"/>
              <w:rPr>
                <w:rFonts w:ascii="Times New Roman" w:hAnsi="Times New Roman"/>
              </w:rPr>
            </w:pPr>
          </w:p>
        </w:tc>
        <w:tc>
          <w:tcPr>
            <w:tcW w:w="1264" w:type="pct"/>
            <w:gridSpan w:val="2"/>
          </w:tcPr>
          <w:p w14:paraId="52BAFEAC"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Never</w:t>
            </w:r>
          </w:p>
        </w:tc>
        <w:tc>
          <w:tcPr>
            <w:tcW w:w="842" w:type="pct"/>
          </w:tcPr>
          <w:p w14:paraId="6AC8F276"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184 ( 18.4)</w:t>
            </w:r>
          </w:p>
        </w:tc>
        <w:tc>
          <w:tcPr>
            <w:tcW w:w="1025" w:type="pct"/>
          </w:tcPr>
          <w:p w14:paraId="3A0A7AE0"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40 ( 15.0)</w:t>
            </w:r>
          </w:p>
        </w:tc>
        <w:tc>
          <w:tcPr>
            <w:tcW w:w="1025" w:type="pct"/>
          </w:tcPr>
          <w:p w14:paraId="3F18AD54"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0.75 (0.5,1.1)</w:t>
            </w:r>
          </w:p>
          <w:p w14:paraId="30BE5412"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45230BD2" w14:textId="77777777" w:rsidTr="00EF683F">
        <w:tc>
          <w:tcPr>
            <w:tcW w:w="843" w:type="pct"/>
          </w:tcPr>
          <w:p w14:paraId="329E7AB0" w14:textId="77777777" w:rsidR="003A3820" w:rsidRPr="003A3820" w:rsidRDefault="003A3820" w:rsidP="00EF683F">
            <w:pPr>
              <w:spacing w:after="0" w:line="240" w:lineRule="auto"/>
              <w:rPr>
                <w:rFonts w:ascii="Times New Roman" w:hAnsi="Times New Roman"/>
              </w:rPr>
            </w:pPr>
          </w:p>
        </w:tc>
        <w:tc>
          <w:tcPr>
            <w:tcW w:w="1264" w:type="pct"/>
            <w:gridSpan w:val="2"/>
          </w:tcPr>
          <w:p w14:paraId="04D58F61"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Sometime</w:t>
            </w:r>
          </w:p>
        </w:tc>
        <w:tc>
          <w:tcPr>
            <w:tcW w:w="842" w:type="pct"/>
          </w:tcPr>
          <w:p w14:paraId="0FEA1CC3"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371 ( 37.1)</w:t>
            </w:r>
          </w:p>
        </w:tc>
        <w:tc>
          <w:tcPr>
            <w:tcW w:w="1025" w:type="pct"/>
          </w:tcPr>
          <w:p w14:paraId="235E11E0"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96 ( 36.1)</w:t>
            </w:r>
          </w:p>
        </w:tc>
        <w:tc>
          <w:tcPr>
            <w:tcW w:w="1025" w:type="pct"/>
          </w:tcPr>
          <w:p w14:paraId="6AE07838" w14:textId="77777777" w:rsidR="003A3820" w:rsidRPr="003A3820" w:rsidRDefault="003A3820" w:rsidP="00EF683F">
            <w:pPr>
              <w:pStyle w:val="Compact"/>
              <w:spacing w:before="0" w:after="0"/>
              <w:rPr>
                <w:rFonts w:ascii="Times New Roman" w:hAnsi="Times New Roman" w:cs="Times New Roman"/>
              </w:rPr>
            </w:pPr>
            <w:r w:rsidRPr="003A3820">
              <w:rPr>
                <w:rFonts w:ascii="Times New Roman" w:hAnsi="Times New Roman" w:cs="Times New Roman"/>
              </w:rPr>
              <w:t>0.89 (0.66,1.19)</w:t>
            </w:r>
          </w:p>
          <w:p w14:paraId="4070DEE0" w14:textId="77777777" w:rsidR="003A3820" w:rsidRPr="003A3820" w:rsidRDefault="003A3820" w:rsidP="00EF683F">
            <w:pPr>
              <w:pStyle w:val="Compact"/>
              <w:spacing w:before="0" w:after="0"/>
              <w:rPr>
                <w:rFonts w:ascii="Times New Roman" w:hAnsi="Times New Roman" w:cs="Times New Roman"/>
              </w:rPr>
            </w:pPr>
          </w:p>
        </w:tc>
      </w:tr>
      <w:tr w:rsidR="003A3820" w:rsidRPr="003A3820" w14:paraId="1545ABB4" w14:textId="77777777" w:rsidTr="00EF683F">
        <w:tc>
          <w:tcPr>
            <w:tcW w:w="843" w:type="pct"/>
          </w:tcPr>
          <w:p w14:paraId="6C8945F6" w14:textId="324BA6E4"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 xml:space="preserve">Adolescents </w:t>
            </w:r>
            <w:r w:rsidRPr="003A3820">
              <w:rPr>
                <w:rFonts w:ascii="Times New Roman" w:hAnsi="Times New Roman" w:cs="Times New Roman"/>
              </w:rPr>
              <w:t>allowed to cross main roads (%)</w:t>
            </w:r>
          </w:p>
        </w:tc>
        <w:tc>
          <w:tcPr>
            <w:tcW w:w="1264" w:type="pct"/>
            <w:gridSpan w:val="2"/>
          </w:tcPr>
          <w:p w14:paraId="694DE3ED"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No</w:t>
            </w:r>
          </w:p>
        </w:tc>
        <w:tc>
          <w:tcPr>
            <w:tcW w:w="842" w:type="pct"/>
          </w:tcPr>
          <w:p w14:paraId="6C2DFB2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593 ( 59.2)</w:t>
            </w:r>
          </w:p>
        </w:tc>
        <w:tc>
          <w:tcPr>
            <w:tcW w:w="1025" w:type="pct"/>
          </w:tcPr>
          <w:p w14:paraId="3B08CAE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126 ( 47.4)</w:t>
            </w:r>
          </w:p>
        </w:tc>
        <w:tc>
          <w:tcPr>
            <w:tcW w:w="1025" w:type="pct"/>
          </w:tcPr>
          <w:p w14:paraId="5B5CE18C"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w:t>
            </w:r>
          </w:p>
        </w:tc>
      </w:tr>
      <w:tr w:rsidR="003A3820" w:rsidRPr="003A3820" w14:paraId="711F2852" w14:textId="77777777" w:rsidTr="00EF683F">
        <w:tc>
          <w:tcPr>
            <w:tcW w:w="843" w:type="pct"/>
          </w:tcPr>
          <w:p w14:paraId="2CD8C4D3" w14:textId="77777777" w:rsidR="003A3820" w:rsidRPr="003A3820" w:rsidRDefault="003A3820" w:rsidP="00EF683F">
            <w:pPr>
              <w:rPr>
                <w:rFonts w:ascii="Times New Roman" w:hAnsi="Times New Roman"/>
              </w:rPr>
            </w:pPr>
          </w:p>
        </w:tc>
        <w:tc>
          <w:tcPr>
            <w:tcW w:w="1264" w:type="pct"/>
            <w:gridSpan w:val="2"/>
          </w:tcPr>
          <w:p w14:paraId="1303A17B"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Yes</w:t>
            </w:r>
          </w:p>
        </w:tc>
        <w:tc>
          <w:tcPr>
            <w:tcW w:w="842" w:type="pct"/>
          </w:tcPr>
          <w:p w14:paraId="0D56A27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408 ( 40.8)</w:t>
            </w:r>
          </w:p>
        </w:tc>
        <w:tc>
          <w:tcPr>
            <w:tcW w:w="1025" w:type="pct"/>
          </w:tcPr>
          <w:p w14:paraId="4FA333E0"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140 ( 52.6)</w:t>
            </w:r>
          </w:p>
        </w:tc>
        <w:tc>
          <w:tcPr>
            <w:tcW w:w="1025" w:type="pct"/>
          </w:tcPr>
          <w:p w14:paraId="4309FC41"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1.61(1.23,2.12)</w:t>
            </w:r>
          </w:p>
        </w:tc>
      </w:tr>
      <w:tr w:rsidR="003A3820" w:rsidRPr="003A3820" w14:paraId="26D55FFC" w14:textId="77777777" w:rsidTr="00EF683F">
        <w:tc>
          <w:tcPr>
            <w:tcW w:w="843" w:type="pct"/>
          </w:tcPr>
          <w:p w14:paraId="535AC268" w14:textId="3CB7141B"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Adolescents</w:t>
            </w:r>
            <w:r w:rsidRPr="003A3820">
              <w:rPr>
                <w:rFonts w:ascii="Times New Roman" w:hAnsi="Times New Roman" w:cs="Times New Roman"/>
              </w:rPr>
              <w:t xml:space="preserve"> allowed to go on public bus (%)</w:t>
            </w:r>
          </w:p>
        </w:tc>
        <w:tc>
          <w:tcPr>
            <w:tcW w:w="1264" w:type="pct"/>
            <w:gridSpan w:val="2"/>
          </w:tcPr>
          <w:p w14:paraId="5BE0E9EB"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No</w:t>
            </w:r>
          </w:p>
        </w:tc>
        <w:tc>
          <w:tcPr>
            <w:tcW w:w="842" w:type="pct"/>
          </w:tcPr>
          <w:p w14:paraId="5E7AC9EA"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837 ( 83.6)</w:t>
            </w:r>
          </w:p>
        </w:tc>
        <w:tc>
          <w:tcPr>
            <w:tcW w:w="1025" w:type="pct"/>
          </w:tcPr>
          <w:p w14:paraId="27A1054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193 ( 72.6)</w:t>
            </w:r>
          </w:p>
        </w:tc>
        <w:tc>
          <w:tcPr>
            <w:tcW w:w="1025" w:type="pct"/>
          </w:tcPr>
          <w:p w14:paraId="6754448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w:t>
            </w:r>
          </w:p>
        </w:tc>
      </w:tr>
      <w:tr w:rsidR="003A3820" w:rsidRPr="003A3820" w14:paraId="05DA6E14" w14:textId="77777777" w:rsidTr="00EF683F">
        <w:tc>
          <w:tcPr>
            <w:tcW w:w="843" w:type="pct"/>
          </w:tcPr>
          <w:p w14:paraId="62D00CD4" w14:textId="77777777" w:rsidR="003A3820" w:rsidRPr="003A3820" w:rsidRDefault="003A3820" w:rsidP="00EF683F">
            <w:pPr>
              <w:rPr>
                <w:rFonts w:ascii="Times New Roman" w:hAnsi="Times New Roman"/>
              </w:rPr>
            </w:pPr>
          </w:p>
        </w:tc>
        <w:tc>
          <w:tcPr>
            <w:tcW w:w="1264" w:type="pct"/>
            <w:gridSpan w:val="2"/>
          </w:tcPr>
          <w:p w14:paraId="6289096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Yes</w:t>
            </w:r>
          </w:p>
        </w:tc>
        <w:tc>
          <w:tcPr>
            <w:tcW w:w="842" w:type="pct"/>
          </w:tcPr>
          <w:p w14:paraId="3E3A1C2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164 ( 16.4)</w:t>
            </w:r>
          </w:p>
        </w:tc>
        <w:tc>
          <w:tcPr>
            <w:tcW w:w="1025" w:type="pct"/>
          </w:tcPr>
          <w:p w14:paraId="5656709C"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73 ( 27.4)</w:t>
            </w:r>
          </w:p>
        </w:tc>
        <w:tc>
          <w:tcPr>
            <w:tcW w:w="1025" w:type="pct"/>
          </w:tcPr>
          <w:p w14:paraId="4D2B013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1.93(1.4,2.64)</w:t>
            </w:r>
          </w:p>
        </w:tc>
      </w:tr>
      <w:tr w:rsidR="003A3820" w:rsidRPr="003A3820" w14:paraId="00E182DB" w14:textId="77777777" w:rsidTr="00EF683F">
        <w:tc>
          <w:tcPr>
            <w:tcW w:w="843" w:type="pct"/>
          </w:tcPr>
          <w:p w14:paraId="27BDB99A" w14:textId="7D6935CF"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Adolescent</w:t>
            </w:r>
            <w:r w:rsidRPr="003A3820">
              <w:rPr>
                <w:rFonts w:ascii="Times New Roman" w:hAnsi="Times New Roman" w:cs="Times New Roman"/>
              </w:rPr>
              <w:t xml:space="preserve"> activity over the weekend (%)</w:t>
            </w:r>
          </w:p>
        </w:tc>
        <w:tc>
          <w:tcPr>
            <w:tcW w:w="1264" w:type="pct"/>
            <w:gridSpan w:val="2"/>
          </w:tcPr>
          <w:p w14:paraId="34861599"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Act</w:t>
            </w:r>
            <w:bookmarkStart w:id="2" w:name="_GoBack"/>
            <w:bookmarkEnd w:id="2"/>
            <w:r w:rsidRPr="003A3820">
              <w:rPr>
                <w:rFonts w:ascii="Times New Roman" w:hAnsi="Times New Roman" w:cs="Times New Roman"/>
              </w:rPr>
              <w:t>ivities either with parents or alone</w:t>
            </w:r>
          </w:p>
        </w:tc>
        <w:tc>
          <w:tcPr>
            <w:tcW w:w="842" w:type="pct"/>
          </w:tcPr>
          <w:p w14:paraId="16F76175"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340 ( 34.0)</w:t>
            </w:r>
          </w:p>
        </w:tc>
        <w:tc>
          <w:tcPr>
            <w:tcW w:w="1025" w:type="pct"/>
          </w:tcPr>
          <w:p w14:paraId="2B6274EF"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102 ( 38.3)</w:t>
            </w:r>
          </w:p>
        </w:tc>
        <w:tc>
          <w:tcPr>
            <w:tcW w:w="1025" w:type="pct"/>
          </w:tcPr>
          <w:p w14:paraId="7B2CCDD6"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2.91(1.63,5.6)</w:t>
            </w:r>
          </w:p>
        </w:tc>
      </w:tr>
      <w:tr w:rsidR="003A3820" w:rsidRPr="003A3820" w14:paraId="5EBC3AFF" w14:textId="77777777" w:rsidTr="00EF683F">
        <w:tc>
          <w:tcPr>
            <w:tcW w:w="843" w:type="pct"/>
          </w:tcPr>
          <w:p w14:paraId="6665C5A0" w14:textId="77777777" w:rsidR="003A3820" w:rsidRPr="003A3820" w:rsidRDefault="003A3820" w:rsidP="00EF683F">
            <w:pPr>
              <w:rPr>
                <w:rFonts w:ascii="Times New Roman" w:hAnsi="Times New Roman"/>
              </w:rPr>
            </w:pPr>
          </w:p>
        </w:tc>
        <w:tc>
          <w:tcPr>
            <w:tcW w:w="1264" w:type="pct"/>
            <w:gridSpan w:val="2"/>
          </w:tcPr>
          <w:p w14:paraId="695B828F"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No activity on the weekend</w:t>
            </w:r>
          </w:p>
        </w:tc>
        <w:tc>
          <w:tcPr>
            <w:tcW w:w="842" w:type="pct"/>
          </w:tcPr>
          <w:p w14:paraId="76ACA1C8"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126 ( 12.6)</w:t>
            </w:r>
          </w:p>
        </w:tc>
        <w:tc>
          <w:tcPr>
            <w:tcW w:w="1025" w:type="pct"/>
          </w:tcPr>
          <w:p w14:paraId="57C75CD5"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13 ( 4.9)</w:t>
            </w:r>
          </w:p>
        </w:tc>
        <w:tc>
          <w:tcPr>
            <w:tcW w:w="1025" w:type="pct"/>
          </w:tcPr>
          <w:p w14:paraId="164135DE"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w:t>
            </w:r>
          </w:p>
        </w:tc>
      </w:tr>
      <w:tr w:rsidR="003A3820" w:rsidRPr="003A3820" w14:paraId="13DE00A4" w14:textId="77777777" w:rsidTr="00EF683F">
        <w:tc>
          <w:tcPr>
            <w:tcW w:w="843" w:type="pct"/>
          </w:tcPr>
          <w:p w14:paraId="76302F10" w14:textId="77777777" w:rsidR="003A3820" w:rsidRPr="003A3820" w:rsidRDefault="003A3820" w:rsidP="00EF683F">
            <w:pPr>
              <w:rPr>
                <w:rFonts w:ascii="Times New Roman" w:hAnsi="Times New Roman"/>
              </w:rPr>
            </w:pPr>
          </w:p>
        </w:tc>
        <w:tc>
          <w:tcPr>
            <w:tcW w:w="1264" w:type="pct"/>
            <w:gridSpan w:val="2"/>
          </w:tcPr>
          <w:p w14:paraId="318A5E44"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On own or with other same age</w:t>
            </w:r>
          </w:p>
        </w:tc>
        <w:tc>
          <w:tcPr>
            <w:tcW w:w="842" w:type="pct"/>
          </w:tcPr>
          <w:p w14:paraId="244F2E72"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334 ( 33.4)</w:t>
            </w:r>
          </w:p>
        </w:tc>
        <w:tc>
          <w:tcPr>
            <w:tcW w:w="1025" w:type="pct"/>
          </w:tcPr>
          <w:p w14:paraId="0CB599CB"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122 ( 45.9)</w:t>
            </w:r>
          </w:p>
        </w:tc>
        <w:tc>
          <w:tcPr>
            <w:tcW w:w="1025" w:type="pct"/>
          </w:tcPr>
          <w:p w14:paraId="2DD9B413"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3.54(2, 6.79)</w:t>
            </w:r>
          </w:p>
        </w:tc>
      </w:tr>
      <w:tr w:rsidR="003A3820" w:rsidRPr="003A3820" w14:paraId="74836F62" w14:textId="77777777" w:rsidTr="00EF683F">
        <w:tc>
          <w:tcPr>
            <w:tcW w:w="843" w:type="pct"/>
          </w:tcPr>
          <w:p w14:paraId="46CB4ED9" w14:textId="77777777" w:rsidR="003A3820" w:rsidRPr="003A3820" w:rsidRDefault="003A3820" w:rsidP="00EF683F">
            <w:pPr>
              <w:rPr>
                <w:rFonts w:ascii="Times New Roman" w:hAnsi="Times New Roman"/>
              </w:rPr>
            </w:pPr>
          </w:p>
        </w:tc>
        <w:tc>
          <w:tcPr>
            <w:tcW w:w="1264" w:type="pct"/>
            <w:gridSpan w:val="2"/>
          </w:tcPr>
          <w:p w14:paraId="009CA850"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With a parent or other adult</w:t>
            </w:r>
          </w:p>
        </w:tc>
        <w:tc>
          <w:tcPr>
            <w:tcW w:w="842" w:type="pct"/>
          </w:tcPr>
          <w:p w14:paraId="14F1B17F"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201 ( 20.1)</w:t>
            </w:r>
          </w:p>
        </w:tc>
        <w:tc>
          <w:tcPr>
            <w:tcW w:w="1025" w:type="pct"/>
          </w:tcPr>
          <w:p w14:paraId="173323F7"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29 ( 10.9)</w:t>
            </w:r>
          </w:p>
        </w:tc>
        <w:tc>
          <w:tcPr>
            <w:tcW w:w="1025" w:type="pct"/>
          </w:tcPr>
          <w:p w14:paraId="1FF77D02" w14:textId="77777777" w:rsidR="003A3820" w:rsidRPr="003A3820" w:rsidRDefault="003A3820" w:rsidP="00EF683F">
            <w:pPr>
              <w:pStyle w:val="Compact"/>
              <w:rPr>
                <w:rFonts w:ascii="Times New Roman" w:hAnsi="Times New Roman" w:cs="Times New Roman"/>
              </w:rPr>
            </w:pPr>
            <w:r w:rsidRPr="003A3820">
              <w:rPr>
                <w:rFonts w:ascii="Times New Roman" w:hAnsi="Times New Roman" w:cs="Times New Roman"/>
              </w:rPr>
              <w:t>1.4(0.71,2.88)</w:t>
            </w:r>
          </w:p>
        </w:tc>
      </w:tr>
    </w:tbl>
    <w:p w14:paraId="134DA88B" w14:textId="77777777" w:rsidR="003A3820" w:rsidRPr="003A3820" w:rsidRDefault="003A3820" w:rsidP="00401300">
      <w:pPr>
        <w:pStyle w:val="Default"/>
        <w:jc w:val="both"/>
      </w:pPr>
    </w:p>
    <w:p w14:paraId="5DFE2F7C" w14:textId="77777777" w:rsidR="003A3820" w:rsidRPr="003A3820" w:rsidRDefault="003A3820" w:rsidP="003A3820">
      <w:pPr>
        <w:spacing w:after="0"/>
        <w:rPr>
          <w:rFonts w:ascii="Times New Roman" w:hAnsi="Times New Roman"/>
          <w:sz w:val="24"/>
          <w:szCs w:val="24"/>
        </w:rPr>
      </w:pPr>
      <w:r w:rsidRPr="003A3820">
        <w:rPr>
          <w:rFonts w:ascii="Times New Roman" w:hAnsi="Times New Roman"/>
          <w:sz w:val="24"/>
          <w:szCs w:val="24"/>
        </w:rPr>
        <w:t xml:space="preserve">Table 3: Multivariable logistic regression of factors associated with road traffic </w:t>
      </w:r>
    </w:p>
    <w:p w14:paraId="21F37C9C" w14:textId="5F57DED4" w:rsidR="003A3820" w:rsidRPr="003A3820" w:rsidRDefault="003A3820" w:rsidP="003A3820">
      <w:pPr>
        <w:spacing w:after="0"/>
        <w:rPr>
          <w:rFonts w:ascii="Times New Roman" w:hAnsi="Times New Roman"/>
          <w:sz w:val="24"/>
          <w:szCs w:val="24"/>
        </w:rPr>
      </w:pPr>
      <w:r w:rsidRPr="003A3820">
        <w:rPr>
          <w:rFonts w:ascii="Times New Roman" w:hAnsi="Times New Roman"/>
          <w:sz w:val="24"/>
          <w:szCs w:val="24"/>
        </w:rPr>
        <w:t>injury among adolescents (n=1267</w:t>
      </w:r>
      <w:r w:rsidRPr="003A3820">
        <w:rPr>
          <w:rFonts w:ascii="Times New Roman" w:hAnsi="Times New Roman"/>
          <w:sz w:val="24"/>
          <w:szCs w:val="24"/>
        </w:rPr>
        <w:t xml:space="preserve">) </w:t>
      </w:r>
    </w:p>
    <w:tbl>
      <w:tblPr>
        <w:tblW w:w="8209" w:type="dxa"/>
        <w:tblLook w:val="04A0" w:firstRow="1" w:lastRow="0" w:firstColumn="1" w:lastColumn="0" w:noHBand="0" w:noVBand="1"/>
      </w:tblPr>
      <w:tblGrid>
        <w:gridCol w:w="5328"/>
        <w:gridCol w:w="1260"/>
        <w:gridCol w:w="1621"/>
      </w:tblGrid>
      <w:tr w:rsidR="003A3820" w:rsidRPr="003A3820" w14:paraId="447A3C44" w14:textId="77777777" w:rsidTr="00EF683F">
        <w:tc>
          <w:tcPr>
            <w:tcW w:w="5328" w:type="dxa"/>
            <w:tcBorders>
              <w:top w:val="single" w:sz="4" w:space="0" w:color="000000"/>
              <w:left w:val="single" w:sz="4" w:space="0" w:color="000000"/>
              <w:bottom w:val="single" w:sz="4" w:space="0" w:color="000000"/>
              <w:right w:val="single" w:sz="4" w:space="0" w:color="000000"/>
            </w:tcBorders>
          </w:tcPr>
          <w:p w14:paraId="211E2AE6"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Variables</w:t>
            </w:r>
          </w:p>
        </w:tc>
        <w:tc>
          <w:tcPr>
            <w:tcW w:w="1260" w:type="dxa"/>
            <w:tcBorders>
              <w:top w:val="single" w:sz="4" w:space="0" w:color="000000"/>
              <w:left w:val="single" w:sz="4" w:space="0" w:color="000000"/>
              <w:bottom w:val="single" w:sz="4" w:space="0" w:color="000000"/>
              <w:right w:val="single" w:sz="4" w:space="0" w:color="000000"/>
            </w:tcBorders>
          </w:tcPr>
          <w:p w14:paraId="1D608DDA"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Odds ratio</w:t>
            </w:r>
          </w:p>
        </w:tc>
        <w:tc>
          <w:tcPr>
            <w:tcW w:w="1621" w:type="dxa"/>
            <w:tcBorders>
              <w:top w:val="single" w:sz="4" w:space="0" w:color="000000"/>
              <w:left w:val="single" w:sz="4" w:space="0" w:color="000000"/>
              <w:bottom w:val="single" w:sz="4" w:space="0" w:color="000000"/>
              <w:right w:val="single" w:sz="4" w:space="0" w:color="000000"/>
            </w:tcBorders>
          </w:tcPr>
          <w:p w14:paraId="1C2EA4F0"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95% CIs</w:t>
            </w:r>
          </w:p>
        </w:tc>
      </w:tr>
      <w:tr w:rsidR="003A3820" w:rsidRPr="003A3820" w14:paraId="17303B96" w14:textId="77777777" w:rsidTr="00EF683F">
        <w:tc>
          <w:tcPr>
            <w:tcW w:w="5328" w:type="dxa"/>
            <w:tcBorders>
              <w:top w:val="single" w:sz="4" w:space="0" w:color="000000"/>
              <w:left w:val="single" w:sz="4" w:space="0" w:color="000000"/>
              <w:bottom w:val="single" w:sz="4" w:space="0" w:color="000000"/>
              <w:right w:val="single" w:sz="4" w:space="0" w:color="000000"/>
            </w:tcBorders>
          </w:tcPr>
          <w:p w14:paraId="2066D592"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Gender</w:t>
            </w:r>
          </w:p>
          <w:p w14:paraId="241C05DA"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Girls</w:t>
            </w:r>
          </w:p>
          <w:p w14:paraId="62193E6E"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Boys</w:t>
            </w:r>
          </w:p>
        </w:tc>
        <w:tc>
          <w:tcPr>
            <w:tcW w:w="1260" w:type="dxa"/>
            <w:tcBorders>
              <w:top w:val="single" w:sz="4" w:space="0" w:color="000000"/>
              <w:left w:val="single" w:sz="4" w:space="0" w:color="000000"/>
              <w:bottom w:val="single" w:sz="4" w:space="0" w:color="000000"/>
              <w:right w:val="single" w:sz="4" w:space="0" w:color="000000"/>
            </w:tcBorders>
          </w:tcPr>
          <w:p w14:paraId="7D7CF1AD" w14:textId="77777777" w:rsidR="003A3820" w:rsidRPr="003A3820" w:rsidRDefault="003A3820" w:rsidP="00EF683F">
            <w:pPr>
              <w:spacing w:after="0" w:line="240" w:lineRule="auto"/>
              <w:rPr>
                <w:rFonts w:ascii="Times New Roman" w:eastAsia="Times New Roman" w:hAnsi="Times New Roman"/>
                <w:bCs/>
                <w:sz w:val="24"/>
                <w:szCs w:val="24"/>
              </w:rPr>
            </w:pPr>
          </w:p>
          <w:p w14:paraId="3D507362"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5267420E"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1.51</w:t>
            </w:r>
          </w:p>
          <w:p w14:paraId="5E5DE98D" w14:textId="77777777" w:rsidR="003A3820" w:rsidRPr="003A3820" w:rsidRDefault="003A3820" w:rsidP="00EF683F">
            <w:pPr>
              <w:spacing w:after="0" w:line="240" w:lineRule="auto"/>
              <w:rPr>
                <w:rFonts w:ascii="Times New Roman" w:eastAsia="Times New Roman" w:hAnsi="Times New Roman"/>
                <w:bCs/>
                <w:sz w:val="24"/>
                <w:szCs w:val="24"/>
              </w:rPr>
            </w:pPr>
          </w:p>
        </w:tc>
        <w:tc>
          <w:tcPr>
            <w:tcW w:w="1621" w:type="dxa"/>
            <w:tcBorders>
              <w:top w:val="single" w:sz="4" w:space="0" w:color="000000"/>
              <w:left w:val="single" w:sz="4" w:space="0" w:color="000000"/>
              <w:bottom w:val="single" w:sz="4" w:space="0" w:color="000000"/>
              <w:right w:val="single" w:sz="4" w:space="0" w:color="000000"/>
            </w:tcBorders>
          </w:tcPr>
          <w:p w14:paraId="53D5B797" w14:textId="77777777" w:rsidR="003A3820" w:rsidRPr="003A3820" w:rsidRDefault="003A3820" w:rsidP="00EF683F">
            <w:pPr>
              <w:spacing w:after="0" w:line="240" w:lineRule="auto"/>
              <w:rPr>
                <w:rFonts w:ascii="Times New Roman" w:eastAsia="Times New Roman" w:hAnsi="Times New Roman"/>
                <w:bCs/>
                <w:sz w:val="24"/>
                <w:szCs w:val="24"/>
              </w:rPr>
            </w:pPr>
          </w:p>
          <w:p w14:paraId="48F0EEE0"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5E08EB1A"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1.09,2.09</w:t>
            </w:r>
          </w:p>
        </w:tc>
      </w:tr>
      <w:tr w:rsidR="003A3820" w:rsidRPr="003A3820" w14:paraId="5EA0DD19" w14:textId="77777777" w:rsidTr="00EF683F">
        <w:tc>
          <w:tcPr>
            <w:tcW w:w="5328" w:type="dxa"/>
            <w:tcBorders>
              <w:top w:val="single" w:sz="4" w:space="0" w:color="000000"/>
              <w:left w:val="single" w:sz="4" w:space="0" w:color="000000"/>
              <w:bottom w:val="single" w:sz="4" w:space="0" w:color="000000"/>
              <w:right w:val="single" w:sz="4" w:space="0" w:color="000000"/>
            </w:tcBorders>
          </w:tcPr>
          <w:p w14:paraId="306A95A0" w14:textId="77777777" w:rsidR="003A3820" w:rsidRPr="003A3820" w:rsidRDefault="003A3820" w:rsidP="00EF683F">
            <w:pPr>
              <w:spacing w:after="0" w:line="240" w:lineRule="auto"/>
              <w:rPr>
                <w:rFonts w:ascii="Times New Roman" w:hAnsi="Times New Roman"/>
                <w:sz w:val="24"/>
                <w:szCs w:val="24"/>
              </w:rPr>
            </w:pPr>
            <w:r w:rsidRPr="003A3820">
              <w:rPr>
                <w:rFonts w:ascii="Times New Roman" w:hAnsi="Times New Roman"/>
                <w:sz w:val="24"/>
                <w:szCs w:val="24"/>
              </w:rPr>
              <w:t>Mode of transport on way back to home from school (%)</w:t>
            </w:r>
          </w:p>
          <w:p w14:paraId="03FAF472" w14:textId="77777777" w:rsidR="003A3820" w:rsidRPr="003A3820" w:rsidRDefault="003A3820" w:rsidP="00EF683F">
            <w:pPr>
              <w:spacing w:after="0" w:line="240" w:lineRule="auto"/>
              <w:rPr>
                <w:rFonts w:ascii="Times New Roman" w:hAnsi="Times New Roman"/>
                <w:sz w:val="24"/>
                <w:szCs w:val="24"/>
              </w:rPr>
            </w:pPr>
            <w:r w:rsidRPr="003A3820">
              <w:rPr>
                <w:rFonts w:ascii="Times New Roman" w:hAnsi="Times New Roman"/>
                <w:sz w:val="24"/>
                <w:szCs w:val="24"/>
              </w:rPr>
              <w:t>Walking</w:t>
            </w:r>
          </w:p>
          <w:p w14:paraId="4D805A4F" w14:textId="77777777" w:rsidR="003A3820" w:rsidRPr="003A3820" w:rsidRDefault="003A3820" w:rsidP="00EF683F">
            <w:pPr>
              <w:spacing w:after="0" w:line="240" w:lineRule="auto"/>
              <w:rPr>
                <w:rFonts w:ascii="Times New Roman" w:hAnsi="Times New Roman"/>
                <w:sz w:val="24"/>
                <w:szCs w:val="24"/>
              </w:rPr>
            </w:pPr>
            <w:r w:rsidRPr="003A3820">
              <w:rPr>
                <w:rFonts w:ascii="Times New Roman" w:hAnsi="Times New Roman"/>
                <w:sz w:val="24"/>
                <w:szCs w:val="24"/>
              </w:rPr>
              <w:t>Two or three wheelers</w:t>
            </w:r>
          </w:p>
          <w:p w14:paraId="50155892"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hAnsi="Times New Roman"/>
                <w:sz w:val="24"/>
                <w:szCs w:val="24"/>
              </w:rPr>
              <w:t>Four wheelers</w:t>
            </w:r>
          </w:p>
        </w:tc>
        <w:tc>
          <w:tcPr>
            <w:tcW w:w="1260" w:type="dxa"/>
            <w:tcBorders>
              <w:top w:val="single" w:sz="4" w:space="0" w:color="000000"/>
              <w:left w:val="single" w:sz="4" w:space="0" w:color="000000"/>
              <w:bottom w:val="single" w:sz="4" w:space="0" w:color="000000"/>
              <w:right w:val="single" w:sz="4" w:space="0" w:color="000000"/>
            </w:tcBorders>
          </w:tcPr>
          <w:p w14:paraId="5DF3CB01" w14:textId="77777777" w:rsidR="003A3820" w:rsidRPr="003A3820" w:rsidRDefault="003A3820" w:rsidP="00EF683F">
            <w:pPr>
              <w:spacing w:after="0" w:line="240" w:lineRule="auto"/>
              <w:rPr>
                <w:rFonts w:ascii="Times New Roman" w:eastAsia="Times New Roman" w:hAnsi="Times New Roman"/>
                <w:bCs/>
                <w:sz w:val="24"/>
                <w:szCs w:val="24"/>
              </w:rPr>
            </w:pPr>
          </w:p>
          <w:p w14:paraId="6CBFC9C4" w14:textId="77777777" w:rsidR="003A3820" w:rsidRPr="003A3820" w:rsidRDefault="003A3820" w:rsidP="00EF683F">
            <w:pPr>
              <w:spacing w:after="0" w:line="240" w:lineRule="auto"/>
              <w:rPr>
                <w:rFonts w:ascii="Times New Roman" w:eastAsia="Times New Roman" w:hAnsi="Times New Roman"/>
                <w:bCs/>
                <w:sz w:val="24"/>
                <w:szCs w:val="24"/>
              </w:rPr>
            </w:pPr>
          </w:p>
          <w:p w14:paraId="14AC4D55"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311F635D"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1.16</w:t>
            </w:r>
          </w:p>
          <w:p w14:paraId="1C33A414"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1.25</w:t>
            </w:r>
          </w:p>
        </w:tc>
        <w:tc>
          <w:tcPr>
            <w:tcW w:w="1621" w:type="dxa"/>
            <w:tcBorders>
              <w:top w:val="single" w:sz="4" w:space="0" w:color="000000"/>
              <w:left w:val="single" w:sz="4" w:space="0" w:color="000000"/>
              <w:bottom w:val="single" w:sz="4" w:space="0" w:color="000000"/>
              <w:right w:val="single" w:sz="4" w:space="0" w:color="000000"/>
            </w:tcBorders>
          </w:tcPr>
          <w:p w14:paraId="042A5D13" w14:textId="77777777" w:rsidR="003A3820" w:rsidRPr="003A3820" w:rsidRDefault="003A3820" w:rsidP="00EF683F">
            <w:pPr>
              <w:spacing w:after="0" w:line="240" w:lineRule="auto"/>
              <w:rPr>
                <w:rFonts w:ascii="Times New Roman" w:eastAsia="Times New Roman" w:hAnsi="Times New Roman"/>
                <w:bCs/>
                <w:sz w:val="24"/>
                <w:szCs w:val="24"/>
              </w:rPr>
            </w:pPr>
          </w:p>
          <w:p w14:paraId="68415227" w14:textId="77777777" w:rsidR="003A3820" w:rsidRPr="003A3820" w:rsidRDefault="003A3820" w:rsidP="00EF683F">
            <w:pPr>
              <w:spacing w:after="0" w:line="240" w:lineRule="auto"/>
              <w:rPr>
                <w:rFonts w:ascii="Times New Roman" w:eastAsia="Times New Roman" w:hAnsi="Times New Roman"/>
                <w:bCs/>
                <w:sz w:val="24"/>
                <w:szCs w:val="24"/>
              </w:rPr>
            </w:pPr>
          </w:p>
          <w:p w14:paraId="2CF9A179"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7FB469BB"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0.69, 1.89</w:t>
            </w:r>
          </w:p>
          <w:p w14:paraId="474935C7"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0.83, 1.87</w:t>
            </w:r>
          </w:p>
        </w:tc>
      </w:tr>
      <w:tr w:rsidR="003A3820" w:rsidRPr="003A3820" w14:paraId="464BBCAC" w14:textId="77777777" w:rsidTr="00EF683F">
        <w:tc>
          <w:tcPr>
            <w:tcW w:w="5328" w:type="dxa"/>
            <w:tcBorders>
              <w:top w:val="single" w:sz="4" w:space="0" w:color="000000"/>
              <w:left w:val="single" w:sz="4" w:space="0" w:color="000000"/>
              <w:bottom w:val="single" w:sz="4" w:space="0" w:color="000000"/>
              <w:right w:val="single" w:sz="4" w:space="0" w:color="000000"/>
            </w:tcBorders>
          </w:tcPr>
          <w:p w14:paraId="5C4EDEB3"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Allowed to cross main road alone</w:t>
            </w:r>
          </w:p>
          <w:p w14:paraId="58C251F7"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No</w:t>
            </w:r>
          </w:p>
          <w:p w14:paraId="31CF61E0"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Yes</w:t>
            </w:r>
          </w:p>
        </w:tc>
        <w:tc>
          <w:tcPr>
            <w:tcW w:w="1260" w:type="dxa"/>
            <w:tcBorders>
              <w:top w:val="single" w:sz="4" w:space="0" w:color="000000"/>
              <w:left w:val="single" w:sz="4" w:space="0" w:color="000000"/>
              <w:bottom w:val="single" w:sz="4" w:space="0" w:color="000000"/>
              <w:right w:val="single" w:sz="4" w:space="0" w:color="000000"/>
            </w:tcBorders>
          </w:tcPr>
          <w:p w14:paraId="7BEA8C7D" w14:textId="77777777" w:rsidR="003A3820" w:rsidRPr="003A3820" w:rsidRDefault="003A3820" w:rsidP="00EF683F">
            <w:pPr>
              <w:spacing w:after="0" w:line="240" w:lineRule="auto"/>
              <w:rPr>
                <w:rFonts w:ascii="Times New Roman" w:eastAsia="Times New Roman" w:hAnsi="Times New Roman"/>
                <w:bCs/>
                <w:sz w:val="24"/>
                <w:szCs w:val="24"/>
              </w:rPr>
            </w:pPr>
          </w:p>
          <w:p w14:paraId="701C8780"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11872F84"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1.34</w:t>
            </w:r>
          </w:p>
        </w:tc>
        <w:tc>
          <w:tcPr>
            <w:tcW w:w="1621" w:type="dxa"/>
            <w:tcBorders>
              <w:top w:val="single" w:sz="4" w:space="0" w:color="000000"/>
              <w:left w:val="single" w:sz="4" w:space="0" w:color="000000"/>
              <w:bottom w:val="single" w:sz="4" w:space="0" w:color="000000"/>
              <w:right w:val="single" w:sz="4" w:space="0" w:color="000000"/>
            </w:tcBorders>
          </w:tcPr>
          <w:p w14:paraId="0A3691BB" w14:textId="77777777" w:rsidR="003A3820" w:rsidRPr="003A3820" w:rsidRDefault="003A3820" w:rsidP="00EF683F">
            <w:pPr>
              <w:spacing w:after="0" w:line="240" w:lineRule="auto"/>
              <w:rPr>
                <w:rFonts w:ascii="Times New Roman" w:eastAsia="Times New Roman" w:hAnsi="Times New Roman"/>
                <w:bCs/>
                <w:sz w:val="24"/>
                <w:szCs w:val="24"/>
              </w:rPr>
            </w:pPr>
          </w:p>
          <w:p w14:paraId="6A815DF1"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7FFDCA6D"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1.0,1.79</w:t>
            </w:r>
          </w:p>
        </w:tc>
      </w:tr>
      <w:tr w:rsidR="003A3820" w:rsidRPr="003A3820" w14:paraId="31EADE65" w14:textId="77777777" w:rsidTr="00EF683F">
        <w:tc>
          <w:tcPr>
            <w:tcW w:w="5328" w:type="dxa"/>
            <w:tcBorders>
              <w:top w:val="single" w:sz="4" w:space="0" w:color="000000"/>
              <w:left w:val="single" w:sz="4" w:space="0" w:color="000000"/>
              <w:bottom w:val="single" w:sz="4" w:space="0" w:color="000000"/>
              <w:right w:val="single" w:sz="4" w:space="0" w:color="000000"/>
            </w:tcBorders>
          </w:tcPr>
          <w:p w14:paraId="6291DCBD"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Allow to travel on public buses</w:t>
            </w:r>
          </w:p>
          <w:p w14:paraId="10CE18BA"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No</w:t>
            </w:r>
          </w:p>
          <w:p w14:paraId="4D9757C9"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Yes</w:t>
            </w:r>
          </w:p>
        </w:tc>
        <w:tc>
          <w:tcPr>
            <w:tcW w:w="1260" w:type="dxa"/>
            <w:tcBorders>
              <w:top w:val="single" w:sz="4" w:space="0" w:color="000000"/>
              <w:left w:val="single" w:sz="4" w:space="0" w:color="000000"/>
              <w:bottom w:val="single" w:sz="4" w:space="0" w:color="000000"/>
              <w:right w:val="single" w:sz="4" w:space="0" w:color="000000"/>
            </w:tcBorders>
          </w:tcPr>
          <w:p w14:paraId="420F870C" w14:textId="77777777" w:rsidR="003A3820" w:rsidRPr="003A3820" w:rsidRDefault="003A3820" w:rsidP="00EF683F">
            <w:pPr>
              <w:spacing w:after="0" w:line="240" w:lineRule="auto"/>
              <w:rPr>
                <w:rFonts w:ascii="Times New Roman" w:eastAsia="Times New Roman" w:hAnsi="Times New Roman"/>
                <w:bCs/>
                <w:sz w:val="24"/>
                <w:szCs w:val="24"/>
              </w:rPr>
            </w:pPr>
          </w:p>
          <w:p w14:paraId="68BCA6B5"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2854554E"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1.31</w:t>
            </w:r>
          </w:p>
        </w:tc>
        <w:tc>
          <w:tcPr>
            <w:tcW w:w="1621" w:type="dxa"/>
            <w:tcBorders>
              <w:top w:val="single" w:sz="4" w:space="0" w:color="000000"/>
              <w:left w:val="single" w:sz="4" w:space="0" w:color="000000"/>
              <w:bottom w:val="single" w:sz="4" w:space="0" w:color="000000"/>
              <w:right w:val="single" w:sz="4" w:space="0" w:color="000000"/>
            </w:tcBorders>
          </w:tcPr>
          <w:p w14:paraId="46596C39" w14:textId="77777777" w:rsidR="003A3820" w:rsidRPr="003A3820" w:rsidRDefault="003A3820" w:rsidP="00EF683F">
            <w:pPr>
              <w:spacing w:after="0" w:line="240" w:lineRule="auto"/>
              <w:rPr>
                <w:rFonts w:ascii="Times New Roman" w:eastAsia="Times New Roman" w:hAnsi="Times New Roman"/>
                <w:bCs/>
                <w:sz w:val="24"/>
                <w:szCs w:val="24"/>
              </w:rPr>
            </w:pPr>
          </w:p>
          <w:p w14:paraId="6F99AD35"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7596B6AC"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0.92, 1.85</w:t>
            </w:r>
          </w:p>
        </w:tc>
      </w:tr>
      <w:tr w:rsidR="003A3820" w:rsidRPr="003A3820" w14:paraId="295FC4E7" w14:textId="77777777" w:rsidTr="00EF683F">
        <w:tc>
          <w:tcPr>
            <w:tcW w:w="5328" w:type="dxa"/>
            <w:tcBorders>
              <w:top w:val="single" w:sz="4" w:space="0" w:color="000000"/>
              <w:left w:val="single" w:sz="4" w:space="0" w:color="000000"/>
              <w:bottom w:val="single" w:sz="4" w:space="0" w:color="000000"/>
              <w:right w:val="single" w:sz="4" w:space="0" w:color="000000"/>
            </w:tcBorders>
          </w:tcPr>
          <w:p w14:paraId="1A62908D"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Any activity outside home on last weekend</w:t>
            </w:r>
          </w:p>
          <w:p w14:paraId="52502C1E"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No</w:t>
            </w:r>
          </w:p>
          <w:p w14:paraId="68B94BE5"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Yes, alone or with someone of same age group</w:t>
            </w:r>
          </w:p>
          <w:p w14:paraId="27A17798"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Yes, mix ( adult or alone/ same age group)</w:t>
            </w:r>
          </w:p>
          <w:p w14:paraId="7875CF2B"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Yes, with parents or adults</w:t>
            </w:r>
          </w:p>
        </w:tc>
        <w:tc>
          <w:tcPr>
            <w:tcW w:w="1260" w:type="dxa"/>
            <w:tcBorders>
              <w:top w:val="single" w:sz="4" w:space="0" w:color="000000"/>
              <w:left w:val="single" w:sz="4" w:space="0" w:color="000000"/>
              <w:bottom w:val="single" w:sz="4" w:space="0" w:color="000000"/>
              <w:right w:val="single" w:sz="4" w:space="0" w:color="000000"/>
            </w:tcBorders>
          </w:tcPr>
          <w:p w14:paraId="5A99935D" w14:textId="77777777" w:rsidR="003A3820" w:rsidRPr="003A3820" w:rsidRDefault="003A3820" w:rsidP="00EF683F">
            <w:pPr>
              <w:spacing w:after="0" w:line="240" w:lineRule="auto"/>
              <w:rPr>
                <w:rFonts w:ascii="Times New Roman" w:eastAsia="Times New Roman" w:hAnsi="Times New Roman"/>
                <w:bCs/>
                <w:sz w:val="24"/>
                <w:szCs w:val="24"/>
              </w:rPr>
            </w:pPr>
          </w:p>
          <w:p w14:paraId="50B7429B"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21831CC3"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2.51</w:t>
            </w:r>
          </w:p>
          <w:p w14:paraId="3DF32042"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2.10</w:t>
            </w:r>
          </w:p>
          <w:p w14:paraId="33295F64"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1.36</w:t>
            </w:r>
          </w:p>
        </w:tc>
        <w:tc>
          <w:tcPr>
            <w:tcW w:w="1621" w:type="dxa"/>
            <w:tcBorders>
              <w:top w:val="single" w:sz="4" w:space="0" w:color="000000"/>
              <w:left w:val="single" w:sz="4" w:space="0" w:color="000000"/>
              <w:bottom w:val="single" w:sz="4" w:space="0" w:color="000000"/>
              <w:right w:val="single" w:sz="4" w:space="0" w:color="000000"/>
            </w:tcBorders>
          </w:tcPr>
          <w:p w14:paraId="553D49E1" w14:textId="77777777" w:rsidR="003A3820" w:rsidRPr="003A3820" w:rsidRDefault="003A3820" w:rsidP="00EF683F">
            <w:pPr>
              <w:spacing w:after="0" w:line="240" w:lineRule="auto"/>
              <w:rPr>
                <w:rFonts w:ascii="Times New Roman" w:eastAsia="Times New Roman" w:hAnsi="Times New Roman"/>
                <w:bCs/>
                <w:sz w:val="24"/>
                <w:szCs w:val="24"/>
              </w:rPr>
            </w:pPr>
          </w:p>
          <w:p w14:paraId="2B4832AD"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0BCCECF2"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1.36, 4.96</w:t>
            </w:r>
          </w:p>
          <w:p w14:paraId="4FAAA813"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1.15, 4.11</w:t>
            </w:r>
          </w:p>
          <w:p w14:paraId="60FEC887"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0.69, 2.82</w:t>
            </w:r>
          </w:p>
        </w:tc>
      </w:tr>
      <w:tr w:rsidR="003A3820" w:rsidRPr="003A3820" w14:paraId="4DCDED30" w14:textId="77777777" w:rsidTr="00EF683F">
        <w:tc>
          <w:tcPr>
            <w:tcW w:w="5328" w:type="dxa"/>
            <w:tcBorders>
              <w:top w:val="single" w:sz="4" w:space="0" w:color="000000"/>
              <w:left w:val="single" w:sz="4" w:space="0" w:color="000000"/>
              <w:bottom w:val="single" w:sz="4" w:space="0" w:color="000000"/>
              <w:right w:val="single" w:sz="4" w:space="0" w:color="000000"/>
            </w:tcBorders>
          </w:tcPr>
          <w:p w14:paraId="5A118DEF"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Time to reach school</w:t>
            </w:r>
          </w:p>
          <w:p w14:paraId="6E7EF69E" w14:textId="77777777" w:rsidR="003A3820" w:rsidRPr="003A3820" w:rsidRDefault="003A3820" w:rsidP="00EF683F">
            <w:pPr>
              <w:spacing w:after="0" w:line="240" w:lineRule="auto"/>
              <w:rPr>
                <w:rFonts w:ascii="Times New Roman" w:hAnsi="Times New Roman"/>
                <w:sz w:val="24"/>
                <w:szCs w:val="24"/>
              </w:rPr>
            </w:pPr>
            <w:r w:rsidRPr="003A3820">
              <w:rPr>
                <w:rFonts w:ascii="Times New Roman" w:hAnsi="Times New Roman"/>
                <w:sz w:val="24"/>
                <w:szCs w:val="24"/>
              </w:rPr>
              <w:t>&lt; 5 minutes</w:t>
            </w:r>
          </w:p>
          <w:p w14:paraId="17C801B7" w14:textId="77777777" w:rsidR="003A3820" w:rsidRPr="003A3820" w:rsidRDefault="003A3820" w:rsidP="00EF683F">
            <w:pPr>
              <w:spacing w:after="0" w:line="240" w:lineRule="auto"/>
              <w:rPr>
                <w:rFonts w:ascii="Times New Roman" w:hAnsi="Times New Roman"/>
                <w:sz w:val="24"/>
                <w:szCs w:val="24"/>
              </w:rPr>
            </w:pPr>
            <w:r w:rsidRPr="003A3820">
              <w:rPr>
                <w:rFonts w:ascii="Times New Roman" w:hAnsi="Times New Roman"/>
                <w:sz w:val="24"/>
                <w:szCs w:val="24"/>
              </w:rPr>
              <w:t>5 to 15 minutes</w:t>
            </w:r>
          </w:p>
          <w:p w14:paraId="6EF675C3" w14:textId="77777777" w:rsidR="003A3820" w:rsidRPr="003A3820" w:rsidRDefault="003A3820" w:rsidP="00EF683F">
            <w:pPr>
              <w:spacing w:after="0" w:line="240" w:lineRule="auto"/>
              <w:rPr>
                <w:rFonts w:ascii="Times New Roman" w:hAnsi="Times New Roman"/>
                <w:sz w:val="24"/>
                <w:szCs w:val="24"/>
              </w:rPr>
            </w:pPr>
            <w:r w:rsidRPr="003A3820">
              <w:rPr>
                <w:rFonts w:ascii="Times New Roman" w:hAnsi="Times New Roman"/>
                <w:sz w:val="24"/>
                <w:szCs w:val="24"/>
              </w:rPr>
              <w:t>16 to 30 minutes</w:t>
            </w:r>
          </w:p>
          <w:p w14:paraId="0010A118" w14:textId="77777777" w:rsidR="003A3820" w:rsidRPr="003A3820" w:rsidRDefault="003A3820" w:rsidP="00EF683F">
            <w:pPr>
              <w:spacing w:after="0" w:line="240" w:lineRule="auto"/>
              <w:rPr>
                <w:rFonts w:ascii="Times New Roman" w:hAnsi="Times New Roman"/>
                <w:sz w:val="24"/>
                <w:szCs w:val="24"/>
              </w:rPr>
            </w:pPr>
            <w:r w:rsidRPr="003A3820">
              <w:rPr>
                <w:rFonts w:ascii="Times New Roman" w:hAnsi="Times New Roman"/>
                <w:sz w:val="24"/>
                <w:szCs w:val="24"/>
              </w:rPr>
              <w:t>31 to 45 minutes</w:t>
            </w:r>
          </w:p>
          <w:p w14:paraId="1900D4E3"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hAnsi="Times New Roman"/>
                <w:sz w:val="24"/>
                <w:szCs w:val="24"/>
              </w:rPr>
              <w:t>&gt;46 minutes</w:t>
            </w:r>
          </w:p>
        </w:tc>
        <w:tc>
          <w:tcPr>
            <w:tcW w:w="1260" w:type="dxa"/>
            <w:tcBorders>
              <w:top w:val="single" w:sz="4" w:space="0" w:color="000000"/>
              <w:left w:val="single" w:sz="4" w:space="0" w:color="000000"/>
              <w:bottom w:val="single" w:sz="4" w:space="0" w:color="000000"/>
              <w:right w:val="single" w:sz="4" w:space="0" w:color="000000"/>
            </w:tcBorders>
          </w:tcPr>
          <w:p w14:paraId="4FF3C0A9" w14:textId="77777777" w:rsidR="003A3820" w:rsidRPr="003A3820" w:rsidRDefault="003A3820" w:rsidP="00EF683F">
            <w:pPr>
              <w:spacing w:after="0" w:line="240" w:lineRule="auto"/>
              <w:rPr>
                <w:rFonts w:ascii="Times New Roman" w:eastAsia="Times New Roman" w:hAnsi="Times New Roman"/>
                <w:bCs/>
                <w:sz w:val="24"/>
                <w:szCs w:val="24"/>
              </w:rPr>
            </w:pPr>
          </w:p>
          <w:p w14:paraId="553303BB"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2122F99F"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1.10</w:t>
            </w:r>
          </w:p>
          <w:p w14:paraId="55CF16B0"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1.20</w:t>
            </w:r>
          </w:p>
          <w:p w14:paraId="04A6342F"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2.43</w:t>
            </w:r>
          </w:p>
          <w:p w14:paraId="772CA52B"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2.33</w:t>
            </w:r>
          </w:p>
        </w:tc>
        <w:tc>
          <w:tcPr>
            <w:tcW w:w="1621" w:type="dxa"/>
            <w:tcBorders>
              <w:top w:val="single" w:sz="4" w:space="0" w:color="000000"/>
              <w:left w:val="single" w:sz="4" w:space="0" w:color="000000"/>
              <w:bottom w:val="single" w:sz="4" w:space="0" w:color="000000"/>
              <w:right w:val="single" w:sz="4" w:space="0" w:color="000000"/>
            </w:tcBorders>
          </w:tcPr>
          <w:p w14:paraId="06C9685F" w14:textId="77777777" w:rsidR="003A3820" w:rsidRPr="003A3820" w:rsidRDefault="003A3820" w:rsidP="00EF683F">
            <w:pPr>
              <w:spacing w:after="0" w:line="240" w:lineRule="auto"/>
              <w:rPr>
                <w:rFonts w:ascii="Times New Roman" w:eastAsia="Times New Roman" w:hAnsi="Times New Roman"/>
                <w:bCs/>
                <w:sz w:val="24"/>
                <w:szCs w:val="24"/>
              </w:rPr>
            </w:pPr>
          </w:p>
          <w:p w14:paraId="77B5C0D3"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12B36753"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0.80, 1.51</w:t>
            </w:r>
          </w:p>
          <w:p w14:paraId="078F9A9F"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0.66, 2.11</w:t>
            </w:r>
          </w:p>
          <w:p w14:paraId="2B2B7378"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1.22, 4.77</w:t>
            </w:r>
          </w:p>
          <w:p w14:paraId="3CF994CA" w14:textId="77777777" w:rsidR="003A3820" w:rsidRPr="003A3820" w:rsidRDefault="003A3820" w:rsidP="00EF683F">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0.89, 5.83</w:t>
            </w:r>
          </w:p>
        </w:tc>
      </w:tr>
    </w:tbl>
    <w:p w14:paraId="150026F8" w14:textId="77777777" w:rsidR="003A3820" w:rsidRPr="003A3820" w:rsidRDefault="003A3820" w:rsidP="00401300">
      <w:pPr>
        <w:pStyle w:val="Default"/>
        <w:jc w:val="both"/>
      </w:pPr>
    </w:p>
    <w:p w14:paraId="41E3B7B5" w14:textId="77777777" w:rsidR="003A3820" w:rsidRPr="003A3820" w:rsidRDefault="003A3820" w:rsidP="00401300">
      <w:pPr>
        <w:pStyle w:val="Default"/>
        <w:jc w:val="both"/>
      </w:pPr>
    </w:p>
    <w:p w14:paraId="580B7CC2" w14:textId="77777777" w:rsidR="003A3820" w:rsidRPr="003A3820" w:rsidRDefault="003A3820" w:rsidP="00401300">
      <w:pPr>
        <w:pStyle w:val="Default"/>
        <w:jc w:val="both"/>
      </w:pPr>
    </w:p>
    <w:p w14:paraId="4BBE0ECB" w14:textId="77777777" w:rsidR="003A3820" w:rsidRPr="003A3820" w:rsidRDefault="003A3820" w:rsidP="00401300">
      <w:pPr>
        <w:pStyle w:val="Default"/>
        <w:jc w:val="both"/>
      </w:pPr>
    </w:p>
    <w:p w14:paraId="554A664D" w14:textId="77777777" w:rsidR="003A3820" w:rsidRPr="003A3820" w:rsidRDefault="003A3820" w:rsidP="00401300">
      <w:pPr>
        <w:pStyle w:val="Default"/>
        <w:jc w:val="both"/>
      </w:pPr>
    </w:p>
    <w:p w14:paraId="224368AC" w14:textId="77777777" w:rsidR="003A3820" w:rsidRPr="003A3820" w:rsidRDefault="003A3820" w:rsidP="00401300">
      <w:pPr>
        <w:pStyle w:val="Default"/>
        <w:jc w:val="both"/>
      </w:pPr>
    </w:p>
    <w:p w14:paraId="0F135A04" w14:textId="77777777" w:rsidR="003A3820" w:rsidRPr="003A3820" w:rsidRDefault="003A3820" w:rsidP="00401300">
      <w:pPr>
        <w:pStyle w:val="Default"/>
        <w:jc w:val="both"/>
      </w:pPr>
    </w:p>
    <w:p w14:paraId="74710286" w14:textId="77777777" w:rsidR="003A3820" w:rsidRPr="003A3820" w:rsidRDefault="003A3820" w:rsidP="00401300">
      <w:pPr>
        <w:pStyle w:val="Default"/>
        <w:jc w:val="both"/>
      </w:pPr>
    </w:p>
    <w:p w14:paraId="2E7ABBED" w14:textId="77777777" w:rsidR="003A3820" w:rsidRPr="003A3820" w:rsidRDefault="003A3820" w:rsidP="00401300">
      <w:pPr>
        <w:pStyle w:val="Default"/>
        <w:jc w:val="both"/>
      </w:pPr>
    </w:p>
    <w:p w14:paraId="358846A5" w14:textId="77777777" w:rsidR="003A3820" w:rsidRPr="003A3820" w:rsidRDefault="003A3820" w:rsidP="00401300">
      <w:pPr>
        <w:pStyle w:val="Default"/>
        <w:jc w:val="both"/>
      </w:pPr>
    </w:p>
    <w:p w14:paraId="480AEFB9" w14:textId="77777777" w:rsidR="003A3820" w:rsidRPr="003A3820" w:rsidRDefault="003A3820" w:rsidP="00401300">
      <w:pPr>
        <w:pStyle w:val="Default"/>
        <w:jc w:val="both"/>
      </w:pPr>
    </w:p>
    <w:p w14:paraId="669B667E" w14:textId="77777777" w:rsidR="003A3820" w:rsidRPr="003A3820" w:rsidRDefault="003A3820" w:rsidP="00401300">
      <w:pPr>
        <w:pStyle w:val="Default"/>
        <w:jc w:val="both"/>
      </w:pPr>
    </w:p>
    <w:p w14:paraId="72B7EB41" w14:textId="77777777" w:rsidR="003A3820" w:rsidRPr="003A3820" w:rsidRDefault="003A3820" w:rsidP="00401300">
      <w:pPr>
        <w:pStyle w:val="Default"/>
        <w:jc w:val="both"/>
      </w:pPr>
    </w:p>
    <w:p w14:paraId="14C903A5" w14:textId="77777777" w:rsidR="003A3820" w:rsidRPr="003A3820" w:rsidRDefault="003A3820" w:rsidP="00401300">
      <w:pPr>
        <w:pStyle w:val="Default"/>
        <w:jc w:val="both"/>
      </w:pPr>
    </w:p>
    <w:p w14:paraId="7E9D7B1F" w14:textId="77777777" w:rsidR="003A3820" w:rsidRPr="003A3820" w:rsidRDefault="003A3820" w:rsidP="00401300">
      <w:pPr>
        <w:pStyle w:val="Default"/>
        <w:jc w:val="both"/>
      </w:pPr>
    </w:p>
    <w:p w14:paraId="7A895E93" w14:textId="77777777" w:rsidR="003A3820" w:rsidRPr="003A3820" w:rsidRDefault="003A3820" w:rsidP="00401300">
      <w:pPr>
        <w:pStyle w:val="Default"/>
        <w:jc w:val="both"/>
      </w:pPr>
    </w:p>
    <w:p w14:paraId="02FE3999" w14:textId="77777777" w:rsidR="003A3820" w:rsidRPr="003A3820" w:rsidRDefault="003A3820" w:rsidP="00401300">
      <w:pPr>
        <w:pStyle w:val="Default"/>
        <w:jc w:val="both"/>
      </w:pPr>
    </w:p>
    <w:p w14:paraId="6DF4505C" w14:textId="77777777" w:rsidR="003A3820" w:rsidRPr="003A3820" w:rsidRDefault="003A3820" w:rsidP="00401300">
      <w:pPr>
        <w:pStyle w:val="Default"/>
        <w:jc w:val="both"/>
      </w:pPr>
    </w:p>
    <w:p w14:paraId="50BBD8F4" w14:textId="77777777" w:rsidR="003A3820" w:rsidRPr="003A3820" w:rsidRDefault="003A3820" w:rsidP="00401300">
      <w:pPr>
        <w:pStyle w:val="Default"/>
        <w:jc w:val="both"/>
      </w:pPr>
    </w:p>
    <w:p w14:paraId="517ED90A" w14:textId="77777777" w:rsidR="003A3820" w:rsidRPr="003A3820" w:rsidRDefault="003A3820" w:rsidP="00401300">
      <w:pPr>
        <w:pStyle w:val="Default"/>
        <w:jc w:val="both"/>
      </w:pPr>
    </w:p>
    <w:p w14:paraId="0A592AA7" w14:textId="77777777" w:rsidR="003A3820" w:rsidRPr="003A3820" w:rsidRDefault="003A3820" w:rsidP="00401300">
      <w:pPr>
        <w:pStyle w:val="Default"/>
        <w:jc w:val="both"/>
      </w:pPr>
    </w:p>
    <w:p w14:paraId="19C6103A" w14:textId="77777777" w:rsidR="003A3820" w:rsidRPr="003A3820" w:rsidRDefault="003A3820" w:rsidP="00401300">
      <w:pPr>
        <w:pStyle w:val="Default"/>
        <w:jc w:val="both"/>
      </w:pPr>
    </w:p>
    <w:p w14:paraId="5E694674" w14:textId="77777777" w:rsidR="003A3820" w:rsidRPr="003A3820" w:rsidRDefault="003A3820" w:rsidP="00401300">
      <w:pPr>
        <w:pStyle w:val="Default"/>
        <w:jc w:val="both"/>
      </w:pPr>
    </w:p>
    <w:p w14:paraId="1E80D153" w14:textId="77777777" w:rsidR="003A3820" w:rsidRPr="003A3820" w:rsidRDefault="003A3820" w:rsidP="00401300">
      <w:pPr>
        <w:pStyle w:val="Default"/>
        <w:jc w:val="both"/>
      </w:pPr>
    </w:p>
    <w:p w14:paraId="4EEB1918" w14:textId="77777777" w:rsidR="003A3820" w:rsidRPr="003A3820" w:rsidRDefault="003A3820" w:rsidP="00401300">
      <w:pPr>
        <w:pStyle w:val="Default"/>
        <w:jc w:val="both"/>
      </w:pPr>
    </w:p>
    <w:p w14:paraId="1B8F27FF" w14:textId="77777777" w:rsidR="003A3820" w:rsidRPr="003A3820" w:rsidRDefault="003A3820" w:rsidP="00401300">
      <w:pPr>
        <w:pStyle w:val="Default"/>
        <w:jc w:val="both"/>
      </w:pPr>
    </w:p>
    <w:p w14:paraId="37748CE1" w14:textId="77777777" w:rsidR="00AA4103" w:rsidRPr="003A3820" w:rsidRDefault="00AA4103" w:rsidP="00401300">
      <w:pPr>
        <w:pStyle w:val="Default"/>
        <w:jc w:val="both"/>
      </w:pPr>
    </w:p>
    <w:p w14:paraId="1AA9EC1A" w14:textId="77777777" w:rsidR="00AA4103" w:rsidRPr="003A3820" w:rsidRDefault="00AA4103" w:rsidP="00401300">
      <w:pPr>
        <w:pStyle w:val="Default"/>
        <w:jc w:val="both"/>
      </w:pPr>
    </w:p>
    <w:p w14:paraId="03D36CFA" w14:textId="610869E4" w:rsidR="00AA4103" w:rsidRPr="003A3820" w:rsidRDefault="00AA4103" w:rsidP="00401300">
      <w:pPr>
        <w:pStyle w:val="Default"/>
        <w:jc w:val="both"/>
      </w:pPr>
      <w:r w:rsidRPr="003A3820">
        <w:t>References</w:t>
      </w:r>
    </w:p>
    <w:p w14:paraId="0D343F89" w14:textId="77777777" w:rsidR="00C95B0C" w:rsidRPr="003A3820" w:rsidRDefault="00C95B0C" w:rsidP="00401300">
      <w:pPr>
        <w:pStyle w:val="Default"/>
        <w:jc w:val="both"/>
      </w:pPr>
    </w:p>
    <w:p w14:paraId="3D5069F0" w14:textId="77777777" w:rsidR="005A5D4E" w:rsidRPr="005A5D4E" w:rsidRDefault="00C95B0C" w:rsidP="005A5D4E">
      <w:pPr>
        <w:pStyle w:val="EndNoteBibliography"/>
        <w:spacing w:after="0"/>
      </w:pPr>
      <w:r w:rsidRPr="003A3820">
        <w:rPr>
          <w:szCs w:val="24"/>
        </w:rPr>
        <w:fldChar w:fldCharType="begin"/>
      </w:r>
      <w:r w:rsidRPr="003A3820">
        <w:rPr>
          <w:szCs w:val="24"/>
        </w:rPr>
        <w:instrText xml:space="preserve"> ADDIN EN.REFLIST </w:instrText>
      </w:r>
      <w:r w:rsidRPr="003A3820">
        <w:rPr>
          <w:szCs w:val="24"/>
        </w:rPr>
        <w:fldChar w:fldCharType="separate"/>
      </w:r>
      <w:r w:rsidR="005A5D4E" w:rsidRPr="005A5D4E">
        <w:t>1.</w:t>
      </w:r>
      <w:r w:rsidR="005A5D4E" w:rsidRPr="005A5D4E">
        <w:tab/>
        <w:t>Hosking J, Ameratunga S, Bullen C. How can we best intervene in the trip to school? Pathways from transport to health. Australian and New Zealand journal of public health. 2011;35(2):108-10.</w:t>
      </w:r>
    </w:p>
    <w:p w14:paraId="69EF74CB" w14:textId="77777777" w:rsidR="005A5D4E" w:rsidRPr="005A5D4E" w:rsidRDefault="005A5D4E" w:rsidP="005A5D4E">
      <w:pPr>
        <w:pStyle w:val="EndNoteBibliography"/>
        <w:spacing w:after="0"/>
      </w:pPr>
      <w:r w:rsidRPr="005A5D4E">
        <w:t>2.</w:t>
      </w:r>
      <w:r w:rsidRPr="005A5D4E">
        <w:tab/>
        <w:t>Kyu HH, Pinho C, Wagner JA, Brown JC, Bertozzi-Villa A, Charlson FJ, et al. Global and national burden of diseases and injuries among children and adolescents between 1990 and 2013: findings from the global burden of disease 2013 study. JAMA pediatrics. 2016;170(3):267-87.</w:t>
      </w:r>
    </w:p>
    <w:p w14:paraId="21EAEBBA" w14:textId="77777777" w:rsidR="005A5D4E" w:rsidRPr="005A5D4E" w:rsidRDefault="005A5D4E" w:rsidP="005A5D4E">
      <w:pPr>
        <w:pStyle w:val="EndNoteBibliography"/>
        <w:spacing w:after="0"/>
      </w:pPr>
      <w:r w:rsidRPr="005A5D4E">
        <w:t>3.</w:t>
      </w:r>
      <w:r w:rsidRPr="005A5D4E">
        <w:tab/>
        <w:t>Organization WH. Global status report on road safety 2013: supporting a decade of action: summary. World Health Organization; 2013.</w:t>
      </w:r>
    </w:p>
    <w:p w14:paraId="692A1301" w14:textId="77777777" w:rsidR="005A5D4E" w:rsidRPr="005A5D4E" w:rsidRDefault="005A5D4E" w:rsidP="005A5D4E">
      <w:pPr>
        <w:pStyle w:val="EndNoteBibliography"/>
        <w:spacing w:after="0"/>
      </w:pPr>
      <w:r w:rsidRPr="005A5D4E">
        <w:t>4.</w:t>
      </w:r>
      <w:r w:rsidRPr="005A5D4E">
        <w:tab/>
        <w:t>Macpherson A, Roberts I, Pless IB. Children's exposure to traffic and pedestrian injuries. American journal of public health. 1998;88(12):1840-3.</w:t>
      </w:r>
    </w:p>
    <w:p w14:paraId="69C6ABC8" w14:textId="77777777" w:rsidR="005A5D4E" w:rsidRPr="005A5D4E" w:rsidRDefault="005A5D4E" w:rsidP="005A5D4E">
      <w:pPr>
        <w:pStyle w:val="EndNoteBibliography"/>
        <w:spacing w:after="0"/>
      </w:pPr>
      <w:r w:rsidRPr="005A5D4E">
        <w:t>5.</w:t>
      </w:r>
      <w:r w:rsidRPr="005A5D4E">
        <w:tab/>
        <w:t>Tetali S, Edwards P, Murthy G, Roberts I. Road traffic injuries to children during the school commute in Hyderabad, India: cross-sectional survey. Injury prevention. 2016;22(3):171-5.</w:t>
      </w:r>
    </w:p>
    <w:p w14:paraId="00C5AEDE" w14:textId="77777777" w:rsidR="005A5D4E" w:rsidRPr="005A5D4E" w:rsidRDefault="005A5D4E" w:rsidP="005A5D4E">
      <w:pPr>
        <w:pStyle w:val="EndNoteBibliography"/>
      </w:pPr>
      <w:r w:rsidRPr="005A5D4E">
        <w:t>6.</w:t>
      </w:r>
      <w:r w:rsidRPr="005A5D4E">
        <w:tab/>
        <w:t>School education in Pakistan A Sector Assessment Asian Development Bank; 2019.</w:t>
      </w:r>
    </w:p>
    <w:p w14:paraId="09E65ED6" w14:textId="25852ABF" w:rsidR="00BE10C5" w:rsidRPr="003A3820" w:rsidRDefault="00C95B0C" w:rsidP="00401300">
      <w:pPr>
        <w:pStyle w:val="Default"/>
        <w:jc w:val="both"/>
      </w:pPr>
      <w:r w:rsidRPr="003A3820">
        <w:fldChar w:fldCharType="end"/>
      </w:r>
    </w:p>
    <w:sectPr w:rsidR="00BE10C5" w:rsidRPr="003A3820">
      <w:footerReference w:type="default" r:id="rI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nknown Author" w:date="2020-03-03T15:31:00Z" w:initials="">
    <w:p w14:paraId="4A920727" w14:textId="77777777" w:rsidR="003A3820" w:rsidRDefault="003A3820" w:rsidP="003A3820">
      <w:r>
        <w:rPr>
          <w:sz w:val="20"/>
          <w:szCs w:val="20"/>
        </w:rPr>
        <w:t>Please include the questionnaire as an appendix.</w:t>
      </w:r>
    </w:p>
  </w:comment>
  <w:comment w:id="1" w:author="Uzma Khan" w:date="2020-08-15T14:41:00Z" w:initials="UK">
    <w:p w14:paraId="5F294CAA" w14:textId="77777777" w:rsidR="003A3820" w:rsidRPr="00F422C9" w:rsidRDefault="003A3820" w:rsidP="003A3820">
      <w:pPr>
        <w:rPr>
          <w:rFonts w:ascii="Times New Roman" w:hAnsi="Times New Roman"/>
          <w:sz w:val="24"/>
          <w:szCs w:val="24"/>
        </w:rPr>
      </w:pPr>
      <w:r>
        <w:rPr>
          <w:rStyle w:val="CommentReference"/>
        </w:rPr>
        <w:annotationRef/>
      </w:r>
      <w:r w:rsidRPr="00F422C9">
        <w:rPr>
          <w:rFonts w:ascii="Times New Roman" w:hAnsi="Times New Roman"/>
          <w:sz w:val="24"/>
          <w:szCs w:val="24"/>
        </w:rPr>
        <w:t>Note that this is the sample size calculation for the original study, but it does not address the question of whether the sample size is enough for your planned analysis. The most data heavy analysis of this study is the multivariable logistic regression. According to some simulation studies you need at least 10, but maybe as many as 25 or more, events (participants with the outcome, in this case RTI) per parameter in the model, and at least as many non-events. See for example doi:10.1016/S0895-4356(96)00236-3 and doi:10.1016/j.jclinepi.2010.11.012. In this case you have 24 parameters (if I counted correctly) meaning that you would need 240 events if we use the 10 EPV rule of thumb  and at least as many non-events to have some confidence in your estimated effect sizes. You have 322 events, and 966 non-events, so that covers it. If you however want 25 EPV then you would need  600 events, and we don’t have that many. Please include some reasoning about these aspects in this section.</w:t>
      </w:r>
    </w:p>
    <w:p w14:paraId="4E6F0C5E" w14:textId="77777777" w:rsidR="003A3820" w:rsidRDefault="003A3820" w:rsidP="003A382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920727" w15:done="0"/>
  <w15:commentEx w15:paraId="4E6F0C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975B4" w14:textId="77777777" w:rsidR="00546E2B" w:rsidRDefault="00546E2B" w:rsidP="00AA4103">
      <w:pPr>
        <w:spacing w:after="0" w:line="240" w:lineRule="auto"/>
      </w:pPr>
      <w:r>
        <w:separator/>
      </w:r>
    </w:p>
  </w:endnote>
  <w:endnote w:type="continuationSeparator" w:id="0">
    <w:p w14:paraId="72465FCC" w14:textId="77777777" w:rsidR="00546E2B" w:rsidRDefault="00546E2B" w:rsidP="00AA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311431"/>
      <w:docPartObj>
        <w:docPartGallery w:val="Page Numbers (Bottom of Page)"/>
        <w:docPartUnique/>
      </w:docPartObj>
    </w:sdtPr>
    <w:sdtEndPr>
      <w:rPr>
        <w:noProof/>
      </w:rPr>
    </w:sdtEndPr>
    <w:sdtContent>
      <w:p w14:paraId="50AEBEA4" w14:textId="2203B110" w:rsidR="00AA4103" w:rsidRDefault="00AA4103">
        <w:pPr>
          <w:pStyle w:val="Footer"/>
          <w:jc w:val="right"/>
        </w:pPr>
        <w:r>
          <w:fldChar w:fldCharType="begin"/>
        </w:r>
        <w:r>
          <w:instrText xml:space="preserve"> PAGE   \* MERGEFORMAT </w:instrText>
        </w:r>
        <w:r>
          <w:fldChar w:fldCharType="separate"/>
        </w:r>
        <w:r w:rsidR="007216D4">
          <w:rPr>
            <w:noProof/>
          </w:rPr>
          <w:t>8</w:t>
        </w:r>
        <w:r>
          <w:rPr>
            <w:noProof/>
          </w:rPr>
          <w:fldChar w:fldCharType="end"/>
        </w:r>
      </w:p>
    </w:sdtContent>
  </w:sdt>
  <w:p w14:paraId="3C23ACEF" w14:textId="77777777" w:rsidR="00AA4103" w:rsidRDefault="00AA4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DF0DE" w14:textId="77777777" w:rsidR="00546E2B" w:rsidRDefault="00546E2B" w:rsidP="00AA4103">
      <w:pPr>
        <w:spacing w:after="0" w:line="240" w:lineRule="auto"/>
      </w:pPr>
      <w:r>
        <w:separator/>
      </w:r>
    </w:p>
  </w:footnote>
  <w:footnote w:type="continuationSeparator" w:id="0">
    <w:p w14:paraId="2E0385BE" w14:textId="77777777" w:rsidR="00546E2B" w:rsidRDefault="00546E2B" w:rsidP="00AA4103">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zma Khan">
    <w15:presenceInfo w15:providerId="AD" w15:userId="S-1-5-21-1449607262-479467637-1532313055-19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adawszd0zrdleessuvaxx0ddews905xeax&quot;&gt;mobility Copy&lt;record-ids&gt;&lt;item&gt;4&lt;/item&gt;&lt;item&gt;5&lt;/item&gt;&lt;item&gt;7&lt;/item&gt;&lt;item&gt;8&lt;/item&gt;&lt;item&gt;9&lt;/item&gt;&lt;item&gt;10&lt;/item&gt;&lt;/record-ids&gt;&lt;/item&gt;&lt;/Libraries&gt;"/>
  </w:docVars>
  <w:rsids>
    <w:rsidRoot w:val="006F703F"/>
    <w:rsid w:val="00047BC2"/>
    <w:rsid w:val="001D4174"/>
    <w:rsid w:val="003205C3"/>
    <w:rsid w:val="003A3820"/>
    <w:rsid w:val="00401300"/>
    <w:rsid w:val="00546E2B"/>
    <w:rsid w:val="005A5D4E"/>
    <w:rsid w:val="006F703F"/>
    <w:rsid w:val="007216D4"/>
    <w:rsid w:val="008519C8"/>
    <w:rsid w:val="008E5D99"/>
    <w:rsid w:val="00AA4103"/>
    <w:rsid w:val="00AC640C"/>
    <w:rsid w:val="00C9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DE93"/>
  <w15:chartTrackingRefBased/>
  <w15:docId w15:val="{D6E51F18-1754-4BE6-9492-61E0E2CB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03F"/>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rsid w:val="006F703F"/>
    <w:pPr>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6F7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03F"/>
    <w:rPr>
      <w:rFonts w:ascii="Segoe UI" w:eastAsia="Calibri" w:hAnsi="Segoe UI" w:cs="Segoe UI"/>
      <w:sz w:val="18"/>
      <w:szCs w:val="18"/>
    </w:rPr>
  </w:style>
  <w:style w:type="paragraph" w:customStyle="1" w:styleId="EndNoteBibliographyTitle">
    <w:name w:val="EndNote Bibliography Title"/>
    <w:basedOn w:val="Normal"/>
    <w:link w:val="EndNoteBibliographyTitleChar"/>
    <w:rsid w:val="00C95B0C"/>
    <w:pPr>
      <w:spacing w:after="0"/>
      <w:jc w:val="center"/>
    </w:pPr>
    <w:rPr>
      <w:rFonts w:ascii="Times New Roman" w:hAnsi="Times New Roman"/>
      <w:noProof/>
      <w:sz w:val="24"/>
    </w:rPr>
  </w:style>
  <w:style w:type="character" w:customStyle="1" w:styleId="DefaultChar">
    <w:name w:val="Default Char"/>
    <w:basedOn w:val="DefaultParagraphFont"/>
    <w:link w:val="Default"/>
    <w:rsid w:val="00C95B0C"/>
    <w:rPr>
      <w:rFonts w:ascii="Times New Roman" w:eastAsia="Calibri" w:hAnsi="Times New Roman" w:cs="Times New Roman"/>
      <w:color w:val="000000"/>
      <w:sz w:val="24"/>
      <w:szCs w:val="24"/>
    </w:rPr>
  </w:style>
  <w:style w:type="character" w:customStyle="1" w:styleId="EndNoteBibliographyTitleChar">
    <w:name w:val="EndNote Bibliography Title Char"/>
    <w:basedOn w:val="DefaultChar"/>
    <w:link w:val="EndNoteBibliographyTitle"/>
    <w:rsid w:val="00C95B0C"/>
    <w:rPr>
      <w:rFonts w:ascii="Times New Roman" w:eastAsia="Calibri" w:hAnsi="Times New Roman" w:cs="Times New Roman"/>
      <w:noProof/>
      <w:color w:val="000000"/>
      <w:sz w:val="24"/>
      <w:szCs w:val="24"/>
    </w:rPr>
  </w:style>
  <w:style w:type="paragraph" w:customStyle="1" w:styleId="EndNoteBibliography">
    <w:name w:val="EndNote Bibliography"/>
    <w:basedOn w:val="Normal"/>
    <w:link w:val="EndNoteBibliographyChar"/>
    <w:rsid w:val="00C95B0C"/>
    <w:pPr>
      <w:spacing w:line="240" w:lineRule="auto"/>
      <w:jc w:val="both"/>
    </w:pPr>
    <w:rPr>
      <w:rFonts w:ascii="Times New Roman" w:hAnsi="Times New Roman"/>
      <w:noProof/>
      <w:sz w:val="24"/>
    </w:rPr>
  </w:style>
  <w:style w:type="character" w:customStyle="1" w:styleId="EndNoteBibliographyChar">
    <w:name w:val="EndNote Bibliography Char"/>
    <w:basedOn w:val="DefaultChar"/>
    <w:link w:val="EndNoteBibliography"/>
    <w:rsid w:val="00C95B0C"/>
    <w:rPr>
      <w:rFonts w:ascii="Times New Roman" w:eastAsia="Calibri" w:hAnsi="Times New Roman" w:cs="Times New Roman"/>
      <w:noProof/>
      <w:color w:val="000000"/>
      <w:sz w:val="24"/>
      <w:szCs w:val="24"/>
    </w:rPr>
  </w:style>
  <w:style w:type="paragraph" w:styleId="Header">
    <w:name w:val="header"/>
    <w:basedOn w:val="Normal"/>
    <w:link w:val="HeaderChar"/>
    <w:uiPriority w:val="99"/>
    <w:unhideWhenUsed/>
    <w:rsid w:val="00AA4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103"/>
    <w:rPr>
      <w:rFonts w:ascii="Calibri" w:eastAsia="Calibri" w:hAnsi="Calibri" w:cs="Times New Roman"/>
    </w:rPr>
  </w:style>
  <w:style w:type="paragraph" w:styleId="Footer">
    <w:name w:val="footer"/>
    <w:basedOn w:val="Normal"/>
    <w:link w:val="FooterChar"/>
    <w:uiPriority w:val="99"/>
    <w:unhideWhenUsed/>
    <w:rsid w:val="00AA4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103"/>
    <w:rPr>
      <w:rFonts w:ascii="Calibri" w:eastAsia="Calibri" w:hAnsi="Calibri" w:cs="Times New Roman"/>
    </w:rPr>
  </w:style>
  <w:style w:type="character" w:styleId="CommentReference">
    <w:name w:val="annotation reference"/>
    <w:uiPriority w:val="99"/>
    <w:semiHidden/>
    <w:unhideWhenUsed/>
    <w:qFormat/>
    <w:rsid w:val="003A3820"/>
    <w:rPr>
      <w:sz w:val="16"/>
      <w:szCs w:val="16"/>
    </w:rPr>
  </w:style>
  <w:style w:type="character" w:customStyle="1" w:styleId="CommentTextChar">
    <w:name w:val="Comment Text Char"/>
    <w:basedOn w:val="DefaultParagraphFont"/>
    <w:link w:val="CommentText"/>
    <w:uiPriority w:val="99"/>
    <w:semiHidden/>
    <w:qFormat/>
    <w:rsid w:val="003A3820"/>
  </w:style>
  <w:style w:type="paragraph" w:styleId="CommentText">
    <w:name w:val="annotation text"/>
    <w:basedOn w:val="Normal"/>
    <w:link w:val="CommentTextChar"/>
    <w:uiPriority w:val="99"/>
    <w:semiHidden/>
    <w:unhideWhenUsed/>
    <w:qFormat/>
    <w:rsid w:val="003A3820"/>
    <w:rPr>
      <w:rFonts w:asciiTheme="minorHAnsi" w:eastAsiaTheme="minorHAnsi" w:hAnsiTheme="minorHAnsi" w:cstheme="minorBidi"/>
    </w:rPr>
  </w:style>
  <w:style w:type="character" w:customStyle="1" w:styleId="CommentTextChar1">
    <w:name w:val="Comment Text Char1"/>
    <w:basedOn w:val="DefaultParagraphFont"/>
    <w:uiPriority w:val="99"/>
    <w:semiHidden/>
    <w:rsid w:val="003A3820"/>
    <w:rPr>
      <w:rFonts w:ascii="Calibri" w:eastAsia="Calibri" w:hAnsi="Calibri" w:cs="Times New Roman"/>
      <w:sz w:val="20"/>
      <w:szCs w:val="20"/>
    </w:rPr>
  </w:style>
  <w:style w:type="paragraph" w:styleId="HTMLPreformatted">
    <w:name w:val="HTML Preformatted"/>
    <w:basedOn w:val="Normal"/>
    <w:link w:val="HTMLPreformattedChar"/>
    <w:uiPriority w:val="99"/>
    <w:unhideWhenUsed/>
    <w:rsid w:val="003A38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A3820"/>
    <w:rPr>
      <w:rFonts w:ascii="Consolas" w:eastAsia="Calibri" w:hAnsi="Consolas" w:cs="Times New Roman"/>
      <w:sz w:val="20"/>
      <w:szCs w:val="20"/>
    </w:rPr>
  </w:style>
  <w:style w:type="paragraph" w:customStyle="1" w:styleId="Compact">
    <w:name w:val="Compact"/>
    <w:basedOn w:val="BodyText"/>
    <w:qFormat/>
    <w:rsid w:val="003A3820"/>
    <w:pPr>
      <w:spacing w:before="36" w:after="36" w:line="240" w:lineRule="auto"/>
    </w:pPr>
    <w:rPr>
      <w:rFonts w:asciiTheme="minorHAnsi" w:eastAsiaTheme="minorHAnsi" w:hAnsiTheme="minorHAnsi" w:cstheme="minorBidi"/>
      <w:sz w:val="24"/>
      <w:szCs w:val="24"/>
    </w:rPr>
  </w:style>
  <w:style w:type="table" w:customStyle="1" w:styleId="Table">
    <w:name w:val="Table"/>
    <w:semiHidden/>
    <w:unhideWhenUsed/>
    <w:qFormat/>
    <w:rsid w:val="003A3820"/>
    <w:pPr>
      <w:spacing w:after="200" w:line="240" w:lineRule="auto"/>
    </w:pPr>
    <w:rPr>
      <w:sz w:val="24"/>
      <w:szCs w:val="24"/>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A3820"/>
    <w:pPr>
      <w:spacing w:after="120"/>
    </w:pPr>
  </w:style>
  <w:style w:type="character" w:customStyle="1" w:styleId="BodyTextChar">
    <w:name w:val="Body Text Char"/>
    <w:basedOn w:val="DefaultParagraphFont"/>
    <w:link w:val="BodyText"/>
    <w:uiPriority w:val="99"/>
    <w:semiHidden/>
    <w:rsid w:val="003A382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cp:keywords/>
  <dc:description/>
  <cp:lastModifiedBy>Uzma Khan</cp:lastModifiedBy>
  <cp:revision>2</cp:revision>
  <dcterms:created xsi:type="dcterms:W3CDTF">2020-08-15T10:09:00Z</dcterms:created>
  <dcterms:modified xsi:type="dcterms:W3CDTF">2020-08-15T10:09:00Z</dcterms:modified>
</cp:coreProperties>
</file>
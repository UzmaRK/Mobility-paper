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71B753" w14:textId="77777777" w:rsidR="007D3180" w:rsidRDefault="007D3180" w:rsidP="007D3180">
      <w:pPr>
        <w:jc w:val="center"/>
        <w:rPr>
          <w:rFonts w:ascii="Times New Roman" w:hAnsi="Times New Roman"/>
          <w:b/>
          <w:sz w:val="28"/>
          <w:szCs w:val="28"/>
        </w:rPr>
      </w:pPr>
      <w:r>
        <w:rPr>
          <w:rFonts w:ascii="Times New Roman" w:hAnsi="Times New Roman"/>
          <w:b/>
          <w:sz w:val="28"/>
          <w:szCs w:val="28"/>
        </w:rPr>
        <w:t xml:space="preserve">Association of road traffic injuries with independent mobility of adolescents in a megacity of lower middle-income country </w:t>
      </w:r>
    </w:p>
    <w:p w14:paraId="5492D8C6" w14:textId="77777777" w:rsidR="007D3180" w:rsidRDefault="007D3180" w:rsidP="007D3180">
      <w:pPr>
        <w:jc w:val="center"/>
        <w:rPr>
          <w:rFonts w:ascii="Times New Roman" w:hAnsi="Times New Roman"/>
          <w:sz w:val="24"/>
          <w:szCs w:val="24"/>
        </w:rPr>
      </w:pPr>
    </w:p>
    <w:p w14:paraId="2092F3E1" w14:textId="77777777" w:rsidR="007D3180" w:rsidRDefault="007D3180" w:rsidP="007D3180">
      <w:pPr>
        <w:pStyle w:val="Default"/>
        <w:jc w:val="both"/>
      </w:pPr>
      <w:r>
        <w:t xml:space="preserve"> </w:t>
      </w:r>
    </w:p>
    <w:p w14:paraId="40A2D14F" w14:textId="77777777" w:rsidR="007D3180" w:rsidRDefault="007D3180" w:rsidP="007D3180">
      <w:pPr>
        <w:pStyle w:val="Default"/>
        <w:jc w:val="both"/>
        <w:rPr>
          <w:b/>
          <w:bCs/>
        </w:rPr>
      </w:pPr>
      <w:r>
        <w:rPr>
          <w:b/>
          <w:bCs/>
        </w:rPr>
        <w:t>ABSTRACT</w:t>
      </w:r>
    </w:p>
    <w:p w14:paraId="4144A3FB" w14:textId="77777777" w:rsidR="007D3180" w:rsidRDefault="007D3180" w:rsidP="007D3180">
      <w:pPr>
        <w:pStyle w:val="Default"/>
        <w:jc w:val="both"/>
      </w:pPr>
    </w:p>
    <w:p w14:paraId="0153BDB0" w14:textId="77777777" w:rsidR="007D3180" w:rsidRDefault="007D3180" w:rsidP="007D3180">
      <w:pPr>
        <w:pStyle w:val="Default"/>
        <w:jc w:val="both"/>
      </w:pPr>
    </w:p>
    <w:p w14:paraId="04A0B2D4" w14:textId="77777777" w:rsidR="007D3180" w:rsidRDefault="007D3180" w:rsidP="007D3180">
      <w:pPr>
        <w:spacing w:after="0" w:line="240" w:lineRule="auto"/>
        <w:jc w:val="both"/>
        <w:rPr>
          <w:rFonts w:ascii="Bodoni MT" w:eastAsia="Times New Roman" w:hAnsi="Bodoni MT"/>
          <w:b/>
          <w:bCs/>
          <w:color w:val="000000"/>
          <w:sz w:val="24"/>
          <w:szCs w:val="24"/>
          <w:highlight w:val="white"/>
          <w:lang w:eastAsia="fi-FI"/>
        </w:rPr>
      </w:pPr>
      <w:r>
        <w:rPr>
          <w:rFonts w:ascii="Bodoni MT" w:eastAsia="Times New Roman" w:hAnsi="Bodoni MT"/>
          <w:b/>
          <w:bCs/>
          <w:color w:val="000000"/>
          <w:sz w:val="24"/>
          <w:szCs w:val="24"/>
          <w:shd w:val="clear" w:color="auto" w:fill="FFFFFF"/>
          <w:lang w:eastAsia="fi-FI"/>
        </w:rPr>
        <w:t xml:space="preserve">Background </w:t>
      </w:r>
    </w:p>
    <w:p w14:paraId="23F910BD" w14:textId="71BC3458" w:rsidR="007D3180" w:rsidRDefault="007D3180" w:rsidP="007D3180">
      <w:pPr>
        <w:spacing w:after="0" w:line="240" w:lineRule="auto"/>
        <w:jc w:val="both"/>
      </w:pPr>
      <w:r>
        <w:rPr>
          <w:rFonts w:ascii="Times New Roman" w:eastAsia="Times New Roman" w:hAnsi="Times New Roman"/>
          <w:bCs/>
          <w:color w:val="000000"/>
          <w:sz w:val="24"/>
          <w:szCs w:val="24"/>
          <w:shd w:val="clear" w:color="auto" w:fill="FFFFFF"/>
          <w:lang w:eastAsia="fi-FI"/>
        </w:rPr>
        <w:t xml:space="preserve">Road traffic injuries </w:t>
      </w:r>
      <w:r w:rsidR="00F007EA">
        <w:rPr>
          <w:rFonts w:ascii="Times New Roman" w:eastAsia="Times New Roman" w:hAnsi="Times New Roman"/>
          <w:bCs/>
          <w:color w:val="000000"/>
          <w:sz w:val="24"/>
          <w:szCs w:val="24"/>
          <w:shd w:val="clear" w:color="auto" w:fill="FFFFFF"/>
          <w:lang w:eastAsia="fi-FI"/>
        </w:rPr>
        <w:t xml:space="preserve">(RTIs) </w:t>
      </w:r>
      <w:r>
        <w:rPr>
          <w:rFonts w:ascii="Times New Roman" w:eastAsia="Times New Roman" w:hAnsi="Times New Roman"/>
          <w:bCs/>
          <w:color w:val="000000"/>
          <w:sz w:val="24"/>
          <w:szCs w:val="24"/>
          <w:shd w:val="clear" w:color="auto" w:fill="FFFFFF"/>
          <w:lang w:eastAsia="fi-FI"/>
        </w:rPr>
        <w:t>are the number one cause of mortality for adolescents 10 to 19 years old. The objective of our study was to assess the association of independent mobility of adolescents with road traffic injury in an urban lower middle-income setting</w:t>
      </w:r>
      <w:r w:rsidR="00B55519">
        <w:rPr>
          <w:rFonts w:ascii="Times New Roman" w:eastAsia="Times New Roman" w:hAnsi="Times New Roman"/>
          <w:bCs/>
          <w:color w:val="000000"/>
          <w:sz w:val="24"/>
          <w:szCs w:val="24"/>
          <w:shd w:val="clear" w:color="auto" w:fill="FFFFFF"/>
          <w:lang w:eastAsia="fi-FI"/>
        </w:rPr>
        <w:t>.</w:t>
      </w:r>
      <w:bookmarkStart w:id="0" w:name="_GoBack"/>
      <w:bookmarkEnd w:id="0"/>
    </w:p>
    <w:p w14:paraId="2503D798" w14:textId="77777777" w:rsidR="007D3180" w:rsidRDefault="007D3180" w:rsidP="007D3180">
      <w:pPr>
        <w:spacing w:after="0" w:line="240" w:lineRule="auto"/>
        <w:jc w:val="both"/>
        <w:rPr>
          <w:rFonts w:ascii="Times New Roman" w:eastAsia="Times New Roman" w:hAnsi="Times New Roman"/>
          <w:bCs/>
          <w:color w:val="000000"/>
          <w:sz w:val="24"/>
          <w:szCs w:val="24"/>
          <w:highlight w:val="white"/>
          <w:lang w:eastAsia="fi-FI"/>
        </w:rPr>
      </w:pPr>
    </w:p>
    <w:p w14:paraId="1F72ADDC" w14:textId="77777777" w:rsidR="007D3180" w:rsidRDefault="007D3180" w:rsidP="007D3180">
      <w:pPr>
        <w:spacing w:after="0" w:line="240" w:lineRule="auto"/>
        <w:jc w:val="both"/>
        <w:rPr>
          <w:rFonts w:ascii="Bodoni MT" w:eastAsia="Times New Roman" w:hAnsi="Bodoni MT"/>
          <w:b/>
          <w:bCs/>
          <w:color w:val="000000"/>
          <w:sz w:val="24"/>
          <w:szCs w:val="24"/>
          <w:highlight w:val="white"/>
          <w:lang w:eastAsia="fi-FI"/>
        </w:rPr>
      </w:pPr>
      <w:r>
        <w:rPr>
          <w:rFonts w:ascii="Bodoni MT" w:eastAsia="Times New Roman" w:hAnsi="Bodoni MT"/>
          <w:b/>
          <w:bCs/>
          <w:color w:val="000000"/>
          <w:sz w:val="24"/>
          <w:szCs w:val="24"/>
          <w:shd w:val="clear" w:color="auto" w:fill="FFFFFF"/>
          <w:lang w:eastAsia="fi-FI"/>
        </w:rPr>
        <w:t xml:space="preserve">Methods </w:t>
      </w:r>
    </w:p>
    <w:p w14:paraId="0D84A5A2" w14:textId="77777777" w:rsidR="007D3180" w:rsidRDefault="007D3180" w:rsidP="007D3180">
      <w:pPr>
        <w:spacing w:after="0" w:line="240" w:lineRule="auto"/>
        <w:jc w:val="both"/>
      </w:pPr>
      <w:r>
        <w:rPr>
          <w:rFonts w:ascii="Times New Roman" w:eastAsia="Times New Roman" w:hAnsi="Times New Roman"/>
          <w:bCs/>
          <w:color w:val="000000"/>
          <w:sz w:val="24"/>
          <w:szCs w:val="24"/>
          <w:shd w:val="clear" w:color="auto" w:fill="FFFFFF"/>
          <w:lang w:eastAsia="fi-FI"/>
        </w:rPr>
        <w:t xml:space="preserve">This was a cross sectional survey of adolescent students in 75 schools that were selected through cluster random sampling to include </w:t>
      </w:r>
      <w:r w:rsidR="001550AA">
        <w:rPr>
          <w:rFonts w:ascii="Times New Roman" w:eastAsia="Times New Roman" w:hAnsi="Times New Roman"/>
          <w:bCs/>
          <w:color w:val="000000"/>
          <w:sz w:val="24"/>
          <w:szCs w:val="24"/>
          <w:shd w:val="clear" w:color="auto" w:fill="FFFFFF"/>
          <w:lang w:eastAsia="fi-FI"/>
        </w:rPr>
        <w:t>both private</w:t>
      </w:r>
      <w:r>
        <w:rPr>
          <w:rFonts w:ascii="Times New Roman" w:eastAsia="Times New Roman" w:hAnsi="Times New Roman"/>
          <w:bCs/>
          <w:color w:val="000000"/>
          <w:sz w:val="24"/>
          <w:szCs w:val="24"/>
          <w:shd w:val="clear" w:color="auto" w:fill="FFFFFF"/>
          <w:lang w:eastAsia="fi-FI"/>
        </w:rPr>
        <w:t xml:space="preserve"> and the public schools. Data was collected between September and December 2014 in Karachi, Pakistan. We approached students of grades 6-10 from these schools and obtained parental consent and adolescents’ assent. Each student was asked to fill a written questionnaire.</w:t>
      </w:r>
      <w:r>
        <w:rPr>
          <w:rFonts w:ascii="Times New Roman" w:hAnsi="Times New Roman"/>
          <w:bCs/>
          <w:sz w:val="24"/>
          <w:szCs w:val="24"/>
        </w:rPr>
        <w:t xml:space="preserve">  </w:t>
      </w:r>
    </w:p>
    <w:p w14:paraId="34D2E55F" w14:textId="77777777" w:rsidR="007D3180" w:rsidRDefault="007D3180" w:rsidP="007D3180">
      <w:pPr>
        <w:spacing w:after="0" w:line="240" w:lineRule="auto"/>
        <w:jc w:val="both"/>
        <w:rPr>
          <w:rFonts w:ascii="Times New Roman" w:hAnsi="Times New Roman"/>
          <w:bCs/>
          <w:sz w:val="24"/>
          <w:szCs w:val="24"/>
        </w:rPr>
      </w:pPr>
    </w:p>
    <w:p w14:paraId="19B64179" w14:textId="77777777" w:rsidR="007D3180" w:rsidRDefault="007D3180" w:rsidP="007D3180">
      <w:pPr>
        <w:spacing w:after="0" w:line="240" w:lineRule="auto"/>
        <w:jc w:val="both"/>
        <w:rPr>
          <w:rFonts w:ascii="Bodoni MT" w:eastAsia="Times New Roman" w:hAnsi="Bodoni MT"/>
          <w:b/>
          <w:bCs/>
          <w:color w:val="000000"/>
          <w:sz w:val="24"/>
          <w:szCs w:val="24"/>
          <w:highlight w:val="white"/>
          <w:lang w:eastAsia="fi-FI"/>
        </w:rPr>
      </w:pPr>
      <w:r>
        <w:rPr>
          <w:rFonts w:ascii="Bodoni MT" w:eastAsia="Times New Roman" w:hAnsi="Bodoni MT"/>
          <w:b/>
          <w:bCs/>
          <w:color w:val="000000"/>
          <w:sz w:val="24"/>
          <w:szCs w:val="24"/>
          <w:shd w:val="clear" w:color="auto" w:fill="FFFFFF"/>
          <w:lang w:eastAsia="fi-FI"/>
        </w:rPr>
        <w:t xml:space="preserve">Results </w:t>
      </w:r>
    </w:p>
    <w:p w14:paraId="7FFA7384" w14:textId="1F3CA11C" w:rsidR="007D3180" w:rsidRDefault="007D3180" w:rsidP="00404732">
      <w:pPr>
        <w:pStyle w:val="Default"/>
        <w:jc w:val="both"/>
      </w:pPr>
      <w:r>
        <w:rPr>
          <w:rFonts w:eastAsia="Times New Roman"/>
          <w:bCs/>
        </w:rPr>
        <w:t xml:space="preserve">We </w:t>
      </w:r>
      <w:r w:rsidR="000C1363">
        <w:rPr>
          <w:rFonts w:eastAsia="Times New Roman"/>
          <w:bCs/>
        </w:rPr>
        <w:t>have included survey of</w:t>
      </w:r>
      <w:r>
        <w:rPr>
          <w:rFonts w:eastAsia="Times New Roman"/>
          <w:bCs/>
        </w:rPr>
        <w:t xml:space="preserve"> 12</w:t>
      </w:r>
      <w:r w:rsidR="000C1363">
        <w:rPr>
          <w:rFonts w:eastAsia="Times New Roman"/>
          <w:bCs/>
        </w:rPr>
        <w:t>64</w:t>
      </w:r>
      <w:r w:rsidR="00C04B05">
        <w:rPr>
          <w:rFonts w:eastAsia="Times New Roman"/>
          <w:bCs/>
        </w:rPr>
        <w:t xml:space="preserve"> </w:t>
      </w:r>
      <w:r>
        <w:rPr>
          <w:rFonts w:eastAsia="Times New Roman"/>
          <w:bCs/>
        </w:rPr>
        <w:t>adolescents</w:t>
      </w:r>
      <w:r w:rsidR="009341A2">
        <w:rPr>
          <w:rFonts w:eastAsia="Times New Roman"/>
          <w:bCs/>
        </w:rPr>
        <w:t xml:space="preserve"> of age 10-19 years</w:t>
      </w:r>
      <w:r>
        <w:rPr>
          <w:rFonts w:eastAsia="Times New Roman"/>
          <w:bCs/>
        </w:rPr>
        <w:t xml:space="preserve"> out of which 60% were </w:t>
      </w:r>
      <w:r w:rsidR="009341A2">
        <w:rPr>
          <w:rFonts w:eastAsia="Times New Roman"/>
          <w:bCs/>
        </w:rPr>
        <w:t xml:space="preserve">girls. Around 60% of these adolescents were </w:t>
      </w:r>
      <w:r w:rsidR="00404732">
        <w:rPr>
          <w:rFonts w:eastAsia="Times New Roman"/>
          <w:bCs/>
        </w:rPr>
        <w:t xml:space="preserve">enrolled </w:t>
      </w:r>
      <w:r>
        <w:rPr>
          <w:rFonts w:eastAsia="Times New Roman"/>
          <w:bCs/>
        </w:rPr>
        <w:t>in private schools. In the final multivariable logistic regression model</w:t>
      </w:r>
      <w:r w:rsidR="00071404">
        <w:rPr>
          <w:rFonts w:eastAsia="Times New Roman"/>
          <w:bCs/>
        </w:rPr>
        <w:t xml:space="preserve"> 1</w:t>
      </w:r>
      <w:r w:rsidR="009579C6">
        <w:rPr>
          <w:rFonts w:eastAsia="Times New Roman"/>
          <w:bCs/>
        </w:rPr>
        <w:t xml:space="preserve"> for adolescents 10-19</w:t>
      </w:r>
      <w:r w:rsidR="009579C6">
        <w:rPr>
          <w:rFonts w:eastAsia="Times New Roman"/>
          <w:bCs/>
        </w:rPr>
        <w:t xml:space="preserve"> years</w:t>
      </w:r>
      <w:r>
        <w:rPr>
          <w:rFonts w:eastAsia="Times New Roman"/>
          <w:bCs/>
        </w:rPr>
        <w:t>;</w:t>
      </w:r>
      <w:r>
        <w:rPr>
          <w:rFonts w:eastAsia="Times New Roman"/>
          <w:bCs/>
        </w:rPr>
        <w:t xml:space="preserve"> boys</w:t>
      </w:r>
      <w:r w:rsidR="00B2430B">
        <w:t xml:space="preserve"> (aOR = 1.58; 95% CI = 1.15</w:t>
      </w:r>
      <w:r w:rsidR="004C707A">
        <w:t>, 2.18)</w:t>
      </w:r>
      <w:r w:rsidR="00071404">
        <w:t xml:space="preserve"> </w:t>
      </w:r>
      <w:r w:rsidR="00071404">
        <w:rPr>
          <w:rFonts w:eastAsia="Times New Roman"/>
          <w:bCs/>
        </w:rPr>
        <w:t>were more likely to get road traffic injuries</w:t>
      </w:r>
      <w:r w:rsidR="00071404">
        <w:t>. In model for age group 10-15 years,</w:t>
      </w:r>
      <w:r w:rsidR="007A03CB">
        <w:rPr>
          <w:rFonts w:eastAsia="Times New Roman"/>
          <w:bCs/>
        </w:rPr>
        <w:t xml:space="preserve"> adolescents who were allowed to cross main roads alone </w:t>
      </w:r>
      <w:r w:rsidR="00071404">
        <w:t>(aOR =1.43</w:t>
      </w:r>
      <w:r w:rsidR="004C707A">
        <w:t xml:space="preserve">; 95% CI </w:t>
      </w:r>
      <w:r w:rsidR="00071404">
        <w:t>= 1.02, 1.99</w:t>
      </w:r>
      <w:r w:rsidR="007A03CB">
        <w:t xml:space="preserve">) </w:t>
      </w:r>
      <w:r w:rsidR="007A03CB">
        <w:rPr>
          <w:rFonts w:eastAsia="Times New Roman"/>
          <w:bCs/>
        </w:rPr>
        <w:t>were more likely to get road traffic injuries.</w:t>
      </w:r>
      <w:r w:rsidR="00F007EA">
        <w:t xml:space="preserve"> </w:t>
      </w:r>
      <w:r w:rsidR="007A03CB">
        <w:t>In both the models 1 and 2, a</w:t>
      </w:r>
      <w:r w:rsidR="00404732">
        <w:t>dolescents who did any activity outside home on the</w:t>
      </w:r>
      <w:r w:rsidR="00071404">
        <w:t>ir own on last weekend (aOR=1.68</w:t>
      </w:r>
      <w:r w:rsidR="00404732">
        <w:t>; 95% CI = 1.02, 2.80)</w:t>
      </w:r>
      <w:r w:rsidR="00404732" w:rsidRPr="00404732">
        <w:t xml:space="preserve"> </w:t>
      </w:r>
      <w:r w:rsidR="00404732">
        <w:t>(aOR=1.94; 95% CI = 1.09, 3.57) an</w:t>
      </w:r>
      <w:r w:rsidR="007A03CB">
        <w:t xml:space="preserve">d </w:t>
      </w:r>
      <w:r w:rsidR="00404732">
        <w:t>when they had mix pattern of weekend activities with adults as well as</w:t>
      </w:r>
      <w:r w:rsidR="00071404">
        <w:t xml:space="preserve"> some activities alone (aOR=1.63</w:t>
      </w:r>
      <w:r w:rsidR="00404732">
        <w:t>; 95% C</w:t>
      </w:r>
      <w:r w:rsidR="00071404">
        <w:t>I = 1.03, 2.64) (aOR=2.25; 95% CI = 1.32, 4.02</w:t>
      </w:r>
      <w:r w:rsidR="00404732">
        <w:t>)</w:t>
      </w:r>
      <w:r w:rsidR="007A03CB">
        <w:t xml:space="preserve"> respectively </w:t>
      </w:r>
      <w:r w:rsidR="007A03CB">
        <w:rPr>
          <w:rFonts w:eastAsia="Times New Roman"/>
          <w:bCs/>
        </w:rPr>
        <w:t>were associated with road traffic injuries</w:t>
      </w:r>
      <w:r w:rsidR="00404732">
        <w:rPr>
          <w:rFonts w:eastAsia="Times New Roman"/>
          <w:bCs/>
        </w:rPr>
        <w:t>.</w:t>
      </w:r>
    </w:p>
    <w:p w14:paraId="462E8C1F" w14:textId="77777777" w:rsidR="00404732" w:rsidRDefault="00404732" w:rsidP="007D3180">
      <w:pPr>
        <w:spacing w:after="0" w:line="240" w:lineRule="auto"/>
        <w:jc w:val="both"/>
        <w:rPr>
          <w:rFonts w:ascii="Bodoni MT" w:eastAsia="Times New Roman" w:hAnsi="Bodoni MT"/>
          <w:b/>
          <w:bCs/>
          <w:color w:val="000000"/>
          <w:sz w:val="24"/>
          <w:szCs w:val="24"/>
          <w:shd w:val="clear" w:color="auto" w:fill="FFFFFF"/>
          <w:lang w:eastAsia="fi-FI"/>
        </w:rPr>
      </w:pPr>
    </w:p>
    <w:p w14:paraId="02C2588F" w14:textId="77777777" w:rsidR="007D3180" w:rsidRDefault="007D3180" w:rsidP="007D3180">
      <w:pPr>
        <w:spacing w:after="0" w:line="240" w:lineRule="auto"/>
        <w:jc w:val="both"/>
        <w:rPr>
          <w:rFonts w:ascii="Bodoni MT" w:eastAsia="Times New Roman" w:hAnsi="Bodoni MT"/>
          <w:b/>
          <w:bCs/>
          <w:color w:val="000000"/>
          <w:sz w:val="24"/>
          <w:szCs w:val="24"/>
          <w:highlight w:val="white"/>
          <w:lang w:eastAsia="fi-FI"/>
        </w:rPr>
      </w:pPr>
      <w:r>
        <w:rPr>
          <w:rFonts w:ascii="Bodoni MT" w:eastAsia="Times New Roman" w:hAnsi="Bodoni MT"/>
          <w:b/>
          <w:bCs/>
          <w:color w:val="000000"/>
          <w:sz w:val="24"/>
          <w:szCs w:val="24"/>
          <w:shd w:val="clear" w:color="auto" w:fill="FFFFFF"/>
          <w:lang w:eastAsia="fi-FI"/>
        </w:rPr>
        <w:t>Conclusions</w:t>
      </w:r>
    </w:p>
    <w:p w14:paraId="74CC0A83" w14:textId="788A08BE" w:rsidR="007D3180" w:rsidRDefault="00091739" w:rsidP="007D3180">
      <w:pPr>
        <w:spacing w:after="0" w:line="240" w:lineRule="auto"/>
        <w:jc w:val="both"/>
      </w:pPr>
      <w:r>
        <w:rPr>
          <w:rFonts w:ascii="Times New Roman" w:eastAsia="Times New Roman" w:hAnsi="Times New Roman"/>
          <w:bCs/>
          <w:sz w:val="24"/>
          <w:szCs w:val="24"/>
        </w:rPr>
        <w:t>Measures of i</w:t>
      </w:r>
      <w:r w:rsidR="007D3180">
        <w:rPr>
          <w:rFonts w:ascii="Times New Roman" w:eastAsia="Times New Roman" w:hAnsi="Times New Roman"/>
          <w:bCs/>
          <w:sz w:val="24"/>
          <w:szCs w:val="24"/>
        </w:rPr>
        <w:t>ndepe</w:t>
      </w:r>
      <w:r>
        <w:rPr>
          <w:rFonts w:ascii="Times New Roman" w:eastAsia="Times New Roman" w:hAnsi="Times New Roman"/>
          <w:bCs/>
          <w:sz w:val="24"/>
          <w:szCs w:val="24"/>
        </w:rPr>
        <w:t>ndent mobility of adolescents are</w:t>
      </w:r>
      <w:r w:rsidR="007D3180">
        <w:rPr>
          <w:rFonts w:ascii="Times New Roman" w:eastAsia="Times New Roman" w:hAnsi="Times New Roman"/>
          <w:bCs/>
          <w:sz w:val="24"/>
          <w:szCs w:val="24"/>
        </w:rPr>
        <w:t xml:space="preserve"> associated with increased </w:t>
      </w:r>
      <w:r w:rsidR="00F007EA">
        <w:rPr>
          <w:rFonts w:ascii="Times New Roman" w:eastAsia="Times New Roman" w:hAnsi="Times New Roman"/>
          <w:bCs/>
          <w:sz w:val="24"/>
          <w:szCs w:val="24"/>
        </w:rPr>
        <w:t>risk</w:t>
      </w:r>
      <w:r w:rsidR="007D3180">
        <w:rPr>
          <w:rFonts w:ascii="Times New Roman" w:eastAsia="Times New Roman" w:hAnsi="Times New Roman"/>
          <w:bCs/>
          <w:sz w:val="24"/>
          <w:szCs w:val="24"/>
        </w:rPr>
        <w:t xml:space="preserve"> of road traffic injuries. </w:t>
      </w:r>
    </w:p>
    <w:p w14:paraId="52BC3602" w14:textId="77777777" w:rsidR="007D3180" w:rsidRDefault="007D3180" w:rsidP="007D3180">
      <w:pPr>
        <w:spacing w:after="0" w:line="240" w:lineRule="auto"/>
        <w:jc w:val="both"/>
        <w:rPr>
          <w:rFonts w:ascii="Times New Roman" w:eastAsia="Times New Roman" w:hAnsi="Times New Roman"/>
          <w:bCs/>
          <w:sz w:val="24"/>
          <w:szCs w:val="24"/>
        </w:rPr>
      </w:pPr>
    </w:p>
    <w:p w14:paraId="1970C338" w14:textId="77777777" w:rsidR="007D3180" w:rsidRDefault="007D3180" w:rsidP="007D3180">
      <w:pPr>
        <w:spacing w:after="0" w:line="240" w:lineRule="auto"/>
        <w:jc w:val="both"/>
        <w:rPr>
          <w:rFonts w:ascii="Bodoni MT" w:eastAsia="Times New Roman" w:hAnsi="Bodoni MT"/>
          <w:b/>
          <w:bCs/>
          <w:color w:val="000000"/>
          <w:sz w:val="24"/>
          <w:szCs w:val="24"/>
          <w:highlight w:val="white"/>
          <w:lang w:eastAsia="fi-FI"/>
        </w:rPr>
      </w:pPr>
      <w:r>
        <w:rPr>
          <w:rFonts w:ascii="Bodoni MT" w:eastAsia="Times New Roman" w:hAnsi="Bodoni MT"/>
          <w:b/>
          <w:bCs/>
          <w:color w:val="000000"/>
          <w:sz w:val="24"/>
          <w:szCs w:val="24"/>
          <w:shd w:val="clear" w:color="auto" w:fill="FFFFFF"/>
          <w:lang w:eastAsia="fi-FI"/>
        </w:rPr>
        <w:t xml:space="preserve">Keywords </w:t>
      </w:r>
    </w:p>
    <w:p w14:paraId="15FE02AE" w14:textId="77777777" w:rsidR="007D3180" w:rsidRDefault="007D3180" w:rsidP="007D3180">
      <w:pPr>
        <w:spacing w:after="0" w:line="240" w:lineRule="auto"/>
        <w:jc w:val="both"/>
        <w:rPr>
          <w:rFonts w:ascii="Times New Roman" w:eastAsia="Times New Roman" w:hAnsi="Times New Roman"/>
          <w:color w:val="000000"/>
          <w:sz w:val="24"/>
          <w:szCs w:val="24"/>
          <w:highlight w:val="white"/>
          <w:lang w:eastAsia="fi-FI"/>
        </w:rPr>
      </w:pPr>
      <w:r>
        <w:rPr>
          <w:rFonts w:ascii="Times New Roman" w:eastAsia="Times New Roman" w:hAnsi="Times New Roman"/>
          <w:bCs/>
          <w:color w:val="000000"/>
          <w:sz w:val="24"/>
          <w:szCs w:val="24"/>
          <w:shd w:val="clear" w:color="auto" w:fill="FFFFFF"/>
          <w:lang w:eastAsia="fi-FI"/>
        </w:rPr>
        <w:t>Adolescents</w:t>
      </w:r>
      <w:r>
        <w:rPr>
          <w:rFonts w:ascii="Times New Roman" w:eastAsia="Times New Roman" w:hAnsi="Times New Roman"/>
          <w:color w:val="000000"/>
          <w:sz w:val="24"/>
          <w:szCs w:val="24"/>
          <w:shd w:val="clear" w:color="auto" w:fill="FFFFFF"/>
          <w:lang w:eastAsia="fi-FI"/>
        </w:rPr>
        <w:t>, Independent mobility, road traffic injury, low income country</w:t>
      </w:r>
    </w:p>
    <w:p w14:paraId="4CB97DB0" w14:textId="77777777" w:rsidR="007D3180" w:rsidRDefault="007D3180" w:rsidP="007D3180">
      <w:pPr>
        <w:pStyle w:val="Default"/>
        <w:jc w:val="both"/>
      </w:pPr>
    </w:p>
    <w:p w14:paraId="0317B6C9" w14:textId="77777777" w:rsidR="007D3180" w:rsidRDefault="007D3180" w:rsidP="007D3180">
      <w:pPr>
        <w:pStyle w:val="Default"/>
        <w:jc w:val="both"/>
      </w:pPr>
    </w:p>
    <w:p w14:paraId="3FCBFB6F" w14:textId="77777777" w:rsidR="007D3180" w:rsidRDefault="007D3180" w:rsidP="007D3180">
      <w:pPr>
        <w:pStyle w:val="Default"/>
        <w:jc w:val="both"/>
      </w:pPr>
    </w:p>
    <w:p w14:paraId="0F79B6EF" w14:textId="77777777" w:rsidR="007D3180" w:rsidRDefault="007D3180" w:rsidP="007D3180">
      <w:pPr>
        <w:pStyle w:val="Default"/>
        <w:jc w:val="both"/>
      </w:pPr>
    </w:p>
    <w:p w14:paraId="4B6B9EA1" w14:textId="77777777" w:rsidR="007D3180" w:rsidRDefault="007D3180" w:rsidP="007D3180">
      <w:pPr>
        <w:pStyle w:val="Default"/>
        <w:jc w:val="both"/>
      </w:pPr>
    </w:p>
    <w:p w14:paraId="7AB15BFA" w14:textId="77777777" w:rsidR="007D3180" w:rsidRDefault="007D3180" w:rsidP="007D3180">
      <w:pPr>
        <w:pStyle w:val="Default"/>
        <w:jc w:val="both"/>
      </w:pPr>
    </w:p>
    <w:p w14:paraId="01228FB1" w14:textId="77777777" w:rsidR="007D3180" w:rsidRDefault="007D3180" w:rsidP="007D3180">
      <w:pPr>
        <w:pStyle w:val="Default"/>
        <w:jc w:val="both"/>
      </w:pPr>
    </w:p>
    <w:p w14:paraId="25EF352C" w14:textId="77777777" w:rsidR="007D3180" w:rsidRDefault="007D3180" w:rsidP="007D3180">
      <w:pPr>
        <w:pStyle w:val="Default"/>
        <w:jc w:val="both"/>
      </w:pPr>
    </w:p>
    <w:p w14:paraId="64D7917B" w14:textId="77777777" w:rsidR="007D3180" w:rsidRDefault="007D3180" w:rsidP="007D3180">
      <w:pPr>
        <w:pStyle w:val="Default"/>
        <w:jc w:val="both"/>
      </w:pPr>
    </w:p>
    <w:p w14:paraId="3CF4FF60" w14:textId="77777777" w:rsidR="007D3180" w:rsidRDefault="007D3180" w:rsidP="007D3180">
      <w:pPr>
        <w:pStyle w:val="Default"/>
        <w:jc w:val="both"/>
      </w:pPr>
    </w:p>
    <w:p w14:paraId="1DF5E663" w14:textId="77777777" w:rsidR="007D3180" w:rsidRDefault="007D3180" w:rsidP="007D3180">
      <w:pPr>
        <w:pStyle w:val="Default"/>
        <w:jc w:val="both"/>
      </w:pPr>
    </w:p>
    <w:p w14:paraId="7D9415A4" w14:textId="77777777" w:rsidR="007D3180" w:rsidRDefault="007D3180" w:rsidP="007D3180">
      <w:pPr>
        <w:pStyle w:val="Default"/>
        <w:jc w:val="both"/>
      </w:pPr>
      <w:r>
        <w:rPr>
          <w:rFonts w:ascii="Bodoni MT" w:hAnsi="Bodoni MT"/>
          <w:b/>
        </w:rPr>
        <w:t>Background</w:t>
      </w:r>
    </w:p>
    <w:p w14:paraId="350F1ED4" w14:textId="77777777" w:rsidR="007D3180" w:rsidRDefault="007D3180" w:rsidP="007D3180">
      <w:pPr>
        <w:pStyle w:val="Default"/>
        <w:jc w:val="both"/>
      </w:pPr>
    </w:p>
    <w:p w14:paraId="201E745F" w14:textId="77777777" w:rsidR="007D3180" w:rsidRDefault="007D3180" w:rsidP="007D3180">
      <w:pPr>
        <w:pStyle w:val="Default"/>
        <w:jc w:val="both"/>
      </w:pPr>
      <w:r>
        <w:t xml:space="preserve">Independent mobility – the freedom of children and adolescents to move around without being accompanied by an adult can contribute to physical activity and positively impact psychological, social, cognitive and spatial development </w:t>
      </w:r>
      <w:r>
        <w:fldChar w:fldCharType="begin"/>
      </w:r>
      <w:r>
        <w:instrText>ADDIN EN.CITE &lt;EndNote&gt;&lt;Cite&gt;&lt;Author&gt;Marzi&lt;/Author&gt;&lt;Year&gt;2018&lt;/Year&gt;&lt;RecNum&gt;19&lt;/RecNum&gt;&lt;DisplayText&gt;(1, 2)&lt;/DisplayText&gt;&lt;record&gt;&lt;rec-number&gt;19&lt;/rec-number&gt;&lt;foreign-keys&gt;&lt;key app="EN" db-id="swadawszd0zrdleessuvaxx0ddews905xeax" timestamp="1599341271"&gt;19&lt;/key&gt;&lt;/foreign-keys&gt;&lt;ref-type name="Journal Article"&gt;17&lt;/ref-type&gt;&lt;contributors&gt;&lt;authors&gt;&lt;author&gt;Marzi, Isabel&lt;/author&gt;&lt;author&gt;Reimers, Anne Kerstin&lt;/author&gt;&lt;/authors&gt;&lt;/contributors&gt;&lt;titles&gt;&lt;title&gt;Children’s independent mobility: Current knowledge, future directions, and public health implications&lt;/title&gt;&lt;secondary-title&gt;International journal of environmental research and public health&lt;/secondary-title&gt;&lt;/titles&gt;&lt;periodical&gt;&lt;full-title&gt;International journal of environmental research and public health&lt;/full-title&gt;&lt;/periodical&gt;&lt;pages&gt;2441&lt;/pages&gt;&lt;volume&gt;15&lt;/volume&gt;&lt;number&gt;11&lt;/number&gt;&lt;dates&gt;&lt;year&gt;2018&lt;/year&gt;&lt;/dates&gt;&lt;urls&gt;&lt;/urls&gt;&lt;/record&gt;&lt;/Cite&gt;&lt;Cite&gt;&lt;Author&gt;Schoeppe&lt;/Author&gt;&lt;Year&gt;2013&lt;/Year&gt;&lt;RecNum&gt;20&lt;/RecNum&gt;&lt;record&gt;&lt;rec-number&gt;20&lt;/rec-number&gt;&lt;foreign-keys&gt;&lt;key app="EN" db-id="swadawszd0zrdleessuvaxx0ddews905xeax" timestamp="1599341582"&gt;20&lt;/key&gt;&lt;/foreign-keys&gt;&lt;ref-type name="Journal Article"&gt;17&lt;/ref-type&gt;&lt;contributors&gt;&lt;authors&gt;&lt;author&gt;Schoeppe, Stephanie&lt;/author&gt;&lt;author&gt;Duncan, Mitch J&lt;/author&gt;&lt;author&gt;Badland, Hannah&lt;/author&gt;&lt;author&gt;Oliver, Melody&lt;/author&gt;&lt;author&gt;Curtis, Carey&lt;/author&gt;&lt;/authors&gt;&lt;/contributors&gt;&lt;titles&gt;&lt;title&gt;Associations of children&amp;apos;s independent mobility and active travel with physical activity, sedentary behaviour and weight status: a systematic review&lt;/title&gt;&lt;secondary-title&gt;Journal of science and medicine in sport&lt;/secondary-title&gt;&lt;/titles&gt;&lt;periodical&gt;&lt;full-title&gt;Journal of science and medicine in sport&lt;/full-title&gt;&lt;/periodical&gt;&lt;pages&gt;312-319&lt;/pages&gt;&lt;volume&gt;16&lt;/volume&gt;&lt;number&gt;4&lt;/number&gt;&lt;dates&gt;&lt;year&gt;2013&lt;/year&gt;&lt;/dates&gt;&lt;isbn&gt;1440-2440&lt;/isbn&gt;&lt;urls&gt;&lt;/urls&gt;&lt;/record&gt;&lt;/Cite&gt;&lt;/EndNote&gt;</w:instrText>
      </w:r>
      <w:r>
        <w:fldChar w:fldCharType="separate"/>
      </w:r>
      <w:bookmarkStart w:id="1" w:name="__Fieldmark__61_2386272582"/>
      <w:r>
        <w:t>(1, 2)</w:t>
      </w:r>
      <w:r>
        <w:fldChar w:fldCharType="end"/>
      </w:r>
      <w:bookmarkEnd w:id="1"/>
      <w:r>
        <w:t xml:space="preserve">. The independent mobility have health implications; benefits for obesity, hypertension, diabetes and many other non-communicable diseases but may also increase road traffic injuries </w:t>
      </w:r>
      <w:r>
        <w:fldChar w:fldCharType="begin"/>
      </w:r>
      <w:r>
        <w:instrText>ADDIN EN.CITE &lt;EndNote&gt;&lt;Cite&gt;&lt;Author&gt;Lubans&lt;/Author&gt;&lt;Year&gt;2011&lt;/Year&gt;&lt;RecNum&gt;18&lt;/RecNum&gt;&lt;DisplayText&gt;(3, 4)&lt;/DisplayText&gt;&lt;record&gt;&lt;rec-number&gt;18&lt;/rec-number&gt;&lt;foreign-keys&gt;&lt;key app="EN" db-id="swadawszd0zrdleessuvaxx0ddews905xeax" timestamp="1599339055"&gt;18&lt;/key&gt;&lt;/foreign-keys&gt;&lt;ref-type name="Journal Article"&gt;17&lt;/ref-type&gt;&lt;contributors&gt;&lt;authors&gt;&lt;author&gt;Lubans, David R&lt;/author&gt;&lt;author&gt;Boreham, Colin A&lt;/author&gt;&lt;author&gt;Kelly, Paul&lt;/author&gt;&lt;author&gt;Foster, Charlie E&lt;/author&gt;&lt;/authors&gt;&lt;/contributors&gt;&lt;titles&gt;&lt;title&gt;The relationship between active travel to school and health-related fitness in children and adolescents: a systematic review&lt;/title&gt;&lt;secondary-title&gt;International Journal of Behavioral Nutrition and Physical Activity&lt;/secondary-title&gt;&lt;/titles&gt;&lt;periodical&gt;&lt;full-title&gt;International Journal of Behavioral Nutrition and Physical Activity&lt;/full-title&gt;&lt;/periodical&gt;&lt;pages&gt;1-12&lt;/pages&gt;&lt;volume&gt;8&lt;/volume&gt;&lt;number&gt;1&lt;/number&gt;&lt;dates&gt;&lt;year&gt;2011&lt;/year&gt;&lt;/dates&gt;&lt;isbn&gt;1479-5868&lt;/isbn&gt;&lt;urls&gt;&lt;/urls&gt;&lt;/record&gt;&lt;/Cite&gt;&lt;Cite&gt;&lt;Author&gt;Roberts&lt;/Author&gt;&lt;Year&gt;1995&lt;/Year&gt;&lt;RecNum&gt;13&lt;/RecNum&gt;&lt;record&gt;&lt;rec-number&gt;13&lt;/rec-number&gt;&lt;foreign-keys&gt;&lt;key app="EN" db-id="swadawszd0zrdleessuvaxx0ddews905xeax" timestamp="1598203338"&gt;13&lt;/key&gt;&lt;/foreign-keys&gt;&lt;ref-type name="Journal Article"&gt;17&lt;/ref-type&gt;&lt;contributors&gt;&lt;authors&gt;&lt;author&gt;Roberts, Ian&lt;/author&gt;&lt;/authors&gt;&lt;/contributors&gt;&lt;titles&gt;&lt;title&gt;Adult accompaniment and the risk of pedestrian injury on the school-home journey&lt;/title&gt;&lt;secondary-title&gt;Injury Prevention&lt;/secondary-title&gt;&lt;/titles&gt;&lt;periodical&gt;&lt;full-title&gt;Injury prevention&lt;/full-title&gt;&lt;/periodical&gt;&lt;pages&gt;242-244&lt;/pages&gt;&lt;volume&gt;1&lt;/volume&gt;&lt;number&gt;4&lt;/number&gt;&lt;dates&gt;&lt;year&gt;1995&lt;/year&gt;&lt;/dates&gt;&lt;isbn&gt;1353-8047&lt;/isbn&gt;&lt;urls&gt;&lt;/urls&gt;&lt;/record&gt;&lt;/Cite&gt;&lt;/EndNote&gt;</w:instrText>
      </w:r>
      <w:r>
        <w:fldChar w:fldCharType="separate"/>
      </w:r>
      <w:bookmarkStart w:id="2" w:name="__Fieldmark__72_2386272582"/>
      <w:r>
        <w:t>(3, 4)</w:t>
      </w:r>
      <w:r>
        <w:fldChar w:fldCharType="end"/>
      </w:r>
      <w:bookmarkEnd w:id="2"/>
      <w:r>
        <w:t xml:space="preserve">. </w:t>
      </w:r>
    </w:p>
    <w:p w14:paraId="4B6333AF" w14:textId="77777777" w:rsidR="007D3180" w:rsidRDefault="007D3180" w:rsidP="007D3180">
      <w:pPr>
        <w:pStyle w:val="Default"/>
        <w:jc w:val="both"/>
      </w:pPr>
    </w:p>
    <w:p w14:paraId="37C28BE1" w14:textId="77777777" w:rsidR="007D3180" w:rsidRDefault="007D3180" w:rsidP="007D3180">
      <w:pPr>
        <w:pStyle w:val="Default"/>
        <w:jc w:val="both"/>
      </w:pPr>
      <w:r>
        <w:t xml:space="preserve">Adolescents are vulnerable to road traffic injuries (RTIs), which are the leading cause of deaths in adolescents aged 10-19 years. In </w:t>
      </w:r>
      <w:commentRangeStart w:id="3"/>
      <w:r>
        <w:t>2013</w:t>
      </w:r>
      <w:commentRangeEnd w:id="3"/>
      <w:r>
        <w:commentReference w:id="3"/>
      </w:r>
      <w:r>
        <w:t xml:space="preserve">, the RTI death count in adolescents was 115,186 globally, out of which 90% occur in developing countries </w:t>
      </w:r>
      <w:r>
        <w:fldChar w:fldCharType="begin"/>
      </w:r>
      <w:r>
        <w:instrText>ADDIN EN.CITE &lt;EndNote&gt;&lt;Cite&gt;&lt;Author&gt;Kyu&lt;/Author&gt;&lt;Year&gt;2016&lt;/Year&gt;&lt;RecNum&gt;5&lt;/RecNum&gt;&lt;DisplayText&gt;(5)&lt;/DisplayText&gt;&lt;record&gt;&lt;rec-number&gt;5&lt;/rec-number&gt;&lt;foreign-keys&gt;&lt;key app="EN" db-id="swadawszd0zrdleessuvaxx0ddews905xeax" timestamp="1597007770"&gt;5&lt;/key&gt;&lt;/foreign-keys&gt;&lt;ref-type name="Journal Article"&gt;17&lt;/ref-type&gt;&lt;contributors&gt;&lt;authors&gt;&lt;author&gt;Kyu, Hmwe H&lt;/author&gt;&lt;author&gt;Pinho, Christine&lt;/author&gt;&lt;author&gt;Wagner, Joseph A&lt;/author&gt;&lt;author&gt;Brown, Jonathan C&lt;/author&gt;&lt;author&gt;Bertozzi-Villa, Amelia&lt;/author&gt;&lt;author&gt;Charlson, Fiona J&lt;/author&gt;&lt;author&gt;Coffeng, Luc Edgar&lt;/author&gt;&lt;author&gt;Dandona, Lalit&lt;/author&gt;&lt;author&gt;Erskine, Holly E&lt;/author&gt;&lt;author&gt;Ferrari, Alize J&lt;/author&gt;&lt;/authors&gt;&lt;/contributors&gt;&lt;titles&gt;&lt;title&gt;Global and national burden of diseases and injuries among children and adolescents between 1990 and 2013: findings from the global burden of disease 2013 study&lt;/title&gt;&lt;secondary-title&gt;JAMA pediatrics&lt;/secondary-title&gt;&lt;/titles&gt;&lt;periodical&gt;&lt;full-title&gt;JAMA pediatrics&lt;/full-title&gt;&lt;/periodical&gt;&lt;pages&gt;267-287&lt;/pages&gt;&lt;volume&gt;170&lt;/volume&gt;&lt;number&gt;3&lt;/number&gt;&lt;dates&gt;&lt;year&gt;2016&lt;/year&gt;&lt;/dates&gt;&lt;isbn&gt;2168-6203&lt;/isbn&gt;&lt;urls&gt;&lt;/urls&gt;&lt;/record&gt;&lt;/Cite&gt;&lt;/EndNote&gt;</w:instrText>
      </w:r>
      <w:r>
        <w:fldChar w:fldCharType="separate"/>
      </w:r>
      <w:bookmarkStart w:id="4" w:name="__Fieldmark__81_2386272582"/>
      <w:r>
        <w:t>(5)</w:t>
      </w:r>
      <w:r>
        <w:fldChar w:fldCharType="end"/>
      </w:r>
      <w:bookmarkEnd w:id="4"/>
      <w:r>
        <w:t xml:space="preserve">.There is higher road traffic fatalities and injuries among pedestrians, cyclists and motorcyclists in low and middle income countries where the built environment is least likely to be adapted to the needs of vulnerable road users </w:t>
      </w:r>
      <w:r>
        <w:fldChar w:fldCharType="begin"/>
      </w:r>
      <w:r>
        <w:instrText>ADDIN EN.CITE &lt;EndNote&gt;&lt;Cite&gt;&lt;Author&gt;World Health Organization&lt;/Author&gt;&lt;Year&gt;2013&lt;/Year&gt;&lt;RecNum&gt;7&lt;/RecNum&gt;&lt;DisplayText&gt;(6)&lt;/DisplayText&gt;&lt;record&gt;&lt;rec-number&gt;7&lt;/rec-number&gt;&lt;foreign-keys&gt;&lt;key app="EN" db-id="swadawszd0zrdleessuvaxx0ddews905xeax" timestamp="1597007976"&gt;7&lt;/key&gt;&lt;/foreign-keys&gt;&lt;ref-type name="Report"&gt;27&lt;/ref-type&gt;&lt;contributors&gt;&lt;authors&gt;&lt;author&gt;World Health Organization,&lt;/author&gt;&lt;/authors&gt;&lt;/contributors&gt;&lt;titles&gt;&lt;title&gt;Global status report on road safety 2013: supporting a decade of action: summary&lt;/title&gt;&lt;/titles&gt;&lt;dates&gt;&lt;year&gt;2013&lt;/year&gt;&lt;/dates&gt;&lt;publisher&gt;World Health Organization&lt;/publisher&gt;&lt;urls&gt;&lt;/urls&gt;&lt;/record&gt;&lt;/Cite&gt;&lt;/EndNote&gt;</w:instrText>
      </w:r>
      <w:r>
        <w:fldChar w:fldCharType="separate"/>
      </w:r>
      <w:bookmarkStart w:id="5" w:name="__Fieldmark__87_2386272582"/>
      <w:r>
        <w:t>(6)</w:t>
      </w:r>
      <w:r>
        <w:fldChar w:fldCharType="end"/>
      </w:r>
      <w:bookmarkEnd w:id="5"/>
      <w:r>
        <w:t>.</w:t>
      </w:r>
    </w:p>
    <w:p w14:paraId="3D7CFF45" w14:textId="77777777" w:rsidR="007D3180" w:rsidRDefault="007D3180" w:rsidP="007D3180">
      <w:pPr>
        <w:pStyle w:val="Default"/>
        <w:jc w:val="both"/>
      </w:pPr>
    </w:p>
    <w:p w14:paraId="7F59CD4F" w14:textId="24435F77" w:rsidR="007D3180" w:rsidRDefault="007D3180" w:rsidP="007D3180">
      <w:pPr>
        <w:pStyle w:val="Default"/>
        <w:jc w:val="both"/>
      </w:pPr>
      <w:r>
        <w:t xml:space="preserve">The studies on </w:t>
      </w:r>
      <w:r w:rsidR="00293461">
        <w:t>RTI</w:t>
      </w:r>
      <w:r>
        <w:t xml:space="preserve"> in children or adolescents during </w:t>
      </w:r>
      <w:r w:rsidR="00293461">
        <w:t>mobility for school</w:t>
      </w:r>
      <w:r w:rsidR="00A9728A">
        <w:t xml:space="preserve"> </w:t>
      </w:r>
      <w:r>
        <w:t xml:space="preserve">assessed the associations of speed, traffic volume and mode of travel with pedestrian injuries. Research on independent mobility of adolescents and </w:t>
      </w:r>
      <w:r w:rsidR="00293461">
        <w:t>RTI</w:t>
      </w:r>
      <w:r w:rsidR="00091739">
        <w:t>s</w:t>
      </w:r>
      <w:r>
        <w:t xml:space="preserve"> is scarce and an association between independent mobility and road traffic injuries has not been established - a study from New Zealand showed that adult accompaniment with 5 to 12 years old was associated with reduced pedestrian injury risk </w:t>
      </w:r>
      <w:r w:rsidR="00E635B5">
        <w:t xml:space="preserve">but this result was statistically insignificant </w:t>
      </w:r>
      <w:r>
        <w:fldChar w:fldCharType="begin"/>
      </w:r>
      <w:r>
        <w:instrText>ADDIN EN.CITE &lt;EndNote&gt;&lt;Cite&gt;&lt;Author&gt;Roberts&lt;/Author&gt;&lt;Year&gt;1995&lt;/Year&gt;&lt;RecNum&gt;13&lt;/RecNum&gt;&lt;DisplayText&gt;(4)&lt;/DisplayText&gt;&lt;record&gt;&lt;rec-number&gt;13&lt;/rec-number&gt;&lt;foreign-keys&gt;&lt;key app="EN" db-id="swadawszd0zrdleessuvaxx0ddews905xeax" timestamp="1598203338"&gt;13&lt;/key&gt;&lt;/foreign-keys&gt;&lt;ref-type name="Journal Article"&gt;17&lt;/ref-type&gt;&lt;contributors&gt;&lt;authors&gt;&lt;author&gt;Roberts, Ian&lt;/author&gt;&lt;/authors&gt;&lt;/contributors&gt;&lt;titles&gt;&lt;title&gt;Adult accompaniment and the risk of pedestrian injury on the school-home journey&lt;/title&gt;&lt;secondary-title&gt;Injury Prevention&lt;/secondary-title&gt;&lt;/titles&gt;&lt;periodical&gt;&lt;full-title&gt;Injury prevention&lt;/full-title&gt;&lt;/periodical&gt;&lt;pages&gt;242-244&lt;/pages&gt;&lt;volume&gt;1&lt;/volume&gt;&lt;number&gt;4&lt;/number&gt;&lt;dates&gt;&lt;year&gt;1995&lt;/year&gt;&lt;/dates&gt;&lt;isbn&gt;1353-8047&lt;/isbn&gt;&lt;urls&gt;&lt;/urls&gt;&lt;/record&gt;&lt;/Cite&gt;&lt;/EndNote&gt;</w:instrText>
      </w:r>
      <w:r>
        <w:fldChar w:fldCharType="separate"/>
      </w:r>
      <w:bookmarkStart w:id="6" w:name="__Fieldmark__102_2386272582"/>
      <w:r>
        <w:t>(4)</w:t>
      </w:r>
      <w:r>
        <w:fldChar w:fldCharType="end"/>
      </w:r>
      <w:bookmarkEnd w:id="6"/>
      <w:r>
        <w:t xml:space="preserve"> whereas a study from India showed no association of road traffic injuries with independent </w:t>
      </w:r>
      <w:r w:rsidR="00A9728A">
        <w:t>mobility</w:t>
      </w:r>
      <w:r>
        <w:t xml:space="preserve"> of children 11-14 years old </w:t>
      </w:r>
      <w:r>
        <w:fldChar w:fldCharType="begin"/>
      </w:r>
      <w:r>
        <w:instrText>ADDIN EN.CITE &lt;EndNote&gt;&lt;Cite&gt;&lt;Author&gt;Tetali&lt;/Author&gt;&lt;Year&gt;2016&lt;/Year&gt;&lt;RecNum&gt;9&lt;/RecNum&gt;&lt;DisplayText&gt;(7)&lt;/DisplayText&gt;&lt;record&gt;&lt;rec-number&gt;9&lt;/rec-number&gt;&lt;foreign-keys&gt;&lt;key app="EN" db-id="swadawszd0zrdleessuvaxx0ddews905xeax" timestamp="1597008122"&gt;9&lt;/key&gt;&lt;/foreign-keys&gt;&lt;ref-type name="Journal Article"&gt;17&lt;/ref-type&gt;&lt;contributors&gt;&lt;authors&gt;&lt;author&gt;Tetali, Shailaja&lt;/author&gt;&lt;author&gt;Edwards, P&lt;/author&gt;&lt;author&gt;Murthy, GVS&lt;/author&gt;&lt;author&gt;Roberts, I&lt;/author&gt;&lt;/authors&gt;&lt;/contributors&gt;&lt;titles&gt;&lt;title&gt;Road traffic injuries to children during the school commute in Hyderabad, India: cross-sectional survey&lt;/title&gt;&lt;secondary-title&gt;Injury prevention&lt;/secondary-title&gt;&lt;/titles&gt;&lt;periodical&gt;&lt;full-title&gt;Injury prevention&lt;/full-title&gt;&lt;/periodical&gt;&lt;pages&gt;171-175&lt;/pages&gt;&lt;volume&gt;22&lt;/volume&gt;&lt;number&gt;3&lt;/number&gt;&lt;dates&gt;&lt;year&gt;2016&lt;/year&gt;&lt;/dates&gt;&lt;isbn&gt;1353-8047&lt;/isbn&gt;&lt;urls&gt;&lt;/urls&gt;&lt;/record&gt;&lt;/Cite&gt;&lt;/EndNote&gt;</w:instrText>
      </w:r>
      <w:r>
        <w:fldChar w:fldCharType="separate"/>
      </w:r>
      <w:bookmarkStart w:id="7" w:name="__Fieldmark__110_2386272582"/>
      <w:r>
        <w:t>(7)</w:t>
      </w:r>
      <w:r>
        <w:fldChar w:fldCharType="end"/>
      </w:r>
      <w:bookmarkEnd w:id="7"/>
      <w:r>
        <w:t>.</w:t>
      </w:r>
    </w:p>
    <w:p w14:paraId="33264856" w14:textId="77777777" w:rsidR="007D3180" w:rsidRDefault="007D3180" w:rsidP="007D3180">
      <w:pPr>
        <w:pStyle w:val="Default"/>
        <w:jc w:val="both"/>
      </w:pPr>
    </w:p>
    <w:p w14:paraId="5EB1CFCD" w14:textId="77777777" w:rsidR="007D3180" w:rsidRDefault="00EA7D83" w:rsidP="007D3180">
      <w:pPr>
        <w:pStyle w:val="Default"/>
        <w:jc w:val="both"/>
      </w:pPr>
      <w:r>
        <w:t>Independent mobility to school is an opportunity for a regular physical activity</w:t>
      </w:r>
      <w:r w:rsidR="00AC3AE3">
        <w:t xml:space="preserve">. </w:t>
      </w:r>
      <w:r w:rsidR="00A8406D">
        <w:t xml:space="preserve">However, the built environment in Karachi is not </w:t>
      </w:r>
      <w:r w:rsidR="00E252AC">
        <w:t>favorable</w:t>
      </w:r>
      <w:r w:rsidR="00A8406D">
        <w:t xml:space="preserve"> for walking, cycling and outdoor play. </w:t>
      </w:r>
      <w:r w:rsidR="00C05177">
        <w:t xml:space="preserve"> </w:t>
      </w:r>
      <w:r w:rsidR="00A8406D">
        <w:t>I</w:t>
      </w:r>
      <w:r w:rsidR="00C05177">
        <w:t xml:space="preserve">t is important to know whether independent mobility has an increased risk of </w:t>
      </w:r>
      <w:r w:rsidR="00E252AC">
        <w:t>RTI in</w:t>
      </w:r>
      <w:r w:rsidR="00A8406D">
        <w:t xml:space="preserve"> order to decide on</w:t>
      </w:r>
      <w:r w:rsidR="00C05177">
        <w:t xml:space="preserve"> advocat</w:t>
      </w:r>
      <w:r w:rsidR="00A8406D">
        <w:t>ing</w:t>
      </w:r>
      <w:r w:rsidR="00C05177">
        <w:t xml:space="preserve"> independent mobility</w:t>
      </w:r>
      <w:r w:rsidR="00A8406D">
        <w:t xml:space="preserve"> for adolescents</w:t>
      </w:r>
      <w:r w:rsidR="00C05177">
        <w:t xml:space="preserve">. </w:t>
      </w:r>
      <w:r w:rsidR="007D3180">
        <w:t>The objective of this study is to determine the association of adolescents’ independent mobility with road traffic injury in an urban lower middle-income setting</w:t>
      </w:r>
      <w:r w:rsidR="00AC3AE3">
        <w:t xml:space="preserve"> of Karachi</w:t>
      </w:r>
      <w:r w:rsidR="007D3180">
        <w:t>.</w:t>
      </w:r>
    </w:p>
    <w:p w14:paraId="667DCD07" w14:textId="77777777" w:rsidR="007D3180" w:rsidRDefault="007D3180" w:rsidP="007D3180">
      <w:pPr>
        <w:spacing w:after="0" w:line="240" w:lineRule="auto"/>
        <w:rPr>
          <w:rFonts w:ascii="Bodoni MT" w:hAnsi="Bodoni MT"/>
          <w:b/>
          <w:sz w:val="24"/>
          <w:szCs w:val="24"/>
        </w:rPr>
      </w:pPr>
    </w:p>
    <w:p w14:paraId="032F726B" w14:textId="77777777" w:rsidR="007D3180" w:rsidRDefault="007D3180" w:rsidP="007D3180">
      <w:pPr>
        <w:spacing w:after="0" w:line="240" w:lineRule="auto"/>
        <w:rPr>
          <w:rFonts w:ascii="Bodoni MT" w:hAnsi="Bodoni MT"/>
          <w:b/>
          <w:sz w:val="24"/>
          <w:szCs w:val="24"/>
        </w:rPr>
      </w:pPr>
    </w:p>
    <w:p w14:paraId="4E45236D" w14:textId="77777777" w:rsidR="007D3180" w:rsidRDefault="007D3180" w:rsidP="007D3180">
      <w:pPr>
        <w:spacing w:after="0" w:line="240" w:lineRule="auto"/>
        <w:rPr>
          <w:rFonts w:ascii="Bodoni MT" w:hAnsi="Bodoni MT"/>
          <w:b/>
          <w:sz w:val="24"/>
          <w:szCs w:val="24"/>
        </w:rPr>
      </w:pPr>
      <w:r>
        <w:rPr>
          <w:rFonts w:ascii="Bodoni MT" w:hAnsi="Bodoni MT"/>
          <w:b/>
          <w:sz w:val="24"/>
          <w:szCs w:val="24"/>
        </w:rPr>
        <w:t>Methods</w:t>
      </w:r>
    </w:p>
    <w:p w14:paraId="4D6CDB0D" w14:textId="77777777" w:rsidR="007D3180" w:rsidRDefault="007D3180" w:rsidP="007D3180">
      <w:pPr>
        <w:spacing w:after="0" w:line="240" w:lineRule="auto"/>
        <w:rPr>
          <w:rFonts w:ascii="Bodoni MT" w:hAnsi="Bodoni MT"/>
          <w:b/>
          <w:sz w:val="24"/>
          <w:szCs w:val="24"/>
        </w:rPr>
      </w:pPr>
    </w:p>
    <w:p w14:paraId="641C5305" w14:textId="77777777" w:rsidR="007D3180" w:rsidRDefault="007D3180" w:rsidP="007D3180">
      <w:pPr>
        <w:pStyle w:val="Default"/>
        <w:jc w:val="both"/>
      </w:pPr>
      <w:r>
        <w:rPr>
          <w:i/>
          <w:u w:val="single"/>
        </w:rPr>
        <w:t>Study design:</w:t>
      </w:r>
      <w:r>
        <w:t xml:space="preserve"> This was a cross-sectional study conducted during September till December in 2014. </w:t>
      </w:r>
    </w:p>
    <w:p w14:paraId="2DA9C3BB" w14:textId="77777777" w:rsidR="007D3180" w:rsidRDefault="007D3180" w:rsidP="007D3180">
      <w:pPr>
        <w:pStyle w:val="Default"/>
        <w:jc w:val="both"/>
      </w:pPr>
    </w:p>
    <w:p w14:paraId="6D30ADFB" w14:textId="4113563A" w:rsidR="007D3180" w:rsidRDefault="007D3180" w:rsidP="00AC3AE3">
      <w:pPr>
        <w:pStyle w:val="Default"/>
        <w:jc w:val="both"/>
      </w:pPr>
      <w:r>
        <w:rPr>
          <w:i/>
          <w:u w:val="single"/>
        </w:rPr>
        <w:t>Setting:</w:t>
      </w:r>
      <w:r>
        <w:t xml:space="preserve"> The study was conducted in schools in Karachi, Pakistan. Altogether 75 schools participated in the study, out of which 26 (34%) were public schools and </w:t>
      </w:r>
      <w:r w:rsidR="00091739">
        <w:t xml:space="preserve">49 (65%) were private schools. </w:t>
      </w:r>
      <w:r>
        <w:t>Cluster random sampling was applied to sele</w:t>
      </w:r>
      <w:r w:rsidR="00091739">
        <w:t xml:space="preserve">ct public and private schools. </w:t>
      </w:r>
      <w:r w:rsidR="00AC3AE3">
        <w:t>We obtained permissions to conduct the study from the principal of each school by explaining the purpose of the study.</w:t>
      </w:r>
      <w:r w:rsidR="004F5B04">
        <w:t xml:space="preserve"> </w:t>
      </w:r>
      <w:r>
        <w:t xml:space="preserve"> </w:t>
      </w:r>
      <w:r w:rsidR="004F5B04">
        <w:t>A</w:t>
      </w:r>
      <w:r>
        <w:t xml:space="preserve"> parental permission letter giving details of the study was distributed to each student. A week’s time was given for students to get the letters signed by their parents or guardians. We ascertained that a weekend fell in between before the research assistants’ second school visit, to allow for adequate time for parents to read the permission letters.</w:t>
      </w:r>
    </w:p>
    <w:p w14:paraId="7F8F67B2" w14:textId="77777777" w:rsidR="007D3180" w:rsidRDefault="007D3180" w:rsidP="007D3180">
      <w:pPr>
        <w:pStyle w:val="Default"/>
        <w:jc w:val="both"/>
      </w:pPr>
    </w:p>
    <w:p w14:paraId="3B8A1F0F" w14:textId="77777777" w:rsidR="007D3180" w:rsidRDefault="007D3180" w:rsidP="007D3180">
      <w:pPr>
        <w:pStyle w:val="Default"/>
        <w:jc w:val="both"/>
      </w:pPr>
      <w:r>
        <w:rPr>
          <w:i/>
          <w:u w:val="single"/>
        </w:rPr>
        <w:t>Participants</w:t>
      </w:r>
      <w:r>
        <w:rPr>
          <w:i/>
        </w:rPr>
        <w:t>:</w:t>
      </w:r>
      <w:r>
        <w:t xml:space="preserve"> Adolescents (aged 10 to 19 years) in grades 6 to 10 were enrolled from schools. Only those students who had assented to participate and whose parents had given them permission to enroll in the study were </w:t>
      </w:r>
      <w:r w:rsidR="00E635B5">
        <w:t>included.</w:t>
      </w:r>
      <w:r>
        <w:t xml:space="preserve"> </w:t>
      </w:r>
    </w:p>
    <w:p w14:paraId="3CD664FB" w14:textId="77777777" w:rsidR="007D3180" w:rsidRDefault="007D3180" w:rsidP="007D3180">
      <w:pPr>
        <w:pStyle w:val="Default"/>
        <w:jc w:val="both"/>
      </w:pPr>
    </w:p>
    <w:p w14:paraId="07ECC58E" w14:textId="77777777" w:rsidR="007D3180" w:rsidRDefault="007D3180" w:rsidP="007D3180">
      <w:pPr>
        <w:pStyle w:val="Default"/>
        <w:jc w:val="both"/>
        <w:rPr>
          <w:i/>
          <w:u w:val="single"/>
        </w:rPr>
      </w:pPr>
      <w:r>
        <w:rPr>
          <w:i/>
          <w:u w:val="single"/>
        </w:rPr>
        <w:t>Variables</w:t>
      </w:r>
    </w:p>
    <w:p w14:paraId="2163A04B" w14:textId="77777777" w:rsidR="007D3180" w:rsidRDefault="007D3180" w:rsidP="00E635B5">
      <w:pPr>
        <w:pStyle w:val="Default"/>
        <w:jc w:val="both"/>
      </w:pPr>
      <w:r>
        <w:rPr>
          <w:i/>
        </w:rPr>
        <w:t>Outcome:</w:t>
      </w:r>
      <w:r>
        <w:t xml:space="preserve"> Any road traffic injury that resulted in any first aid or consultation in healthcare setting </w:t>
      </w:r>
    </w:p>
    <w:p w14:paraId="06093092" w14:textId="77777777" w:rsidR="007D3180" w:rsidRDefault="007D3180" w:rsidP="007D3180">
      <w:pPr>
        <w:pStyle w:val="Default"/>
        <w:jc w:val="both"/>
      </w:pPr>
    </w:p>
    <w:p w14:paraId="299903EB" w14:textId="1D7192EC" w:rsidR="007D3180" w:rsidRDefault="007D3180" w:rsidP="00E635B5">
      <w:pPr>
        <w:pStyle w:val="Default"/>
        <w:jc w:val="both"/>
      </w:pPr>
      <w:r>
        <w:rPr>
          <w:i/>
        </w:rPr>
        <w:t>Exposures:</w:t>
      </w:r>
      <w:r>
        <w:t xml:space="preserve"> Parental licensing to independent mobility of adolescents was asked by whether they were allowed to cross main road, travel to and from school al</w:t>
      </w:r>
      <w:r w:rsidR="00091739">
        <w:t>one, travelling in bus</w:t>
      </w:r>
      <w:r>
        <w:t xml:space="preserve"> and activities alone on the weekend. The responses were either yes or no.</w:t>
      </w:r>
    </w:p>
    <w:p w14:paraId="6E380EA8" w14:textId="77777777" w:rsidR="007D3180" w:rsidRDefault="007D3180" w:rsidP="007D3180">
      <w:pPr>
        <w:pStyle w:val="Default"/>
        <w:jc w:val="both"/>
      </w:pPr>
    </w:p>
    <w:p w14:paraId="77973D63" w14:textId="77777777" w:rsidR="007D3180" w:rsidRDefault="007D3180" w:rsidP="007D3180">
      <w:pPr>
        <w:pStyle w:val="Default"/>
        <w:jc w:val="both"/>
      </w:pPr>
      <w:r>
        <w:rPr>
          <w:i/>
          <w:u w:val="single"/>
        </w:rPr>
        <w:t>Data sources/measurements</w:t>
      </w:r>
      <w:r>
        <w:rPr>
          <w:i/>
        </w:rPr>
        <w:t xml:space="preserve">: </w:t>
      </w:r>
      <w:r>
        <w:t>All the information was asked from adolescents in a written questionnaire. The study questionnaire for school adolescents was available in Urdu and English. The questionnaires had multiple choice questions. We piloted the study questionnaires</w:t>
      </w:r>
      <w:r w:rsidR="00E252AC">
        <w:t xml:space="preserve"> </w:t>
      </w:r>
      <w:r>
        <w:t xml:space="preserve">to assess their effectiveness, acceptability, and clarity for study participants, and modifications were made accordingly before launching the main data collection process. For data collection, research assistants were trained about administering the questionnaires. Each question in the data collection tool was explained to students by research assistants to ensure clarity in comprehension. The questionnaires took approximately 25 minutes to be filled by a class of students. </w:t>
      </w:r>
    </w:p>
    <w:p w14:paraId="001AF0A3" w14:textId="77777777" w:rsidR="007D3180" w:rsidRDefault="007D3180" w:rsidP="007D3180">
      <w:pPr>
        <w:pStyle w:val="Default"/>
        <w:jc w:val="both"/>
      </w:pPr>
    </w:p>
    <w:p w14:paraId="248E3F76" w14:textId="02A4D802" w:rsidR="007D3180" w:rsidRDefault="007D3180" w:rsidP="00F47381">
      <w:pPr>
        <w:pStyle w:val="Default"/>
        <w:jc w:val="both"/>
      </w:pPr>
      <w:r>
        <w:rPr>
          <w:i/>
          <w:u w:val="single"/>
        </w:rPr>
        <w:t>Study size:</w:t>
      </w:r>
      <w:r>
        <w:rPr>
          <w:i/>
        </w:rPr>
        <w:t xml:space="preserve"> </w:t>
      </w:r>
      <w:r>
        <w:t xml:space="preserve">The sample size for the </w:t>
      </w:r>
      <w:r w:rsidR="00E252AC">
        <w:t xml:space="preserve">original </w:t>
      </w:r>
      <w:r w:rsidR="001F6354">
        <w:t>study</w:t>
      </w:r>
      <w:r>
        <w:t xml:space="preserve"> was 1,270 school stud</w:t>
      </w:r>
      <w:r w:rsidR="001F6354">
        <w:t>ents</w:t>
      </w:r>
      <w:r>
        <w:t xml:space="preserve"> </w:t>
      </w:r>
      <w:r w:rsidR="00495574">
        <w:t>with the assumption</w:t>
      </w:r>
      <w:r>
        <w:t xml:space="preserve"> at least 50% students may be active commuters in the study population with 95% confidence level</w:t>
      </w:r>
      <w:r w:rsidR="00495574">
        <w:t xml:space="preserve"> and a </w:t>
      </w:r>
      <w:r w:rsidR="00DA37E5">
        <w:t>bound-on</w:t>
      </w:r>
      <w:r w:rsidR="00495574">
        <w:t xml:space="preserve"> error of ± 5%. </w:t>
      </w:r>
      <w:r w:rsidR="001F6354">
        <w:t>Since there was no past information on adolescents’ school mobility patterns in Pakistan</w:t>
      </w:r>
      <w:r w:rsidR="00495574">
        <w:t>. T</w:t>
      </w:r>
      <w:r>
        <w:t>he sample size required after mul</w:t>
      </w:r>
      <w:r w:rsidR="00D94E17">
        <w:t xml:space="preserve">tiplying with design effect of </w:t>
      </w:r>
      <w:r>
        <w:t xml:space="preserve">3 and inflating the sample size by 10% to account for non-responders was approximately n=1267. The size of each class in schools is 15-30 students so list of around 100 schools was randomly generated with 40% public and 60% private schools to get sample of 1264 school adolescents. This percentage share of public versus private schools depicts the enrollment of children in urban areas in Pakistan </w:t>
      </w:r>
      <w:r>
        <w:fldChar w:fldCharType="begin"/>
      </w:r>
      <w:r>
        <w:instrText>ADDIN EN.CITE &lt;EndNote&gt;&lt;Cite&gt;&lt;Year&gt;2019&lt;/Year&gt;&lt;RecNum&gt;10&lt;/RecNum&gt;&lt;DisplayText&gt;(8)&lt;/DisplayText&gt;&lt;record&gt;&lt;rec-number&gt;10&lt;/rec-number&gt;&lt;foreign-keys&gt;&lt;key app="EN" db-id="swadawszd0zrdleessuvaxx0ddews905xeax" timestamp="1597485955"&gt;10&lt;/key&gt;&lt;/foreign-keys&gt;&lt;ref-type name="Report"&gt;27&lt;/ref-type&gt;&lt;contributors&gt;&lt;/contributors&gt;&lt;titles&gt;&lt;title&gt;School education in Pakistan A Sector Assessment &lt;/title&gt;&lt;/titles&gt;&lt;dates&gt;&lt;year&gt;2019&lt;/year&gt;&lt;/dates&gt;&lt;publisher&gt;Asian Development Bank&lt;/publisher&gt;&lt;urls&gt;&lt;/urls&gt;&lt;/record&gt;&lt;/Cite&gt;&lt;/EndNote&gt;</w:instrText>
      </w:r>
      <w:r>
        <w:fldChar w:fldCharType="separate"/>
      </w:r>
      <w:bookmarkStart w:id="8" w:name="__Fieldmark__158_2386272582"/>
      <w:r>
        <w:t>(8)</w:t>
      </w:r>
      <w:r>
        <w:fldChar w:fldCharType="end"/>
      </w:r>
      <w:bookmarkEnd w:id="8"/>
      <w:r w:rsidR="001F6354">
        <w:t>.</w:t>
      </w:r>
      <w:r>
        <w:t>There were numbers of classrooms/sections in school for our desired Grades 6-8. We attempted to have equal representation of grades overall in total sample of schools, so the research team used to inform which grade they want to survey.</w:t>
      </w:r>
    </w:p>
    <w:p w14:paraId="002545B9" w14:textId="5785C049" w:rsidR="001F6354" w:rsidRDefault="001F6354" w:rsidP="007D3180">
      <w:pPr>
        <w:spacing w:after="0" w:line="240" w:lineRule="auto"/>
        <w:jc w:val="both"/>
        <w:rPr>
          <w:rFonts w:ascii="Times New Roman" w:hAnsi="Times New Roman"/>
          <w:sz w:val="24"/>
          <w:szCs w:val="24"/>
        </w:rPr>
      </w:pPr>
      <w:r>
        <w:rPr>
          <w:rFonts w:ascii="Times New Roman" w:hAnsi="Times New Roman"/>
          <w:sz w:val="24"/>
          <w:szCs w:val="24"/>
        </w:rPr>
        <w:t xml:space="preserve">For the current study objective, </w:t>
      </w:r>
      <w:r w:rsidR="00495574">
        <w:rPr>
          <w:rFonts w:ascii="Times New Roman" w:hAnsi="Times New Roman"/>
          <w:sz w:val="24"/>
          <w:szCs w:val="24"/>
        </w:rPr>
        <w:t>we believe the sample size requirement is enough if we have</w:t>
      </w:r>
      <w:r w:rsidR="00EF1DED">
        <w:rPr>
          <w:rFonts w:ascii="Times New Roman" w:hAnsi="Times New Roman"/>
          <w:sz w:val="24"/>
          <w:szCs w:val="24"/>
        </w:rPr>
        <w:t xml:space="preserve"> 10 or 25 events</w:t>
      </w:r>
      <w:r w:rsidR="00495574">
        <w:rPr>
          <w:rFonts w:ascii="Times New Roman" w:hAnsi="Times New Roman"/>
          <w:sz w:val="24"/>
          <w:szCs w:val="24"/>
        </w:rPr>
        <w:t xml:space="preserve"> (outcomes) and </w:t>
      </w:r>
      <w:r w:rsidR="00EF1DED">
        <w:rPr>
          <w:rFonts w:ascii="Times New Roman" w:hAnsi="Times New Roman"/>
          <w:sz w:val="24"/>
          <w:szCs w:val="24"/>
        </w:rPr>
        <w:t xml:space="preserve">as many </w:t>
      </w:r>
      <w:r w:rsidR="00495574">
        <w:rPr>
          <w:rFonts w:ascii="Times New Roman" w:hAnsi="Times New Roman"/>
          <w:sz w:val="24"/>
          <w:szCs w:val="24"/>
        </w:rPr>
        <w:t xml:space="preserve">non-events per </w:t>
      </w:r>
      <w:r w:rsidR="00EF1DED">
        <w:rPr>
          <w:rFonts w:ascii="Times New Roman" w:hAnsi="Times New Roman"/>
          <w:sz w:val="24"/>
          <w:szCs w:val="24"/>
        </w:rPr>
        <w:t>variable</w:t>
      </w:r>
      <w:r w:rsidR="00495574">
        <w:rPr>
          <w:rFonts w:ascii="Times New Roman" w:hAnsi="Times New Roman"/>
          <w:sz w:val="24"/>
          <w:szCs w:val="24"/>
        </w:rPr>
        <w:t xml:space="preserve"> in final multivariable model</w:t>
      </w:r>
      <w:r w:rsidR="00EF1DED" w:rsidRPr="00EF1DED">
        <w:rPr>
          <w:rFonts w:ascii="Times New Roman" w:hAnsi="Times New Roman"/>
          <w:sz w:val="24"/>
          <w:szCs w:val="24"/>
        </w:rPr>
        <w:t xml:space="preserve"> </w:t>
      </w:r>
      <w:r w:rsidR="00EF1DED">
        <w:rPr>
          <w:rFonts w:ascii="Times New Roman" w:hAnsi="Times New Roman"/>
          <w:sz w:val="24"/>
          <w:szCs w:val="24"/>
        </w:rPr>
        <w:t>according to events per variable (EPV) rule</w:t>
      </w:r>
      <w:r w:rsidR="008A2894">
        <w:rPr>
          <w:rFonts w:ascii="Times New Roman" w:hAnsi="Times New Roman"/>
          <w:sz w:val="24"/>
          <w:szCs w:val="24"/>
        </w:rPr>
        <w:t xml:space="preserve"> </w:t>
      </w:r>
      <w:r w:rsidR="00FB586D">
        <w:rPr>
          <w:rFonts w:ascii="Times New Roman" w:hAnsi="Times New Roman"/>
          <w:sz w:val="24"/>
          <w:szCs w:val="24"/>
        </w:rPr>
        <w:fldChar w:fldCharType="begin"/>
      </w:r>
      <w:r w:rsidR="00FB586D">
        <w:rPr>
          <w:rFonts w:ascii="Times New Roman" w:hAnsi="Times New Roman"/>
          <w:sz w:val="24"/>
          <w:szCs w:val="24"/>
        </w:rPr>
        <w:instrText xml:space="preserve"> ADDIN EN.CITE &lt;EndNote&gt;&lt;Cite&gt;&lt;Author&gt;Pajouheshnia&lt;/Author&gt;&lt;Year&gt;2016&lt;/Year&gt;&lt;RecNum&gt;11&lt;/RecNum&gt;&lt;DisplayText&gt;(1)&lt;/DisplayText&gt;&lt;record&gt;&lt;rec-number&gt;11&lt;/rec-number&gt;&lt;foreign-keys&gt;&lt;key app="EN" db-id="swadawszd0zrdleessuvaxx0ddews905xeax" timestamp="1598202992"&gt;11&lt;/key&gt;&lt;/foreign-keys&gt;&lt;ref-type name="Journal Article"&gt;17&lt;/ref-type&gt;&lt;contributors&gt;&lt;authors&gt;&lt;author&gt;Pajouheshnia, Romin&lt;/author&gt;&lt;author&gt;Pestman, Wiebe R&lt;/author&gt;&lt;author&gt;Teerenstra, Steven&lt;/author&gt;&lt;author&gt;Groenwold, Rolf HH&lt;/author&gt;&lt;/authors&gt;&lt;/contributors&gt;&lt;titles&gt;&lt;title&gt;A computational approach to compare regression modelling strategies in prediction research&lt;/title&gt;&lt;secondary-title&gt;BMC medical research methodology&lt;/secondary-title&gt;&lt;/titles&gt;&lt;periodical&gt;&lt;full-title&gt;BMC medical research methodology&lt;/full-title&gt;&lt;/periodical&gt;&lt;pages&gt;107&lt;/pages&gt;&lt;volume&gt;16&lt;/volume&gt;&lt;number&gt;1&lt;/number&gt;&lt;dates&gt;&lt;year&gt;2016&lt;/year&gt;&lt;/dates&gt;&lt;isbn&gt;1471-2288&lt;/isbn&gt;&lt;urls&gt;&lt;/urls&gt;&lt;/record&gt;&lt;/Cite&gt;&lt;/EndNote&gt;</w:instrText>
      </w:r>
      <w:r w:rsidR="00FB586D">
        <w:rPr>
          <w:rFonts w:ascii="Times New Roman" w:hAnsi="Times New Roman"/>
          <w:sz w:val="24"/>
          <w:szCs w:val="24"/>
        </w:rPr>
        <w:fldChar w:fldCharType="separate"/>
      </w:r>
      <w:r w:rsidR="00FB586D">
        <w:rPr>
          <w:rFonts w:ascii="Times New Roman" w:hAnsi="Times New Roman"/>
          <w:noProof/>
          <w:sz w:val="24"/>
          <w:szCs w:val="24"/>
        </w:rPr>
        <w:t>(1)</w:t>
      </w:r>
      <w:r w:rsidR="00FB586D">
        <w:rPr>
          <w:rFonts w:ascii="Times New Roman" w:hAnsi="Times New Roman"/>
          <w:sz w:val="24"/>
          <w:szCs w:val="24"/>
        </w:rPr>
        <w:fldChar w:fldCharType="end"/>
      </w:r>
      <w:r w:rsidR="00EF1DED">
        <w:rPr>
          <w:rFonts w:ascii="Times New Roman" w:hAnsi="Times New Roman"/>
          <w:sz w:val="24"/>
          <w:szCs w:val="24"/>
        </w:rPr>
        <w:t xml:space="preserve">. </w:t>
      </w:r>
      <w:r w:rsidR="00B96815">
        <w:rPr>
          <w:rFonts w:ascii="Times New Roman" w:hAnsi="Times New Roman"/>
          <w:sz w:val="24"/>
          <w:szCs w:val="24"/>
        </w:rPr>
        <w:t>The expected events should be 90 by10 EPV rule and 225 by 25 EPV</w:t>
      </w:r>
      <w:r w:rsidR="00B96815" w:rsidRPr="00B96815">
        <w:rPr>
          <w:rFonts w:ascii="Times New Roman" w:hAnsi="Times New Roman"/>
          <w:sz w:val="24"/>
          <w:szCs w:val="24"/>
        </w:rPr>
        <w:t xml:space="preserve"> </w:t>
      </w:r>
      <w:r w:rsidR="00B96815">
        <w:rPr>
          <w:rFonts w:ascii="Times New Roman" w:hAnsi="Times New Roman"/>
          <w:sz w:val="24"/>
          <w:szCs w:val="24"/>
        </w:rPr>
        <w:t xml:space="preserve">using 9 parameters (minus reference category) in final model. </w:t>
      </w:r>
      <w:r w:rsidR="00EF1DED">
        <w:rPr>
          <w:rFonts w:ascii="Times New Roman" w:hAnsi="Times New Roman"/>
          <w:sz w:val="24"/>
          <w:szCs w:val="24"/>
        </w:rPr>
        <w:t>F</w:t>
      </w:r>
      <w:r w:rsidR="00EA3249">
        <w:rPr>
          <w:rFonts w:ascii="Times New Roman" w:hAnsi="Times New Roman"/>
          <w:sz w:val="24"/>
          <w:szCs w:val="24"/>
        </w:rPr>
        <w:t>or age 10-19 years, data has 265</w:t>
      </w:r>
      <w:r w:rsidR="00EF1DED">
        <w:rPr>
          <w:rFonts w:ascii="Times New Roman" w:hAnsi="Times New Roman"/>
          <w:sz w:val="24"/>
          <w:szCs w:val="24"/>
        </w:rPr>
        <w:t xml:space="preserve"> events of RTI</w:t>
      </w:r>
      <w:r w:rsidR="00EA3249">
        <w:rPr>
          <w:rFonts w:ascii="Times New Roman" w:hAnsi="Times New Roman"/>
          <w:sz w:val="24"/>
          <w:szCs w:val="24"/>
        </w:rPr>
        <w:t>s and 99</w:t>
      </w:r>
      <w:r w:rsidR="00EF1DED">
        <w:rPr>
          <w:rFonts w:ascii="Times New Roman" w:hAnsi="Times New Roman"/>
          <w:sz w:val="24"/>
          <w:szCs w:val="24"/>
        </w:rPr>
        <w:t>9 non-events</w:t>
      </w:r>
      <w:r w:rsidR="00C42DDB">
        <w:rPr>
          <w:rFonts w:ascii="Times New Roman" w:hAnsi="Times New Roman"/>
          <w:sz w:val="24"/>
          <w:szCs w:val="24"/>
        </w:rPr>
        <w:t>. For age 10-15 years, we have 196 events and 780 non-events.</w:t>
      </w:r>
      <w:r w:rsidR="00EA3249">
        <w:rPr>
          <w:rFonts w:ascii="Times New Roman" w:hAnsi="Times New Roman"/>
          <w:sz w:val="24"/>
          <w:szCs w:val="24"/>
        </w:rPr>
        <w:t xml:space="preserve"> I</w:t>
      </w:r>
      <w:r w:rsidR="00EA3249">
        <w:rPr>
          <w:rFonts w:ascii="Times New Roman" w:hAnsi="Times New Roman"/>
          <w:sz w:val="24"/>
          <w:szCs w:val="24"/>
        </w:rPr>
        <w:t>n 10-15 years of age</w:t>
      </w:r>
      <w:r w:rsidR="00EA3249">
        <w:rPr>
          <w:rFonts w:ascii="Times New Roman" w:hAnsi="Times New Roman"/>
          <w:sz w:val="24"/>
          <w:szCs w:val="24"/>
        </w:rPr>
        <w:t>,</w:t>
      </w:r>
      <w:r w:rsidR="00EA3249">
        <w:rPr>
          <w:rFonts w:ascii="Times New Roman" w:hAnsi="Times New Roman"/>
          <w:sz w:val="24"/>
          <w:szCs w:val="24"/>
        </w:rPr>
        <w:t xml:space="preserve"> </w:t>
      </w:r>
      <w:r w:rsidR="00B96815">
        <w:rPr>
          <w:rFonts w:ascii="Times New Roman" w:hAnsi="Times New Roman"/>
          <w:sz w:val="24"/>
          <w:szCs w:val="24"/>
        </w:rPr>
        <w:t xml:space="preserve">we </w:t>
      </w:r>
      <w:r w:rsidR="00EA3249">
        <w:rPr>
          <w:rFonts w:ascii="Times New Roman" w:hAnsi="Times New Roman"/>
          <w:sz w:val="24"/>
          <w:szCs w:val="24"/>
        </w:rPr>
        <w:t xml:space="preserve">have enough events by 10 EPV rule and </w:t>
      </w:r>
      <w:r w:rsidR="00B96815">
        <w:rPr>
          <w:rFonts w:ascii="Times New Roman" w:hAnsi="Times New Roman"/>
          <w:sz w:val="24"/>
          <w:szCs w:val="24"/>
        </w:rPr>
        <w:t xml:space="preserve">only fell short </w:t>
      </w:r>
      <w:r w:rsidR="00F47381">
        <w:rPr>
          <w:rFonts w:ascii="Times New Roman" w:hAnsi="Times New Roman"/>
          <w:sz w:val="24"/>
          <w:szCs w:val="24"/>
        </w:rPr>
        <w:t xml:space="preserve">of enough sample size </w:t>
      </w:r>
      <w:r w:rsidR="00EA3249">
        <w:rPr>
          <w:rFonts w:ascii="Times New Roman" w:hAnsi="Times New Roman"/>
          <w:sz w:val="24"/>
          <w:szCs w:val="24"/>
        </w:rPr>
        <w:t>by</w:t>
      </w:r>
      <w:r w:rsidR="00B96815">
        <w:rPr>
          <w:rFonts w:ascii="Times New Roman" w:hAnsi="Times New Roman"/>
          <w:sz w:val="24"/>
          <w:szCs w:val="24"/>
        </w:rPr>
        <w:t xml:space="preserve"> 25 EPV rule.</w:t>
      </w:r>
    </w:p>
    <w:p w14:paraId="30F08062" w14:textId="77777777" w:rsidR="007D3180" w:rsidRDefault="007D3180" w:rsidP="007D3180">
      <w:pPr>
        <w:spacing w:after="0" w:line="240" w:lineRule="auto"/>
        <w:rPr>
          <w:rFonts w:ascii="Times New Roman" w:hAnsi="Times New Roman"/>
          <w:sz w:val="24"/>
          <w:szCs w:val="24"/>
        </w:rPr>
      </w:pPr>
    </w:p>
    <w:p w14:paraId="01E960BB" w14:textId="77777777" w:rsidR="00B96815" w:rsidRDefault="00B96815" w:rsidP="007D3180">
      <w:pPr>
        <w:pStyle w:val="Default"/>
        <w:jc w:val="both"/>
      </w:pPr>
    </w:p>
    <w:p w14:paraId="7130967C" w14:textId="2B469D1E" w:rsidR="007D3180" w:rsidRDefault="007D3180" w:rsidP="007D3180">
      <w:pPr>
        <w:pStyle w:val="Default"/>
        <w:jc w:val="both"/>
      </w:pPr>
      <w:r>
        <w:rPr>
          <w:i/>
          <w:color w:val="auto"/>
          <w:u w:val="single"/>
        </w:rPr>
        <w:t>Statistical analysis</w:t>
      </w:r>
      <w:r>
        <w:rPr>
          <w:b/>
          <w:i/>
          <w:color w:val="auto"/>
          <w:u w:val="single"/>
        </w:rPr>
        <w:t>:</w:t>
      </w:r>
      <w:r>
        <w:rPr>
          <w:b/>
          <w:color w:val="auto"/>
        </w:rPr>
        <w:t xml:space="preserve"> </w:t>
      </w:r>
      <w:r>
        <w:t xml:space="preserve">We performed the analysis using R </w:t>
      </w:r>
      <w:r>
        <w:fldChar w:fldCharType="begin"/>
      </w:r>
      <w:r>
        <w:instrText>ADDIN EN.CITE &lt;EndNote&gt;&lt;Cite&gt;&lt;RecNum&gt;21&lt;/RecNum&gt;&lt;DisplayText&gt;(9)&lt;/DisplayText&gt;&lt;record&gt;&lt;rec-number&gt;21&lt;/rec-number&gt;&lt;foreign-keys&gt;&lt;key app="EN" db-id="swadawszd0zrdleessuvaxx0ddews905xeax" timestamp="1599437139"&gt;21&lt;/key&gt;&lt;/foreign-keys&gt;&lt;ref-type name="Patent"&gt;25&lt;/ref-type&gt;&lt;contributors&gt;&lt;/contributors&gt;&lt;titles&gt;&lt;title&gt;R Core Team (2019). R: A language and environment for statistical computing. R Foundation for Statistical Computing V, https://www.R-project.org/. AU.&lt;/title&gt;&lt;/titles&gt;&lt;dates&gt;&lt;/dates&gt;&lt;urls&gt;&lt;/urls&gt;&lt;/record&gt;&lt;/Cite&gt;&lt;/EndNote&gt;</w:instrText>
      </w:r>
      <w:r>
        <w:fldChar w:fldCharType="separate"/>
      </w:r>
      <w:bookmarkStart w:id="9" w:name="__Fieldmark__177_2386272582"/>
      <w:r>
        <w:t>(9)</w:t>
      </w:r>
      <w:r>
        <w:fldChar w:fldCharType="end"/>
      </w:r>
      <w:bookmarkEnd w:id="9"/>
      <w:r>
        <w:t xml:space="preserve">. Categorical variables are described using frequencies and percentages. We used logistic regression to estimate unadjusted and adjusted associations as well as 95% confidence intervals (CI) between exposures </w:t>
      </w:r>
      <w:r w:rsidR="00C42DDB">
        <w:t xml:space="preserve">(indicators of independent variables, age and gender) </w:t>
      </w:r>
      <w:r>
        <w:t>and the outcome</w:t>
      </w:r>
      <w:r w:rsidR="00C42DDB">
        <w:t xml:space="preserve"> (RTIs)</w:t>
      </w:r>
      <w:r>
        <w:t>.</w:t>
      </w:r>
      <w:bookmarkStart w:id="10" w:name="_Hlk49637349"/>
      <w:bookmarkEnd w:id="10"/>
      <w:r w:rsidR="00C42DDB">
        <w:t xml:space="preserve"> </w:t>
      </w:r>
      <w:r w:rsidR="008C38E1">
        <w:t xml:space="preserve">The previous literature has not categorically defined age for assessing independent </w:t>
      </w:r>
      <w:r w:rsidR="00FE04FB">
        <w:t>mobility,</w:t>
      </w:r>
      <w:r w:rsidR="008C38E1">
        <w:t xml:space="preserve"> but </w:t>
      </w:r>
      <w:r w:rsidR="00B96815">
        <w:t xml:space="preserve">various studies had </w:t>
      </w:r>
      <w:r w:rsidR="008C38E1">
        <w:t>used a</w:t>
      </w:r>
      <w:r w:rsidR="007B5C34">
        <w:t>ge</w:t>
      </w:r>
      <w:r w:rsidR="00FE04FB">
        <w:t xml:space="preserve"> </w:t>
      </w:r>
      <w:r w:rsidR="00FE04FB">
        <w:lastRenderedPageBreak/>
        <w:t>ranges</w:t>
      </w:r>
      <w:r w:rsidR="008C38E1">
        <w:t xml:space="preserve"> between 5-15 years. The eligibility criteria of our study </w:t>
      </w:r>
      <w:r w:rsidR="00FE04FB">
        <w:t>were</w:t>
      </w:r>
      <w:r w:rsidR="008C38E1">
        <w:t xml:space="preserve"> grades</w:t>
      </w:r>
      <w:r w:rsidR="007B5C34">
        <w:t xml:space="preserve"> and not age. We </w:t>
      </w:r>
      <w:r w:rsidR="00FE04FB">
        <w:t>were</w:t>
      </w:r>
      <w:r w:rsidR="007B5C34">
        <w:t xml:space="preserve"> interested in independent mobility </w:t>
      </w:r>
      <w:r w:rsidR="00FE04FB">
        <w:t>of adolescents</w:t>
      </w:r>
      <w:r w:rsidR="007B5C34">
        <w:t xml:space="preserve"> therefore we </w:t>
      </w:r>
      <w:r w:rsidR="00B96815">
        <w:t>selected</w:t>
      </w:r>
      <w:r w:rsidR="007B5C34">
        <w:t xml:space="preserve"> minimum age of 10 years and excluded </w:t>
      </w:r>
      <w:r w:rsidR="000E6FB0">
        <w:t>above 19</w:t>
      </w:r>
      <w:r w:rsidR="007B5C34">
        <w:t xml:space="preserve"> years </w:t>
      </w:r>
      <w:r w:rsidR="00B96815">
        <w:t>from our data points</w:t>
      </w:r>
      <w:r w:rsidR="00C04B05">
        <w:t xml:space="preserve"> </w:t>
      </w:r>
      <w:r w:rsidR="007B5C34">
        <w:t>which is relatively big age for assessing independent mobility.</w:t>
      </w:r>
      <w:r w:rsidR="00EA3249">
        <w:t xml:space="preserve"> </w:t>
      </w:r>
      <w:r w:rsidR="00EA3249">
        <w:t>We have developed</w:t>
      </w:r>
      <w:r w:rsidR="00EA3249">
        <w:t xml:space="preserve"> two models based on age groups, the first one is for 10-15 years old as per the literature but we also developed of complete age range of adolescents 10- 19 years.</w:t>
      </w:r>
    </w:p>
    <w:p w14:paraId="700A07DC" w14:textId="77777777" w:rsidR="007D3180" w:rsidRDefault="007D3180" w:rsidP="007D3180">
      <w:pPr>
        <w:pStyle w:val="Default"/>
        <w:jc w:val="both"/>
      </w:pPr>
    </w:p>
    <w:p w14:paraId="4BDC7A95" w14:textId="77777777" w:rsidR="007D3180" w:rsidRDefault="007D3180" w:rsidP="007D3180">
      <w:pPr>
        <w:pStyle w:val="Default"/>
      </w:pPr>
    </w:p>
    <w:p w14:paraId="6457831D" w14:textId="77777777" w:rsidR="007D3180" w:rsidRDefault="007D3180" w:rsidP="007D3180">
      <w:pPr>
        <w:pStyle w:val="Default"/>
        <w:rPr>
          <w:rFonts w:ascii="Bodoni MT" w:hAnsi="Bodoni MT"/>
          <w:b/>
        </w:rPr>
      </w:pPr>
      <w:r>
        <w:rPr>
          <w:rFonts w:ascii="Bodoni MT" w:hAnsi="Bodoni MT"/>
          <w:b/>
        </w:rPr>
        <w:t>Results</w:t>
      </w:r>
    </w:p>
    <w:p w14:paraId="0C4DD956" w14:textId="77777777" w:rsidR="007D3180" w:rsidRDefault="007D3180" w:rsidP="007D3180">
      <w:pPr>
        <w:pStyle w:val="Default"/>
      </w:pPr>
    </w:p>
    <w:p w14:paraId="21977E01" w14:textId="1A284BEC" w:rsidR="007D3180" w:rsidRDefault="007D3180" w:rsidP="007D3180">
      <w:pPr>
        <w:pStyle w:val="Default"/>
        <w:jc w:val="both"/>
      </w:pPr>
      <w:r>
        <w:t>Data of 12</w:t>
      </w:r>
      <w:r w:rsidR="000E6FB0">
        <w:t xml:space="preserve">64 10-19 years old adolescents </w:t>
      </w:r>
      <w:r>
        <w:t xml:space="preserve">were included in the study with girls in majority (60%). Around </w:t>
      </w:r>
      <w:r w:rsidR="00927C4D">
        <w:t>85</w:t>
      </w:r>
      <w:r>
        <w:t xml:space="preserve">% of the adolescents reported no adult accompaniment on their school travel. Overall 21% of the adolescents </w:t>
      </w:r>
      <w:r w:rsidR="00F40D76">
        <w:t>reported road traffic injuries.</w:t>
      </w:r>
    </w:p>
    <w:p w14:paraId="4BC9A3F6" w14:textId="77777777" w:rsidR="007D3180" w:rsidRDefault="007D3180" w:rsidP="007D3180">
      <w:pPr>
        <w:pStyle w:val="Default"/>
        <w:jc w:val="both"/>
      </w:pPr>
    </w:p>
    <w:p w14:paraId="11A3E5AB" w14:textId="5B9EE79B" w:rsidR="007D3180" w:rsidRDefault="007D3180" w:rsidP="007D3180">
      <w:pPr>
        <w:pStyle w:val="Default"/>
        <w:jc w:val="both"/>
      </w:pPr>
      <w:r>
        <w:t>In the unadjusted analyses</w:t>
      </w:r>
      <w:r w:rsidR="000E6FB0">
        <w:t xml:space="preserve"> of model 1 for age 10-19</w:t>
      </w:r>
      <w:r w:rsidR="00927C4D">
        <w:t xml:space="preserve"> years</w:t>
      </w:r>
      <w:r w:rsidR="00D06A7B">
        <w:t xml:space="preserve"> and model 2 for age 10-15 years</w:t>
      </w:r>
      <w:r w:rsidR="00BC266E">
        <w:t>, boys (OR 2.24</w:t>
      </w:r>
      <w:r>
        <w:t>, 95%</w:t>
      </w:r>
      <w:r w:rsidR="00201799">
        <w:t xml:space="preserve"> </w:t>
      </w:r>
      <w:r w:rsidR="00BC266E">
        <w:t>CIs 1.7</w:t>
      </w:r>
      <w:r>
        <w:t>, 2.</w:t>
      </w:r>
      <w:r w:rsidR="00BC266E">
        <w:t>95</w:t>
      </w:r>
      <w:r>
        <w:t>)</w:t>
      </w:r>
      <w:r w:rsidR="00BC266E">
        <w:t xml:space="preserve"> and (OR 1.89, 95% CIs 1.38, 2.59</w:t>
      </w:r>
      <w:r w:rsidR="00D06A7B">
        <w:t>)</w:t>
      </w:r>
      <w:r>
        <w:t>, parents licensing</w:t>
      </w:r>
      <w:r w:rsidR="00BC266E">
        <w:t xml:space="preserve"> of adolescents </w:t>
      </w:r>
      <w:r>
        <w:t xml:space="preserve"> to cross ma</w:t>
      </w:r>
      <w:r w:rsidR="00BC266E">
        <w:t>in roads alone (OR 1.64</w:t>
      </w:r>
      <w:r>
        <w:t>; 95% CI 1.2</w:t>
      </w:r>
      <w:r w:rsidR="00BC266E">
        <w:t>5</w:t>
      </w:r>
      <w:r>
        <w:t>, 2.1</w:t>
      </w:r>
      <w:r w:rsidR="00BC266E">
        <w:t>6</w:t>
      </w:r>
      <w:r>
        <w:t>)</w:t>
      </w:r>
      <w:r w:rsidR="00D06A7B">
        <w:t xml:space="preserve"> and (OR 1.66; 95% CI 1.21, 2.28)</w:t>
      </w:r>
      <w:r>
        <w:t>, allowed to use public buses (OR 1.</w:t>
      </w:r>
      <w:r w:rsidR="00BC266E">
        <w:t>92</w:t>
      </w:r>
      <w:r>
        <w:t>; 95% CIs 1.3</w:t>
      </w:r>
      <w:r w:rsidR="00BC266E">
        <w:t>9</w:t>
      </w:r>
      <w:r>
        <w:t>, 2.</w:t>
      </w:r>
      <w:r w:rsidR="00BC266E">
        <w:t>6</w:t>
      </w:r>
      <w:r w:rsidR="00D06A7B">
        <w:t>3</w:t>
      </w:r>
      <w:r>
        <w:t xml:space="preserve">) and </w:t>
      </w:r>
      <w:r w:rsidR="00D06A7B">
        <w:t>(OR 1.76; 95% CIs 1.17, 2.</w:t>
      </w:r>
      <w:r w:rsidR="00E87A06">
        <w:t>6</w:t>
      </w:r>
      <w:r w:rsidR="00D06A7B">
        <w:t>3)</w:t>
      </w:r>
      <w:r w:rsidR="00E87A06">
        <w:t>,</w:t>
      </w:r>
      <w:r w:rsidR="00D06A7B">
        <w:t xml:space="preserve"> </w:t>
      </w:r>
      <w:r>
        <w:t xml:space="preserve">adolescents who were on their own for weekend activity (OR </w:t>
      </w:r>
      <w:r w:rsidR="00BC266E">
        <w:t>2.51</w:t>
      </w:r>
      <w:r>
        <w:t>; 95% CIs 1.</w:t>
      </w:r>
      <w:r w:rsidR="00BC266E">
        <w:t>63</w:t>
      </w:r>
      <w:r>
        <w:t xml:space="preserve">, </w:t>
      </w:r>
      <w:r w:rsidR="00D06A7B">
        <w:t>3.9</w:t>
      </w:r>
      <w:r w:rsidR="00BC266E">
        <w:t>6</w:t>
      </w:r>
      <w:r w:rsidR="00D06A7B">
        <w:t xml:space="preserve">) </w:t>
      </w:r>
      <w:r w:rsidR="00E87A06">
        <w:t xml:space="preserve">and (OR 2.64 95% CIs 1.57, 4.63) </w:t>
      </w:r>
      <w:r w:rsidR="00BC266E">
        <w:t>or had</w:t>
      </w:r>
      <w:r w:rsidR="00D06A7B">
        <w:t xml:space="preserve"> mix of alone</w:t>
      </w:r>
      <w:r w:rsidR="00E87A06">
        <w:t xml:space="preserve"> and accompanied </w:t>
      </w:r>
      <w:r w:rsidR="00BC266E">
        <w:t>weekend trips (OR 2.07</w:t>
      </w:r>
      <w:r w:rsidR="00E87A06">
        <w:t xml:space="preserve">; 95% CIs </w:t>
      </w:r>
      <w:r w:rsidR="00BC266E">
        <w:t>1.34,3.29</w:t>
      </w:r>
      <w:r w:rsidR="00D06A7B">
        <w:t>)</w:t>
      </w:r>
      <w:r>
        <w:t xml:space="preserve"> </w:t>
      </w:r>
      <w:r w:rsidR="00E87A06">
        <w:t xml:space="preserve">and (OR 2.69; 95% CIs 1.61,4.7) </w:t>
      </w:r>
      <w:r>
        <w:t xml:space="preserve">have </w:t>
      </w:r>
      <w:r w:rsidR="00FE04FB">
        <w:t>greater</w:t>
      </w:r>
      <w:r>
        <w:t xml:space="preserve"> odds of RTI</w:t>
      </w:r>
      <w:r w:rsidR="00BC266E">
        <w:t>s</w:t>
      </w:r>
      <w:r>
        <w:t xml:space="preserve"> </w:t>
      </w:r>
      <w:r w:rsidR="00F40D76">
        <w:t xml:space="preserve">respectively for </w:t>
      </w:r>
      <w:r w:rsidR="00883662">
        <w:t>both the models</w:t>
      </w:r>
      <w:r w:rsidR="00F40D76">
        <w:t>.</w:t>
      </w:r>
      <w:r>
        <w:t xml:space="preserve">(Table </w:t>
      </w:r>
      <w:r w:rsidR="00F40D76">
        <w:t xml:space="preserve">1 and </w:t>
      </w:r>
      <w:r>
        <w:t>2)</w:t>
      </w:r>
    </w:p>
    <w:p w14:paraId="57AE87AB" w14:textId="77777777" w:rsidR="007D3180" w:rsidRDefault="007D3180" w:rsidP="007D3180">
      <w:pPr>
        <w:pStyle w:val="Default"/>
        <w:jc w:val="both"/>
      </w:pPr>
    </w:p>
    <w:p w14:paraId="5D978DF3" w14:textId="350B6528" w:rsidR="00DD3584" w:rsidRDefault="007D3180" w:rsidP="001A4395">
      <w:pPr>
        <w:pStyle w:val="HTMLPreformatted"/>
        <w:shd w:val="clear" w:color="auto" w:fill="FFFFFF"/>
        <w:jc w:val="both"/>
        <w:rPr>
          <w:rFonts w:ascii="Times New Roman" w:hAnsi="Times New Roman"/>
          <w:color w:val="000000"/>
          <w:sz w:val="24"/>
          <w:szCs w:val="24"/>
        </w:rPr>
      </w:pPr>
      <w:r>
        <w:rPr>
          <w:rFonts w:ascii="Times New Roman" w:hAnsi="Times New Roman"/>
          <w:color w:val="000000"/>
          <w:sz w:val="24"/>
          <w:szCs w:val="24"/>
        </w:rPr>
        <w:t>In the adju</w:t>
      </w:r>
      <w:r w:rsidR="00944CCE">
        <w:rPr>
          <w:rFonts w:ascii="Times New Roman" w:hAnsi="Times New Roman"/>
          <w:color w:val="000000"/>
          <w:sz w:val="24"/>
          <w:szCs w:val="24"/>
        </w:rPr>
        <w:t>sted logistic regression model 1</w:t>
      </w:r>
      <w:r w:rsidR="00883662">
        <w:rPr>
          <w:rFonts w:ascii="Times New Roman" w:hAnsi="Times New Roman"/>
          <w:color w:val="000000"/>
          <w:sz w:val="24"/>
          <w:szCs w:val="24"/>
        </w:rPr>
        <w:t xml:space="preserve"> for age 10-19 years</w:t>
      </w:r>
      <w:r>
        <w:rPr>
          <w:rFonts w:ascii="Times New Roman" w:hAnsi="Times New Roman"/>
          <w:color w:val="000000"/>
          <w:sz w:val="24"/>
          <w:szCs w:val="24"/>
        </w:rPr>
        <w:t>, boys (aOR = 1.5</w:t>
      </w:r>
      <w:r w:rsidR="00883662">
        <w:rPr>
          <w:rFonts w:ascii="Times New Roman" w:hAnsi="Times New Roman"/>
          <w:color w:val="000000"/>
          <w:sz w:val="24"/>
          <w:szCs w:val="24"/>
        </w:rPr>
        <w:t>8</w:t>
      </w:r>
      <w:r>
        <w:rPr>
          <w:rFonts w:ascii="Times New Roman" w:hAnsi="Times New Roman"/>
          <w:color w:val="000000"/>
          <w:sz w:val="24"/>
          <w:szCs w:val="24"/>
        </w:rPr>
        <w:t>; 95% CI = 1.</w:t>
      </w:r>
      <w:r w:rsidR="00883662">
        <w:rPr>
          <w:rFonts w:ascii="Times New Roman" w:hAnsi="Times New Roman"/>
          <w:color w:val="000000"/>
          <w:sz w:val="24"/>
          <w:szCs w:val="24"/>
        </w:rPr>
        <w:t>15</w:t>
      </w:r>
      <w:r>
        <w:rPr>
          <w:rFonts w:ascii="Times New Roman" w:hAnsi="Times New Roman"/>
          <w:color w:val="000000"/>
          <w:sz w:val="24"/>
          <w:szCs w:val="24"/>
        </w:rPr>
        <w:t>, 2.</w:t>
      </w:r>
      <w:r w:rsidR="00944CCE">
        <w:rPr>
          <w:rFonts w:ascii="Times New Roman" w:hAnsi="Times New Roman"/>
          <w:color w:val="000000"/>
          <w:sz w:val="24"/>
          <w:szCs w:val="24"/>
        </w:rPr>
        <w:t>1</w:t>
      </w:r>
      <w:r>
        <w:rPr>
          <w:rFonts w:ascii="Times New Roman" w:hAnsi="Times New Roman"/>
          <w:color w:val="000000"/>
          <w:sz w:val="24"/>
          <w:szCs w:val="24"/>
        </w:rPr>
        <w:t xml:space="preserve">8), adolescents who did any activity outside home </w:t>
      </w:r>
      <w:r w:rsidR="00944CCE">
        <w:rPr>
          <w:rFonts w:ascii="Times New Roman" w:hAnsi="Times New Roman"/>
          <w:color w:val="000000"/>
          <w:sz w:val="24"/>
          <w:szCs w:val="24"/>
        </w:rPr>
        <w:t>on their own</w:t>
      </w:r>
      <w:r>
        <w:rPr>
          <w:rFonts w:ascii="Times New Roman" w:hAnsi="Times New Roman"/>
          <w:color w:val="000000"/>
          <w:sz w:val="24"/>
          <w:szCs w:val="24"/>
        </w:rPr>
        <w:t xml:space="preserve"> on last weekend (aOR=</w:t>
      </w:r>
      <w:r w:rsidR="00883662">
        <w:rPr>
          <w:rFonts w:ascii="Times New Roman" w:hAnsi="Times New Roman"/>
          <w:color w:val="000000"/>
          <w:sz w:val="24"/>
          <w:szCs w:val="24"/>
        </w:rPr>
        <w:t>1.68</w:t>
      </w:r>
      <w:r>
        <w:rPr>
          <w:rFonts w:ascii="Times New Roman" w:hAnsi="Times New Roman"/>
          <w:color w:val="000000"/>
          <w:sz w:val="24"/>
          <w:szCs w:val="24"/>
        </w:rPr>
        <w:t>; 95% CI = 1.</w:t>
      </w:r>
      <w:r w:rsidR="00944CCE">
        <w:rPr>
          <w:rFonts w:ascii="Times New Roman" w:hAnsi="Times New Roman"/>
          <w:color w:val="000000"/>
          <w:sz w:val="24"/>
          <w:szCs w:val="24"/>
        </w:rPr>
        <w:t>02</w:t>
      </w:r>
      <w:r>
        <w:rPr>
          <w:rFonts w:ascii="Times New Roman" w:hAnsi="Times New Roman"/>
          <w:color w:val="000000"/>
          <w:sz w:val="24"/>
          <w:szCs w:val="24"/>
        </w:rPr>
        <w:t xml:space="preserve">, </w:t>
      </w:r>
      <w:r w:rsidR="00DD3584">
        <w:rPr>
          <w:rFonts w:ascii="Times New Roman" w:hAnsi="Times New Roman"/>
          <w:color w:val="000000"/>
          <w:sz w:val="24"/>
          <w:szCs w:val="24"/>
        </w:rPr>
        <w:t>2.80</w:t>
      </w:r>
      <w:r>
        <w:rPr>
          <w:rFonts w:ascii="Times New Roman" w:hAnsi="Times New Roman"/>
          <w:color w:val="000000"/>
          <w:sz w:val="24"/>
          <w:szCs w:val="24"/>
        </w:rPr>
        <w:t>) and when they had mix pattern of weekend activities with adults as well as some activities alone (aOR=</w:t>
      </w:r>
      <w:r w:rsidR="00952FBE">
        <w:rPr>
          <w:rFonts w:ascii="Times New Roman" w:hAnsi="Times New Roman"/>
          <w:color w:val="000000"/>
          <w:sz w:val="24"/>
          <w:szCs w:val="24"/>
        </w:rPr>
        <w:t>1.63</w:t>
      </w:r>
      <w:r>
        <w:rPr>
          <w:rFonts w:ascii="Times New Roman" w:hAnsi="Times New Roman"/>
          <w:color w:val="000000"/>
          <w:sz w:val="24"/>
          <w:szCs w:val="24"/>
        </w:rPr>
        <w:t>; 95% CI = 1.</w:t>
      </w:r>
      <w:r w:rsidR="00952FBE">
        <w:rPr>
          <w:rFonts w:ascii="Times New Roman" w:hAnsi="Times New Roman"/>
          <w:color w:val="000000"/>
          <w:sz w:val="24"/>
          <w:szCs w:val="24"/>
        </w:rPr>
        <w:t>03</w:t>
      </w:r>
      <w:r>
        <w:rPr>
          <w:rFonts w:ascii="Times New Roman" w:hAnsi="Times New Roman"/>
          <w:color w:val="000000"/>
          <w:sz w:val="24"/>
          <w:szCs w:val="24"/>
        </w:rPr>
        <w:t xml:space="preserve">, </w:t>
      </w:r>
      <w:r w:rsidR="00952FBE">
        <w:rPr>
          <w:rFonts w:ascii="Times New Roman" w:hAnsi="Times New Roman"/>
          <w:color w:val="000000"/>
          <w:sz w:val="24"/>
          <w:szCs w:val="24"/>
        </w:rPr>
        <w:t>2.64</w:t>
      </w:r>
      <w:r>
        <w:rPr>
          <w:rFonts w:ascii="Times New Roman" w:hAnsi="Times New Roman"/>
          <w:color w:val="000000"/>
          <w:sz w:val="24"/>
          <w:szCs w:val="24"/>
        </w:rPr>
        <w:t xml:space="preserve">) have </w:t>
      </w:r>
      <w:r w:rsidR="00FE04FB">
        <w:rPr>
          <w:rFonts w:ascii="Times New Roman" w:hAnsi="Times New Roman"/>
          <w:color w:val="000000"/>
          <w:sz w:val="24"/>
          <w:szCs w:val="24"/>
        </w:rPr>
        <w:t xml:space="preserve">greater </w:t>
      </w:r>
      <w:r>
        <w:rPr>
          <w:rFonts w:ascii="Times New Roman" w:hAnsi="Times New Roman"/>
          <w:color w:val="000000"/>
          <w:sz w:val="24"/>
          <w:szCs w:val="24"/>
        </w:rPr>
        <w:t>odds of RTI</w:t>
      </w:r>
      <w:r w:rsidR="00952FBE">
        <w:rPr>
          <w:rFonts w:ascii="Times New Roman" w:hAnsi="Times New Roman"/>
          <w:color w:val="000000"/>
          <w:sz w:val="24"/>
          <w:szCs w:val="24"/>
        </w:rPr>
        <w:t>s</w:t>
      </w:r>
      <w:r w:rsidR="00DD3584">
        <w:rPr>
          <w:rFonts w:ascii="Times New Roman" w:hAnsi="Times New Roman"/>
          <w:color w:val="000000"/>
          <w:sz w:val="24"/>
          <w:szCs w:val="24"/>
        </w:rPr>
        <w:t>.</w:t>
      </w:r>
      <w:r w:rsidR="00952FBE">
        <w:rPr>
          <w:rFonts w:ascii="Times New Roman" w:hAnsi="Times New Roman"/>
          <w:color w:val="000000"/>
          <w:sz w:val="24"/>
          <w:szCs w:val="24"/>
        </w:rPr>
        <w:t xml:space="preserve"> The</w:t>
      </w:r>
      <w:r w:rsidR="001A4395">
        <w:rPr>
          <w:rFonts w:ascii="Times New Roman" w:hAnsi="Times New Roman"/>
          <w:color w:val="000000"/>
          <w:sz w:val="24"/>
          <w:szCs w:val="24"/>
        </w:rPr>
        <w:t xml:space="preserve"> four variables</w:t>
      </w:r>
      <w:r w:rsidR="00952FBE">
        <w:rPr>
          <w:rFonts w:ascii="Times New Roman" w:hAnsi="Times New Roman"/>
          <w:color w:val="000000"/>
          <w:sz w:val="24"/>
          <w:szCs w:val="24"/>
        </w:rPr>
        <w:t xml:space="preserve"> </w:t>
      </w:r>
      <w:r w:rsidR="001A4395">
        <w:rPr>
          <w:rFonts w:ascii="Times New Roman" w:hAnsi="Times New Roman"/>
          <w:color w:val="000000"/>
          <w:sz w:val="24"/>
          <w:szCs w:val="24"/>
        </w:rPr>
        <w:t xml:space="preserve">showed risk </w:t>
      </w:r>
      <w:r w:rsidR="001A4395">
        <w:rPr>
          <w:rFonts w:ascii="Times New Roman" w:hAnsi="Times New Roman"/>
          <w:color w:val="000000"/>
          <w:sz w:val="24"/>
          <w:szCs w:val="24"/>
        </w:rPr>
        <w:t xml:space="preserve">of RTIs </w:t>
      </w:r>
      <w:r w:rsidR="001A4395">
        <w:rPr>
          <w:rFonts w:ascii="Times New Roman" w:hAnsi="Times New Roman"/>
          <w:color w:val="000000"/>
          <w:sz w:val="24"/>
          <w:szCs w:val="24"/>
        </w:rPr>
        <w:t>with non-significant confidence intervals</w:t>
      </w:r>
      <w:r w:rsidR="001A4395">
        <w:rPr>
          <w:rFonts w:ascii="Times New Roman" w:hAnsi="Times New Roman"/>
          <w:color w:val="000000"/>
          <w:sz w:val="24"/>
          <w:szCs w:val="24"/>
        </w:rPr>
        <w:t xml:space="preserve">; </w:t>
      </w:r>
      <w:r w:rsidR="00952FBE">
        <w:rPr>
          <w:rFonts w:ascii="Times New Roman" w:hAnsi="Times New Roman"/>
          <w:color w:val="000000"/>
          <w:sz w:val="24"/>
          <w:szCs w:val="24"/>
        </w:rPr>
        <w:t>age 15-19 years compared to 10-14 years (aOR = 1.12; 95% CIs 0.83,1.50)</w:t>
      </w:r>
      <w:r w:rsidR="001A4395">
        <w:rPr>
          <w:rFonts w:ascii="Times New Roman" w:hAnsi="Times New Roman"/>
          <w:color w:val="000000"/>
          <w:sz w:val="24"/>
          <w:szCs w:val="24"/>
        </w:rPr>
        <w:t>, a</w:t>
      </w:r>
      <w:r w:rsidR="00952FBE">
        <w:rPr>
          <w:rFonts w:ascii="Times New Roman" w:hAnsi="Times New Roman"/>
          <w:color w:val="000000"/>
          <w:sz w:val="24"/>
          <w:szCs w:val="24"/>
        </w:rPr>
        <w:t xml:space="preserve">lone </w:t>
      </w:r>
      <w:r w:rsidR="001A4395">
        <w:rPr>
          <w:rFonts w:ascii="Times New Roman" w:hAnsi="Times New Roman"/>
          <w:color w:val="000000"/>
          <w:sz w:val="24"/>
          <w:szCs w:val="24"/>
        </w:rPr>
        <w:t>in school-home trip</w:t>
      </w:r>
      <w:r w:rsidR="00952FBE">
        <w:rPr>
          <w:rFonts w:ascii="Times New Roman" w:hAnsi="Times New Roman"/>
          <w:color w:val="000000"/>
          <w:sz w:val="24"/>
          <w:szCs w:val="24"/>
        </w:rPr>
        <w:t xml:space="preserve"> compared to accompaniment with adult </w:t>
      </w:r>
      <w:r w:rsidR="001A4395">
        <w:rPr>
          <w:rFonts w:ascii="Times New Roman" w:hAnsi="Times New Roman"/>
          <w:color w:val="000000"/>
          <w:sz w:val="24"/>
          <w:szCs w:val="24"/>
        </w:rPr>
        <w:t>(aOR = 1.01</w:t>
      </w:r>
      <w:r w:rsidR="00952FBE">
        <w:rPr>
          <w:rFonts w:ascii="Times New Roman" w:hAnsi="Times New Roman"/>
          <w:color w:val="000000"/>
          <w:sz w:val="24"/>
          <w:szCs w:val="24"/>
        </w:rPr>
        <w:t xml:space="preserve">; 95% CIs </w:t>
      </w:r>
      <w:r w:rsidR="001A4395">
        <w:rPr>
          <w:rFonts w:ascii="Times New Roman" w:hAnsi="Times New Roman"/>
          <w:color w:val="000000"/>
          <w:sz w:val="24"/>
          <w:szCs w:val="24"/>
        </w:rPr>
        <w:t>0.64,1.64</w:t>
      </w:r>
      <w:r w:rsidR="00952FBE">
        <w:rPr>
          <w:rFonts w:ascii="Times New Roman" w:hAnsi="Times New Roman"/>
          <w:color w:val="000000"/>
          <w:sz w:val="24"/>
          <w:szCs w:val="24"/>
        </w:rPr>
        <w:t>)</w:t>
      </w:r>
      <w:r w:rsidR="001A4395">
        <w:rPr>
          <w:rFonts w:ascii="Times New Roman" w:hAnsi="Times New Roman"/>
          <w:color w:val="000000"/>
          <w:sz w:val="24"/>
          <w:szCs w:val="24"/>
        </w:rPr>
        <w:t>, allowed to cross main roads (aOR = 1.32</w:t>
      </w:r>
      <w:r w:rsidR="001A4395">
        <w:rPr>
          <w:rFonts w:ascii="Times New Roman" w:hAnsi="Times New Roman"/>
          <w:color w:val="000000"/>
          <w:sz w:val="24"/>
          <w:szCs w:val="24"/>
        </w:rPr>
        <w:t xml:space="preserve">; 95% CIs </w:t>
      </w:r>
      <w:r w:rsidR="001A4395">
        <w:rPr>
          <w:rFonts w:ascii="Times New Roman" w:hAnsi="Times New Roman"/>
          <w:color w:val="000000"/>
          <w:sz w:val="24"/>
          <w:szCs w:val="24"/>
        </w:rPr>
        <w:t>0.99,1.77) and use of public bus (aOR = 1.28</w:t>
      </w:r>
      <w:r w:rsidR="001A4395">
        <w:rPr>
          <w:rFonts w:ascii="Times New Roman" w:hAnsi="Times New Roman"/>
          <w:color w:val="000000"/>
          <w:sz w:val="24"/>
          <w:szCs w:val="24"/>
        </w:rPr>
        <w:t xml:space="preserve">; 95% CIs </w:t>
      </w:r>
      <w:r w:rsidR="001A4395">
        <w:rPr>
          <w:rFonts w:ascii="Times New Roman" w:hAnsi="Times New Roman"/>
          <w:color w:val="000000"/>
          <w:sz w:val="24"/>
          <w:szCs w:val="24"/>
        </w:rPr>
        <w:t>0.89,1.82</w:t>
      </w:r>
      <w:r w:rsidR="001A4395">
        <w:rPr>
          <w:rFonts w:ascii="Times New Roman" w:hAnsi="Times New Roman"/>
          <w:color w:val="000000"/>
          <w:sz w:val="24"/>
          <w:szCs w:val="24"/>
        </w:rPr>
        <w:t>)</w:t>
      </w:r>
      <w:r w:rsidR="001A4395">
        <w:rPr>
          <w:rFonts w:ascii="Times New Roman" w:hAnsi="Times New Roman"/>
          <w:color w:val="000000"/>
          <w:sz w:val="24"/>
          <w:szCs w:val="24"/>
        </w:rPr>
        <w:t>.</w:t>
      </w:r>
    </w:p>
    <w:p w14:paraId="1A2D9386" w14:textId="77777777" w:rsidR="00FE04FB" w:rsidRDefault="00FE04FB" w:rsidP="007D3180">
      <w:pPr>
        <w:pStyle w:val="HTMLPreformatted"/>
        <w:shd w:val="clear" w:color="auto" w:fill="FFFFFF"/>
        <w:jc w:val="both"/>
        <w:rPr>
          <w:rFonts w:ascii="Times New Roman" w:hAnsi="Times New Roman"/>
          <w:color w:val="000000"/>
          <w:sz w:val="24"/>
          <w:szCs w:val="24"/>
        </w:rPr>
      </w:pPr>
    </w:p>
    <w:p w14:paraId="777EDF3F" w14:textId="68B0F056" w:rsidR="001A4395" w:rsidRDefault="007D3180" w:rsidP="001A4395">
      <w:pPr>
        <w:pStyle w:val="HTMLPreformatted"/>
        <w:shd w:val="clear" w:color="auto" w:fill="FFFFFF"/>
        <w:jc w:val="both"/>
        <w:rPr>
          <w:rFonts w:ascii="Times New Roman" w:hAnsi="Times New Roman"/>
          <w:color w:val="000000"/>
          <w:sz w:val="24"/>
          <w:szCs w:val="24"/>
        </w:rPr>
      </w:pPr>
      <w:r>
        <w:rPr>
          <w:rFonts w:ascii="Times New Roman" w:hAnsi="Times New Roman"/>
          <w:color w:val="000000"/>
          <w:sz w:val="24"/>
          <w:szCs w:val="24"/>
        </w:rPr>
        <w:t xml:space="preserve"> </w:t>
      </w:r>
      <w:r w:rsidR="00DD3584">
        <w:rPr>
          <w:rFonts w:ascii="Times New Roman" w:hAnsi="Times New Roman"/>
          <w:color w:val="000000"/>
          <w:sz w:val="24"/>
          <w:szCs w:val="24"/>
        </w:rPr>
        <w:t>In model 2</w:t>
      </w:r>
      <w:r w:rsidR="00952FBE">
        <w:rPr>
          <w:rFonts w:ascii="Times New Roman" w:hAnsi="Times New Roman"/>
          <w:color w:val="000000"/>
          <w:sz w:val="24"/>
          <w:szCs w:val="24"/>
        </w:rPr>
        <w:t xml:space="preserve"> for age 10-15 years old</w:t>
      </w:r>
      <w:r w:rsidR="00DD3584">
        <w:rPr>
          <w:rFonts w:ascii="Times New Roman" w:hAnsi="Times New Roman"/>
          <w:color w:val="000000"/>
          <w:sz w:val="24"/>
          <w:szCs w:val="24"/>
        </w:rPr>
        <w:t>, adolescents who were allowed to cross main roads alone (aO</w:t>
      </w:r>
      <w:r w:rsidR="00DA37E5">
        <w:rPr>
          <w:rFonts w:ascii="Times New Roman" w:hAnsi="Times New Roman"/>
          <w:color w:val="000000"/>
          <w:sz w:val="24"/>
          <w:szCs w:val="24"/>
        </w:rPr>
        <w:t>R</w:t>
      </w:r>
      <w:r w:rsidR="00952FBE">
        <w:rPr>
          <w:rFonts w:ascii="Times New Roman" w:hAnsi="Times New Roman"/>
          <w:color w:val="000000"/>
          <w:sz w:val="24"/>
          <w:szCs w:val="24"/>
        </w:rPr>
        <w:t xml:space="preserve"> =1.43; 95% CI = 1.02, 1.99</w:t>
      </w:r>
      <w:r w:rsidR="00DD3584">
        <w:rPr>
          <w:rFonts w:ascii="Times New Roman" w:hAnsi="Times New Roman"/>
          <w:color w:val="000000"/>
          <w:sz w:val="24"/>
          <w:szCs w:val="24"/>
        </w:rPr>
        <w:t>) and adolescents who did any activity outside home on their own on last weekend (aOR=1.94; 95% CI = 1.09, 3.57) and when they had mix pattern of weekend activities with adults as well as</w:t>
      </w:r>
      <w:r w:rsidR="00952FBE">
        <w:rPr>
          <w:rFonts w:ascii="Times New Roman" w:hAnsi="Times New Roman"/>
          <w:color w:val="000000"/>
          <w:sz w:val="24"/>
          <w:szCs w:val="24"/>
        </w:rPr>
        <w:t xml:space="preserve"> some activities alone (aOR=2.25; 95% CI = 1.32, 4.02</w:t>
      </w:r>
      <w:r w:rsidR="00DD3584">
        <w:rPr>
          <w:rFonts w:ascii="Times New Roman" w:hAnsi="Times New Roman"/>
          <w:color w:val="000000"/>
          <w:sz w:val="24"/>
          <w:szCs w:val="24"/>
        </w:rPr>
        <w:t xml:space="preserve">) have </w:t>
      </w:r>
      <w:r w:rsidR="00FE04FB">
        <w:rPr>
          <w:rFonts w:ascii="Times New Roman" w:hAnsi="Times New Roman"/>
          <w:color w:val="000000"/>
          <w:sz w:val="24"/>
          <w:szCs w:val="24"/>
        </w:rPr>
        <w:t>greater</w:t>
      </w:r>
      <w:r w:rsidR="00DD3584">
        <w:rPr>
          <w:rFonts w:ascii="Times New Roman" w:hAnsi="Times New Roman"/>
          <w:color w:val="000000"/>
          <w:sz w:val="24"/>
          <w:szCs w:val="24"/>
        </w:rPr>
        <w:t xml:space="preserve"> odds of RTI</w:t>
      </w:r>
      <w:r w:rsidR="00952FBE">
        <w:rPr>
          <w:rFonts w:ascii="Times New Roman" w:hAnsi="Times New Roman"/>
          <w:color w:val="000000"/>
          <w:sz w:val="24"/>
          <w:szCs w:val="24"/>
        </w:rPr>
        <w:t>s</w:t>
      </w:r>
      <w:r w:rsidR="00F007EA">
        <w:rPr>
          <w:rFonts w:ascii="Times New Roman" w:hAnsi="Times New Roman"/>
          <w:color w:val="000000"/>
          <w:sz w:val="24"/>
          <w:szCs w:val="24"/>
        </w:rPr>
        <w:t xml:space="preserve"> </w:t>
      </w:r>
      <w:r w:rsidR="00DD3584">
        <w:rPr>
          <w:rFonts w:ascii="Times New Roman" w:hAnsi="Times New Roman"/>
          <w:color w:val="000000"/>
          <w:sz w:val="24"/>
          <w:szCs w:val="24"/>
        </w:rPr>
        <w:t>(Table 3).</w:t>
      </w:r>
      <w:r w:rsidR="001A4395">
        <w:rPr>
          <w:rFonts w:ascii="Times New Roman" w:hAnsi="Times New Roman"/>
          <w:color w:val="000000"/>
          <w:sz w:val="24"/>
          <w:szCs w:val="24"/>
        </w:rPr>
        <w:t xml:space="preserve"> A</w:t>
      </w:r>
      <w:r w:rsidR="001A4395">
        <w:rPr>
          <w:rFonts w:ascii="Times New Roman" w:hAnsi="Times New Roman"/>
          <w:color w:val="000000"/>
          <w:sz w:val="24"/>
          <w:szCs w:val="24"/>
        </w:rPr>
        <w:t xml:space="preserve">lone in school- home trip compared to accompaniment with adult (aOR = 1.10; 95% CIs 0.92,1.91), and use of public bus </w:t>
      </w:r>
      <w:r w:rsidR="001A4395">
        <w:rPr>
          <w:rFonts w:ascii="Times New Roman" w:hAnsi="Times New Roman"/>
          <w:color w:val="000000"/>
          <w:sz w:val="24"/>
          <w:szCs w:val="24"/>
        </w:rPr>
        <w:t>(aOR = 1.29</w:t>
      </w:r>
      <w:r w:rsidR="001A4395">
        <w:rPr>
          <w:rFonts w:ascii="Times New Roman" w:hAnsi="Times New Roman"/>
          <w:color w:val="000000"/>
          <w:sz w:val="24"/>
          <w:szCs w:val="24"/>
        </w:rPr>
        <w:t xml:space="preserve">; 95% CIs </w:t>
      </w:r>
      <w:r w:rsidR="001A4395">
        <w:rPr>
          <w:rFonts w:ascii="Times New Roman" w:hAnsi="Times New Roman"/>
          <w:color w:val="000000"/>
          <w:sz w:val="24"/>
          <w:szCs w:val="24"/>
        </w:rPr>
        <w:t>0.82,1.99</w:t>
      </w:r>
      <w:r w:rsidR="001A4395">
        <w:rPr>
          <w:rFonts w:ascii="Times New Roman" w:hAnsi="Times New Roman"/>
          <w:color w:val="000000"/>
          <w:sz w:val="24"/>
          <w:szCs w:val="24"/>
        </w:rPr>
        <w:t>)</w:t>
      </w:r>
      <w:r w:rsidR="001A4395">
        <w:rPr>
          <w:rFonts w:ascii="Times New Roman" w:hAnsi="Times New Roman"/>
          <w:color w:val="000000"/>
          <w:sz w:val="24"/>
          <w:szCs w:val="24"/>
        </w:rPr>
        <w:t xml:space="preserve"> showed risk of RTIs but with effect size in both protective and </w:t>
      </w:r>
      <w:r w:rsidR="0000549C">
        <w:rPr>
          <w:rFonts w:ascii="Times New Roman" w:hAnsi="Times New Roman"/>
          <w:color w:val="000000"/>
          <w:sz w:val="24"/>
          <w:szCs w:val="24"/>
        </w:rPr>
        <w:t>risky direction</w:t>
      </w:r>
      <w:r w:rsidR="001A4395">
        <w:rPr>
          <w:rFonts w:ascii="Times New Roman" w:hAnsi="Times New Roman"/>
          <w:color w:val="000000"/>
          <w:sz w:val="24"/>
          <w:szCs w:val="24"/>
        </w:rPr>
        <w:t>.</w:t>
      </w:r>
    </w:p>
    <w:p w14:paraId="618132E6" w14:textId="57E56DFD" w:rsidR="007D3180" w:rsidRPr="00DD3584" w:rsidRDefault="007D3180" w:rsidP="007D3180">
      <w:pPr>
        <w:pStyle w:val="HTMLPreformatted"/>
        <w:shd w:val="clear" w:color="auto" w:fill="FFFFFF"/>
        <w:jc w:val="both"/>
        <w:rPr>
          <w:rFonts w:ascii="Times New Roman" w:hAnsi="Times New Roman"/>
          <w:color w:val="000000"/>
          <w:sz w:val="24"/>
          <w:szCs w:val="24"/>
        </w:rPr>
      </w:pPr>
    </w:p>
    <w:p w14:paraId="348A9CBD" w14:textId="77777777" w:rsidR="007D3180" w:rsidRDefault="007D3180" w:rsidP="007D3180">
      <w:pPr>
        <w:pStyle w:val="HTMLPreformatted"/>
        <w:shd w:val="clear" w:color="auto" w:fill="FFFFFF"/>
        <w:rPr>
          <w:rFonts w:ascii="Times New Roman" w:hAnsi="Times New Roman"/>
          <w:color w:val="000000"/>
          <w:sz w:val="24"/>
          <w:szCs w:val="24"/>
        </w:rPr>
      </w:pPr>
    </w:p>
    <w:p w14:paraId="44ABC9D0" w14:textId="77777777" w:rsidR="007D3180" w:rsidRDefault="007D3180" w:rsidP="007D3180">
      <w:pPr>
        <w:pStyle w:val="HTMLPreformatted"/>
        <w:shd w:val="clear" w:color="auto" w:fill="FFFFFF"/>
        <w:rPr>
          <w:rFonts w:ascii="Bodoni MT" w:hAnsi="Bodoni MT"/>
          <w:b/>
          <w:color w:val="000000"/>
          <w:sz w:val="24"/>
          <w:szCs w:val="24"/>
        </w:rPr>
      </w:pPr>
    </w:p>
    <w:p w14:paraId="0D6A1186" w14:textId="77777777" w:rsidR="007D3180" w:rsidRDefault="007D3180" w:rsidP="007D3180">
      <w:pPr>
        <w:pStyle w:val="HTMLPreformatted"/>
        <w:shd w:val="clear" w:color="auto" w:fill="FFFFFF"/>
      </w:pPr>
      <w:r>
        <w:rPr>
          <w:rFonts w:ascii="Bodoni MT" w:hAnsi="Bodoni MT"/>
          <w:b/>
          <w:color w:val="000000"/>
          <w:sz w:val="24"/>
          <w:szCs w:val="24"/>
        </w:rPr>
        <w:t>Discussion</w:t>
      </w:r>
    </w:p>
    <w:p w14:paraId="392EF6CE" w14:textId="77777777" w:rsidR="007D3180" w:rsidRDefault="007D3180" w:rsidP="007D3180">
      <w:pPr>
        <w:pStyle w:val="HTMLPreformatted"/>
        <w:shd w:val="clear" w:color="auto" w:fill="FFFFFF"/>
        <w:rPr>
          <w:rFonts w:ascii="Times New Roman" w:hAnsi="Times New Roman"/>
          <w:color w:val="000000"/>
          <w:sz w:val="24"/>
          <w:szCs w:val="24"/>
        </w:rPr>
      </w:pPr>
    </w:p>
    <w:p w14:paraId="59BF0E5B" w14:textId="5E8D35E4" w:rsidR="007D3180" w:rsidRDefault="007D3180" w:rsidP="007D3180">
      <w:pPr>
        <w:spacing w:after="0" w:line="240" w:lineRule="auto"/>
        <w:jc w:val="both"/>
        <w:rPr>
          <w:rFonts w:ascii="Times New Roman" w:hAnsi="Times New Roman"/>
          <w:sz w:val="24"/>
          <w:szCs w:val="24"/>
        </w:rPr>
      </w:pPr>
      <w:r>
        <w:rPr>
          <w:rFonts w:ascii="Times New Roman" w:eastAsia="Times New Roman" w:hAnsi="Times New Roman"/>
          <w:sz w:val="24"/>
          <w:szCs w:val="24"/>
        </w:rPr>
        <w:t xml:space="preserve">This study shows that some measures of independent mobility in adolescents </w:t>
      </w:r>
      <w:r w:rsidR="00FE04FB">
        <w:rPr>
          <w:rFonts w:ascii="Times New Roman" w:eastAsia="Times New Roman" w:hAnsi="Times New Roman"/>
          <w:sz w:val="24"/>
          <w:szCs w:val="24"/>
        </w:rPr>
        <w:t>are</w:t>
      </w:r>
      <w:r>
        <w:rPr>
          <w:rFonts w:ascii="Times New Roman" w:eastAsia="Times New Roman" w:hAnsi="Times New Roman"/>
          <w:sz w:val="24"/>
          <w:szCs w:val="24"/>
        </w:rPr>
        <w:t xml:space="preserve"> associated with RTI</w:t>
      </w:r>
      <w:r w:rsidR="00370954">
        <w:rPr>
          <w:rFonts w:ascii="Times New Roman" w:eastAsia="Times New Roman" w:hAnsi="Times New Roman"/>
          <w:sz w:val="24"/>
          <w:szCs w:val="24"/>
        </w:rPr>
        <w:t>s</w:t>
      </w:r>
      <w:r>
        <w:rPr>
          <w:rFonts w:ascii="Times New Roman" w:eastAsia="Times New Roman" w:hAnsi="Times New Roman"/>
          <w:sz w:val="24"/>
          <w:szCs w:val="24"/>
        </w:rPr>
        <w:t xml:space="preserve"> such as </w:t>
      </w:r>
      <w:r w:rsidR="00FE04FB">
        <w:rPr>
          <w:rFonts w:ascii="Times New Roman" w:eastAsia="Times New Roman" w:hAnsi="Times New Roman"/>
          <w:sz w:val="24"/>
          <w:szCs w:val="24"/>
        </w:rPr>
        <w:t xml:space="preserve">allowed to </w:t>
      </w:r>
      <w:r>
        <w:rPr>
          <w:rFonts w:ascii="Times New Roman" w:eastAsia="Times New Roman" w:hAnsi="Times New Roman"/>
          <w:sz w:val="24"/>
          <w:szCs w:val="24"/>
        </w:rPr>
        <w:t xml:space="preserve">cross main roads and weekend activities, while use of public bus and </w:t>
      </w:r>
      <w:r>
        <w:rPr>
          <w:rFonts w:ascii="Times New Roman" w:eastAsia="Times New Roman" w:hAnsi="Times New Roman"/>
          <w:sz w:val="24"/>
          <w:szCs w:val="24"/>
        </w:rPr>
        <w:lastRenderedPageBreak/>
        <w:t>school trip</w:t>
      </w:r>
      <w:r w:rsidR="00640A1F">
        <w:rPr>
          <w:rFonts w:ascii="Times New Roman" w:eastAsia="Times New Roman" w:hAnsi="Times New Roman"/>
          <w:sz w:val="24"/>
          <w:szCs w:val="24"/>
        </w:rPr>
        <w:t>s</w:t>
      </w:r>
      <w:r>
        <w:rPr>
          <w:rFonts w:ascii="Times New Roman" w:eastAsia="Times New Roman" w:hAnsi="Times New Roman"/>
          <w:sz w:val="24"/>
          <w:szCs w:val="24"/>
        </w:rPr>
        <w:t xml:space="preserve"> </w:t>
      </w:r>
      <w:r w:rsidR="00FE04FB">
        <w:rPr>
          <w:rFonts w:ascii="Times New Roman" w:eastAsia="Times New Roman" w:hAnsi="Times New Roman"/>
          <w:sz w:val="24"/>
          <w:szCs w:val="24"/>
        </w:rPr>
        <w:t>a</w:t>
      </w:r>
      <w:r>
        <w:rPr>
          <w:rFonts w:ascii="Times New Roman" w:eastAsia="Times New Roman" w:hAnsi="Times New Roman"/>
          <w:sz w:val="24"/>
          <w:szCs w:val="24"/>
        </w:rPr>
        <w:t xml:space="preserve">re </w:t>
      </w:r>
      <w:r w:rsidR="00FE04FB">
        <w:rPr>
          <w:rFonts w:ascii="Times New Roman" w:eastAsia="Times New Roman" w:hAnsi="Times New Roman"/>
          <w:sz w:val="24"/>
          <w:szCs w:val="24"/>
        </w:rPr>
        <w:t>not associated</w:t>
      </w:r>
      <w:r w:rsidR="00640A1F">
        <w:rPr>
          <w:rFonts w:ascii="Times New Roman" w:eastAsia="Times New Roman" w:hAnsi="Times New Roman"/>
          <w:sz w:val="24"/>
          <w:szCs w:val="24"/>
        </w:rPr>
        <w:t xml:space="preserve"> </w:t>
      </w:r>
      <w:r w:rsidR="00FE04FB">
        <w:rPr>
          <w:rFonts w:ascii="Times New Roman" w:eastAsia="Times New Roman" w:hAnsi="Times New Roman"/>
          <w:sz w:val="24"/>
          <w:szCs w:val="24"/>
        </w:rPr>
        <w:t>with RTIs in</w:t>
      </w:r>
      <w:r w:rsidR="00640A1F">
        <w:rPr>
          <w:rFonts w:ascii="Times New Roman" w:eastAsia="Times New Roman" w:hAnsi="Times New Roman"/>
          <w:sz w:val="24"/>
          <w:szCs w:val="24"/>
        </w:rPr>
        <w:t xml:space="preserve"> adolescents</w:t>
      </w:r>
      <w:r w:rsidR="00FE04FB">
        <w:rPr>
          <w:rFonts w:ascii="Times New Roman" w:eastAsia="Times New Roman" w:hAnsi="Times New Roman"/>
          <w:sz w:val="24"/>
          <w:szCs w:val="24"/>
        </w:rPr>
        <w:t>. For</w:t>
      </w:r>
      <w:r w:rsidR="00640A1F">
        <w:rPr>
          <w:rFonts w:ascii="Times New Roman" w:eastAsia="Times New Roman" w:hAnsi="Times New Roman"/>
          <w:sz w:val="24"/>
          <w:szCs w:val="24"/>
        </w:rPr>
        <w:t xml:space="preserve"> </w:t>
      </w:r>
      <w:r w:rsidR="00FE04FB">
        <w:rPr>
          <w:rFonts w:ascii="Times New Roman" w:eastAsia="Times New Roman" w:hAnsi="Times New Roman"/>
          <w:sz w:val="24"/>
          <w:szCs w:val="24"/>
        </w:rPr>
        <w:t>models</w:t>
      </w:r>
      <w:r w:rsidR="00DA37E5">
        <w:rPr>
          <w:rFonts w:ascii="Times New Roman" w:eastAsia="Times New Roman" w:hAnsi="Times New Roman"/>
          <w:sz w:val="24"/>
          <w:szCs w:val="24"/>
        </w:rPr>
        <w:t>,</w:t>
      </w:r>
      <w:r w:rsidR="00FE04FB">
        <w:rPr>
          <w:rFonts w:ascii="Times New Roman" w:eastAsia="Times New Roman" w:hAnsi="Times New Roman"/>
          <w:sz w:val="24"/>
          <w:szCs w:val="24"/>
        </w:rPr>
        <w:t xml:space="preserve"> both </w:t>
      </w:r>
      <w:r w:rsidR="00640A1F">
        <w:rPr>
          <w:rFonts w:ascii="Times New Roman" w:eastAsia="Times New Roman" w:hAnsi="Times New Roman"/>
          <w:sz w:val="24"/>
          <w:szCs w:val="24"/>
        </w:rPr>
        <w:t>age</w:t>
      </w:r>
      <w:r w:rsidR="00FE04FB">
        <w:rPr>
          <w:rFonts w:ascii="Times New Roman" w:eastAsia="Times New Roman" w:hAnsi="Times New Roman"/>
          <w:sz w:val="24"/>
          <w:szCs w:val="24"/>
        </w:rPr>
        <w:t xml:space="preserve"> range 10-15 years </w:t>
      </w:r>
      <w:r w:rsidR="00DA37E5">
        <w:rPr>
          <w:rFonts w:ascii="Times New Roman" w:eastAsia="Times New Roman" w:hAnsi="Times New Roman"/>
          <w:sz w:val="24"/>
          <w:szCs w:val="24"/>
        </w:rPr>
        <w:t>and 10</w:t>
      </w:r>
      <w:r w:rsidR="00640A1F">
        <w:rPr>
          <w:rFonts w:ascii="Times New Roman" w:eastAsia="Times New Roman" w:hAnsi="Times New Roman"/>
          <w:sz w:val="24"/>
          <w:szCs w:val="24"/>
        </w:rPr>
        <w:t>-1</w:t>
      </w:r>
      <w:r w:rsidR="00370954">
        <w:rPr>
          <w:rFonts w:ascii="Times New Roman" w:eastAsia="Times New Roman" w:hAnsi="Times New Roman"/>
          <w:sz w:val="24"/>
          <w:szCs w:val="24"/>
        </w:rPr>
        <w:t>9</w:t>
      </w:r>
      <w:r w:rsidR="00640A1F">
        <w:rPr>
          <w:rFonts w:ascii="Times New Roman" w:eastAsia="Times New Roman" w:hAnsi="Times New Roman"/>
          <w:sz w:val="24"/>
          <w:szCs w:val="24"/>
        </w:rPr>
        <w:t xml:space="preserve"> years, weekend activities were significantly associated with RTIs whereas </w:t>
      </w:r>
      <w:r w:rsidR="00FE04FB">
        <w:rPr>
          <w:rFonts w:ascii="Times New Roman" w:eastAsia="Times New Roman" w:hAnsi="Times New Roman"/>
          <w:sz w:val="24"/>
          <w:szCs w:val="24"/>
        </w:rPr>
        <w:t xml:space="preserve">allowed to </w:t>
      </w:r>
      <w:r w:rsidR="00640A1F">
        <w:rPr>
          <w:rFonts w:ascii="Times New Roman" w:eastAsia="Times New Roman" w:hAnsi="Times New Roman"/>
          <w:sz w:val="24"/>
          <w:szCs w:val="24"/>
        </w:rPr>
        <w:t>cross main road</w:t>
      </w:r>
      <w:r w:rsidR="00FE04FB">
        <w:rPr>
          <w:rFonts w:ascii="Times New Roman" w:eastAsia="Times New Roman" w:hAnsi="Times New Roman"/>
          <w:sz w:val="24"/>
          <w:szCs w:val="24"/>
        </w:rPr>
        <w:t xml:space="preserve">s was associated </w:t>
      </w:r>
      <w:r w:rsidR="00873179">
        <w:rPr>
          <w:rFonts w:ascii="Times New Roman" w:eastAsia="Times New Roman" w:hAnsi="Times New Roman"/>
          <w:sz w:val="24"/>
          <w:szCs w:val="24"/>
        </w:rPr>
        <w:t xml:space="preserve">with RTIs </w:t>
      </w:r>
      <w:r w:rsidR="00FE04FB">
        <w:rPr>
          <w:rFonts w:ascii="Times New Roman" w:eastAsia="Times New Roman" w:hAnsi="Times New Roman"/>
          <w:sz w:val="24"/>
          <w:szCs w:val="24"/>
        </w:rPr>
        <w:t>in</w:t>
      </w:r>
      <w:r w:rsidR="00873179">
        <w:rPr>
          <w:rFonts w:ascii="Times New Roman" w:eastAsia="Times New Roman" w:hAnsi="Times New Roman"/>
          <w:sz w:val="24"/>
          <w:szCs w:val="24"/>
        </w:rPr>
        <w:t xml:space="preserve"> 10-15 years old.</w:t>
      </w:r>
    </w:p>
    <w:p w14:paraId="1196AAE1" w14:textId="77777777" w:rsidR="007D3180" w:rsidRDefault="007D3180" w:rsidP="007D3180">
      <w:pPr>
        <w:spacing w:after="0" w:line="240" w:lineRule="auto"/>
        <w:jc w:val="both"/>
        <w:rPr>
          <w:rFonts w:ascii="Times New Roman" w:eastAsia="Times New Roman" w:hAnsi="Times New Roman"/>
          <w:sz w:val="24"/>
          <w:szCs w:val="24"/>
        </w:rPr>
      </w:pPr>
    </w:p>
    <w:p w14:paraId="5C2629D7" w14:textId="031DE7F6" w:rsidR="007D3180" w:rsidRDefault="007D3180" w:rsidP="007D3180">
      <w:pPr>
        <w:spacing w:after="0" w:line="240" w:lineRule="auto"/>
        <w:jc w:val="both"/>
      </w:pPr>
      <w:r>
        <w:rPr>
          <w:rFonts w:ascii="Times New Roman" w:eastAsia="Times New Roman" w:hAnsi="Times New Roman"/>
          <w:sz w:val="24"/>
          <w:szCs w:val="24"/>
        </w:rPr>
        <w:t xml:space="preserve">The finding that adolescents who are allowed to cross main roads have </w:t>
      </w:r>
      <w:r w:rsidR="00873179">
        <w:rPr>
          <w:rFonts w:ascii="Times New Roman" w:eastAsia="Times New Roman" w:hAnsi="Times New Roman"/>
          <w:sz w:val="24"/>
          <w:szCs w:val="24"/>
        </w:rPr>
        <w:t>greater</w:t>
      </w:r>
      <w:r>
        <w:rPr>
          <w:rFonts w:ascii="Times New Roman" w:eastAsia="Times New Roman" w:hAnsi="Times New Roman"/>
          <w:sz w:val="24"/>
          <w:szCs w:val="24"/>
        </w:rPr>
        <w:t xml:space="preserve"> odds of RTI is consistent with previous studies finding that the number of streets crossed by children and adolescents is associated with injuries</w:t>
      </w:r>
      <w:r>
        <w:fldChar w:fldCharType="begin"/>
      </w:r>
      <w:r>
        <w:instrText>ADDIN EN.CITE &lt;EndNote&gt;&lt;Cite&gt;&lt;Author&gt;Macpherson&lt;/Author&gt;&lt;Year&gt;1998&lt;/Year&gt;&lt;RecNum&gt;8&lt;/RecNum&gt;&lt;DisplayText&gt;(10)&lt;/DisplayText&gt;&lt;record&gt;&lt;rec-number&gt;8&lt;/rec-number&gt;&lt;foreign-keys&gt;&lt;key app="EN" db-id="swadawszd0zrdleessuvaxx0ddews905xeax" timestamp="1597008072"&gt;8&lt;/key&gt;&lt;/foreign-keys&gt;&lt;ref-type name="Journal Article"&gt;17&lt;/ref-type&gt;&lt;contributors&gt;&lt;authors&gt;&lt;author&gt;Macpherson, Alison&lt;/author&gt;&lt;author&gt;Roberts, Ian&lt;/author&gt;&lt;author&gt;Pless, I Barry&lt;/author&gt;&lt;/authors&gt;&lt;/contributors&gt;&lt;titles&gt;&lt;title&gt;Children&amp;apos;s exposure to traffic and pedestrian injuries&lt;/title&gt;&lt;secondary-title&gt;American journal of public health&lt;/secondary-title&gt;&lt;/titles&gt;&lt;periodical&gt;&lt;full-title&gt;American journal of public health&lt;/full-title&gt;&lt;/periodical&gt;&lt;pages&gt;1840-1843&lt;/pages&gt;&lt;volume&gt;88&lt;/volume&gt;&lt;number&gt;12&lt;/number&gt;&lt;dates&gt;&lt;year&gt;1998&lt;/year&gt;&lt;/dates&gt;&lt;isbn&gt;0090-0036&lt;/isbn&gt;&lt;urls&gt;&lt;/urls&gt;&lt;/record&gt;&lt;/Cite&gt;&lt;/EndNote&gt;</w:instrText>
      </w:r>
      <w:r>
        <w:fldChar w:fldCharType="separate"/>
      </w:r>
      <w:bookmarkStart w:id="11" w:name="__Fieldmark__282_2386272582"/>
      <w:r>
        <w:rPr>
          <w:rFonts w:ascii="Times New Roman" w:eastAsia="Times New Roman" w:hAnsi="Times New Roman"/>
          <w:sz w:val="24"/>
          <w:szCs w:val="24"/>
        </w:rPr>
        <w:t>(10)</w:t>
      </w:r>
      <w:r>
        <w:fldChar w:fldCharType="end"/>
      </w:r>
      <w:r>
        <w:fldChar w:fldCharType="begin"/>
      </w:r>
      <w:r>
        <w:instrText>ADDIN EN.CITE &lt;EndNote&gt;&lt;Cite&gt;&lt;Author&gt;Macpherson&lt;/Author&gt;&lt;Year&gt;1998&lt;/Year&gt;&lt;RecNum&gt;8&lt;/RecNum&gt;&lt;DisplayText&gt;(7)&lt;/DisplayText&gt;&lt;record&gt;&lt;rec-number&gt;8&lt;/rec-number&gt;&lt;foreign-keys&gt;&lt;key app="EN" db-id="swadawszd0zrdleessuvaxx0ddews905xeax" timestamp="1597008072"&gt;8&lt;/key&gt;&lt;/foreign-keys&gt;&lt;ref-type name="Journal Article"&gt;17&lt;/ref-type&gt;&lt;contributors&gt;&lt;authors&gt;&lt;author&gt;Macpherson, Alison&lt;/author&gt;&lt;author&gt;Roberts, Ian&lt;/author&gt;&lt;author&gt;Pless, I Barry&lt;/author&gt;&lt;/authors&gt;&lt;/contributors&gt;&lt;titles&gt;&lt;title&gt;Children&amp;apos;s exposure to traffic and pedestrian injuries&lt;/title&gt;&lt;secondary-title&gt;American journal of public health&lt;/secondary-title&gt;&lt;/titles&gt;&lt;periodical&gt;&lt;full-title&gt;American journal of public health&lt;/full-title&gt;&lt;/periodical&gt;&lt;pages&gt;1840-1843&lt;/pages&gt;&lt;volume&gt;88&lt;/volume&gt;&lt;number&gt;12&lt;/number&gt;&lt;dates&gt;&lt;year&gt;1998&lt;/year&gt;&lt;/dates&gt;&lt;isbn&gt;0090-0036&lt;/isbn&gt;&lt;urls&gt;&lt;/urls&gt;&lt;/record&gt;&lt;/Cite&gt;&lt;/EndNote&gt;</w:instrText>
      </w:r>
      <w:r>
        <w:fldChar w:fldCharType="end"/>
      </w:r>
      <w:bookmarkStart w:id="12" w:name="__Fieldmark__286_2386272582"/>
      <w:bookmarkStart w:id="13" w:name="__Fieldmark__95_156222072"/>
      <w:bookmarkStart w:id="14" w:name="__Fieldmark__176_1331952841"/>
      <w:bookmarkEnd w:id="11"/>
      <w:bookmarkEnd w:id="12"/>
      <w:bookmarkEnd w:id="13"/>
      <w:bookmarkEnd w:id="14"/>
      <w:r>
        <w:rPr>
          <w:rFonts w:ascii="Times New Roman" w:eastAsia="Times New Roman" w:hAnsi="Times New Roman"/>
          <w:sz w:val="24"/>
          <w:szCs w:val="24"/>
        </w:rPr>
        <w:t xml:space="preserve">. </w:t>
      </w:r>
      <w:r w:rsidR="00B13ABE">
        <w:rPr>
          <w:rFonts w:ascii="Times New Roman" w:eastAsia="Times New Roman" w:hAnsi="Times New Roman"/>
          <w:sz w:val="24"/>
          <w:szCs w:val="24"/>
        </w:rPr>
        <w:t>In our study, allowed to cross main road came out to be significant in</w:t>
      </w:r>
      <w:r w:rsidR="00E813F3">
        <w:rPr>
          <w:rFonts w:ascii="Times New Roman" w:eastAsia="Times New Roman" w:hAnsi="Times New Roman"/>
          <w:sz w:val="24"/>
          <w:szCs w:val="24"/>
        </w:rPr>
        <w:t xml:space="preserve"> </w:t>
      </w:r>
      <w:r w:rsidR="00B13ABE">
        <w:rPr>
          <w:rFonts w:ascii="Times New Roman" w:eastAsia="Times New Roman" w:hAnsi="Times New Roman"/>
          <w:sz w:val="24"/>
          <w:szCs w:val="24"/>
        </w:rPr>
        <w:t>young adolesce</w:t>
      </w:r>
      <w:r w:rsidR="00370954">
        <w:rPr>
          <w:rFonts w:ascii="Times New Roman" w:eastAsia="Times New Roman" w:hAnsi="Times New Roman"/>
          <w:sz w:val="24"/>
          <w:szCs w:val="24"/>
        </w:rPr>
        <w:t>nts 10-15 years and not in 10-19</w:t>
      </w:r>
      <w:r w:rsidR="00B13ABE">
        <w:rPr>
          <w:rFonts w:ascii="Times New Roman" w:eastAsia="Times New Roman" w:hAnsi="Times New Roman"/>
          <w:sz w:val="24"/>
          <w:szCs w:val="24"/>
        </w:rPr>
        <w:t xml:space="preserve"> years probably</w:t>
      </w:r>
      <w:r w:rsidR="00370954">
        <w:rPr>
          <w:rFonts w:ascii="Times New Roman" w:eastAsia="Times New Roman" w:hAnsi="Times New Roman"/>
          <w:sz w:val="24"/>
          <w:szCs w:val="24"/>
        </w:rPr>
        <w:t xml:space="preserve"> because adolescents above 16 </w:t>
      </w:r>
      <w:r w:rsidR="004B37FA">
        <w:rPr>
          <w:rFonts w:ascii="Times New Roman" w:eastAsia="Times New Roman" w:hAnsi="Times New Roman"/>
          <w:sz w:val="24"/>
          <w:szCs w:val="24"/>
        </w:rPr>
        <w:t>years gain</w:t>
      </w:r>
      <w:r w:rsidR="00370954">
        <w:rPr>
          <w:rFonts w:ascii="Times New Roman" w:eastAsia="Times New Roman" w:hAnsi="Times New Roman"/>
          <w:sz w:val="24"/>
          <w:szCs w:val="24"/>
        </w:rPr>
        <w:t xml:space="preserve"> more experience</w:t>
      </w:r>
      <w:r w:rsidR="00B13ABE">
        <w:rPr>
          <w:rFonts w:ascii="Times New Roman" w:eastAsia="Times New Roman" w:hAnsi="Times New Roman"/>
          <w:sz w:val="24"/>
          <w:szCs w:val="24"/>
        </w:rPr>
        <w:t xml:space="preserve"> </w:t>
      </w:r>
      <w:r w:rsidR="00E813F3">
        <w:rPr>
          <w:rFonts w:ascii="Times New Roman" w:eastAsia="Times New Roman" w:hAnsi="Times New Roman"/>
          <w:sz w:val="24"/>
          <w:szCs w:val="24"/>
        </w:rPr>
        <w:t>with exposure</w:t>
      </w:r>
      <w:r w:rsidR="00B13ABE">
        <w:rPr>
          <w:rFonts w:ascii="Times New Roman" w:eastAsia="Times New Roman" w:hAnsi="Times New Roman"/>
          <w:sz w:val="24"/>
          <w:szCs w:val="24"/>
        </w:rPr>
        <w:t xml:space="preserve">. </w:t>
      </w:r>
      <w:r w:rsidR="00370954">
        <w:rPr>
          <w:rFonts w:ascii="Times New Roman" w:eastAsia="Times New Roman" w:hAnsi="Times New Roman"/>
          <w:sz w:val="24"/>
          <w:szCs w:val="24"/>
        </w:rPr>
        <w:t xml:space="preserve">The environment of </w:t>
      </w:r>
      <w:r>
        <w:rPr>
          <w:rFonts w:ascii="Times New Roman" w:eastAsia="Times New Roman" w:hAnsi="Times New Roman"/>
          <w:sz w:val="24"/>
          <w:szCs w:val="24"/>
        </w:rPr>
        <w:t xml:space="preserve">Karachi is devoid of safe road environment for pedestrians - for example </w:t>
      </w:r>
      <w:r w:rsidR="00873179">
        <w:rPr>
          <w:rFonts w:ascii="Times New Roman" w:eastAsia="Times New Roman" w:hAnsi="Times New Roman"/>
          <w:sz w:val="24"/>
          <w:szCs w:val="24"/>
        </w:rPr>
        <w:t xml:space="preserve">there are </w:t>
      </w:r>
      <w:r>
        <w:rPr>
          <w:rFonts w:ascii="Times New Roman" w:eastAsia="Times New Roman" w:hAnsi="Times New Roman"/>
          <w:sz w:val="24"/>
          <w:szCs w:val="24"/>
        </w:rPr>
        <w:t>no pedestrians’ signals to assist in crossing roads. The vehicles do not give way to pedestrians at crosswalks</w:t>
      </w:r>
      <w:r w:rsidR="00AB6CA1">
        <w:rPr>
          <w:rFonts w:ascii="Times New Roman" w:eastAsia="Times New Roman" w:hAnsi="Times New Roman"/>
          <w:sz w:val="24"/>
          <w:szCs w:val="24"/>
        </w:rPr>
        <w:t>.</w:t>
      </w:r>
      <w:r w:rsidR="00394471">
        <w:rPr>
          <w:rFonts w:ascii="Times New Roman" w:eastAsia="Times New Roman" w:hAnsi="Times New Roman"/>
          <w:sz w:val="24"/>
          <w:szCs w:val="24"/>
        </w:rPr>
        <w:t xml:space="preserve"> </w:t>
      </w:r>
      <w:r>
        <w:rPr>
          <w:rFonts w:ascii="Times New Roman" w:eastAsia="Times New Roman" w:hAnsi="Times New Roman"/>
          <w:sz w:val="24"/>
          <w:szCs w:val="24"/>
        </w:rPr>
        <w:t xml:space="preserve">The vulnerability of adolescents </w:t>
      </w:r>
      <w:r w:rsidR="002943D5">
        <w:rPr>
          <w:rFonts w:ascii="Times New Roman" w:eastAsia="Times New Roman" w:hAnsi="Times New Roman"/>
          <w:sz w:val="24"/>
          <w:szCs w:val="24"/>
        </w:rPr>
        <w:t xml:space="preserve">as pedestrians </w:t>
      </w:r>
      <w:r>
        <w:rPr>
          <w:rFonts w:ascii="Times New Roman" w:eastAsia="Times New Roman" w:hAnsi="Times New Roman"/>
          <w:sz w:val="24"/>
          <w:szCs w:val="24"/>
        </w:rPr>
        <w:t>is two-fold</w:t>
      </w:r>
      <w:r w:rsidR="00873179">
        <w:rPr>
          <w:rFonts w:ascii="Times New Roman" w:eastAsia="Times New Roman" w:hAnsi="Times New Roman"/>
          <w:sz w:val="24"/>
          <w:szCs w:val="24"/>
        </w:rPr>
        <w:t xml:space="preserve">s </w:t>
      </w:r>
      <w:r w:rsidR="00370954">
        <w:rPr>
          <w:rFonts w:ascii="Times New Roman" w:eastAsia="Times New Roman" w:hAnsi="Times New Roman"/>
          <w:sz w:val="24"/>
          <w:szCs w:val="24"/>
        </w:rPr>
        <w:t xml:space="preserve">in such </w:t>
      </w:r>
      <w:r w:rsidR="002943D5">
        <w:rPr>
          <w:rFonts w:ascii="Times New Roman" w:eastAsia="Times New Roman" w:hAnsi="Times New Roman"/>
          <w:sz w:val="24"/>
          <w:szCs w:val="24"/>
        </w:rPr>
        <w:t>risky</w:t>
      </w:r>
      <w:r>
        <w:rPr>
          <w:rFonts w:ascii="Times New Roman" w:eastAsia="Times New Roman" w:hAnsi="Times New Roman"/>
          <w:sz w:val="24"/>
          <w:szCs w:val="24"/>
        </w:rPr>
        <w:t xml:space="preserve"> </w:t>
      </w:r>
      <w:r w:rsidR="0044292D">
        <w:rPr>
          <w:rFonts w:ascii="Times New Roman" w:eastAsia="Times New Roman" w:hAnsi="Times New Roman"/>
          <w:sz w:val="24"/>
          <w:szCs w:val="24"/>
        </w:rPr>
        <w:t xml:space="preserve">road </w:t>
      </w:r>
      <w:r w:rsidR="00370954">
        <w:rPr>
          <w:rFonts w:ascii="Times New Roman" w:eastAsia="Times New Roman" w:hAnsi="Times New Roman"/>
          <w:sz w:val="24"/>
          <w:szCs w:val="24"/>
        </w:rPr>
        <w:t>environment</w:t>
      </w:r>
      <w:r w:rsidR="00873179">
        <w:rPr>
          <w:rFonts w:ascii="Times New Roman" w:eastAsia="Times New Roman" w:hAnsi="Times New Roman"/>
          <w:sz w:val="24"/>
          <w:szCs w:val="24"/>
        </w:rPr>
        <w:t xml:space="preserve"> due to</w:t>
      </w:r>
      <w:r w:rsidR="0044292D">
        <w:rPr>
          <w:rFonts w:ascii="Times New Roman" w:eastAsia="Times New Roman" w:hAnsi="Times New Roman"/>
          <w:sz w:val="24"/>
          <w:szCs w:val="24"/>
        </w:rPr>
        <w:t xml:space="preserve"> their risk</w:t>
      </w:r>
      <w:r>
        <w:rPr>
          <w:rFonts w:ascii="Times New Roman" w:eastAsia="Times New Roman" w:hAnsi="Times New Roman"/>
          <w:sz w:val="24"/>
          <w:szCs w:val="24"/>
        </w:rPr>
        <w:t xml:space="preserve">-taking approach. </w:t>
      </w:r>
      <w:r w:rsidR="00B13ABE">
        <w:rPr>
          <w:rFonts w:ascii="Times New Roman" w:eastAsia="Times New Roman" w:hAnsi="Times New Roman"/>
          <w:sz w:val="24"/>
          <w:szCs w:val="24"/>
        </w:rPr>
        <w:t>A qualitative study from India – a neighboring country of Pakistan with similar road environment – reported that adolescents display various distracted behavior as pedestrians such as using ear phones and mobile phones as well as talking and playing with friends</w:t>
      </w:r>
      <w:r w:rsidR="00B13ABE">
        <w:rPr>
          <w:rFonts w:ascii="Times New Roman" w:hAnsi="Times New Roman"/>
          <w:sz w:val="24"/>
          <w:szCs w:val="24"/>
        </w:rPr>
        <w:t xml:space="preserve"> </w:t>
      </w:r>
      <w:r w:rsidR="00B13ABE">
        <w:fldChar w:fldCharType="begin"/>
      </w:r>
      <w:r w:rsidR="00B13ABE">
        <w:instrText>ADDIN EN.CITE &lt;EndNote&gt;&lt;Cite&gt;&lt;Author&gt;Jagnoor&lt;/Author&gt;&lt;Year&gt;2020&lt;/Year&gt;&lt;RecNum&gt;12&lt;/RecNum&gt;&lt;DisplayText&gt;(12)&lt;/DisplayText&gt;&lt;record&gt;&lt;rec-number&gt;12&lt;/rec-number&gt;&lt;foreign-keys&gt;&lt;key app="EN" db-id="swadawszd0zrdleessuvaxx0ddews905xeax" timestamp="1598203222"&gt;12&lt;/key&gt;&lt;/foreign-keys&gt;&lt;ref-type name="Journal Article"&gt;17&lt;/ref-type&gt;&lt;contributors&gt;&lt;authors&gt;&lt;author&gt;Jagnoor, Jagnoor&lt;/author&gt;&lt;author&gt;Sharma, Pragati&lt;/author&gt;&lt;author&gt;Parveen, Samina&lt;/author&gt;&lt;author&gt;Cox, Katherine L&lt;/author&gt;&lt;author&gt;Kallakuri, Sudha&lt;/author&gt;&lt;/authors&gt;&lt;/contributors&gt;&lt;titles&gt;&lt;title&gt;Knowledge is not enough: barriers and facilitators for reducing road traffic injuries amongst Indian adolescents, a qualitative study&lt;/title&gt;&lt;secondary-title&gt;International Journal of Adolescence and Youth&lt;/secondary-title&gt;&lt;/titles&gt;&lt;periodical&gt;&lt;full-title&gt;International Journal of Adolescence and Youth&lt;/full-title&gt;&lt;/periodical&gt;&lt;pages&gt;787-799&lt;/pages&gt;&lt;volume&gt;25&lt;/volume&gt;&lt;number&gt;1&lt;/number&gt;&lt;dates&gt;&lt;year&gt;2020&lt;/year&gt;&lt;/dates&gt;&lt;isbn&gt;0267-3843&lt;/isbn&gt;&lt;urls&gt;&lt;/urls&gt;&lt;/record&gt;&lt;/Cite&gt;&lt;/EndNote&gt;</w:instrText>
      </w:r>
      <w:r w:rsidR="00B13ABE">
        <w:fldChar w:fldCharType="separate"/>
      </w:r>
      <w:bookmarkStart w:id="15" w:name="__Fieldmark__316_2386272582"/>
      <w:r w:rsidR="00B13ABE">
        <w:rPr>
          <w:rFonts w:ascii="Times New Roman" w:hAnsi="Times New Roman"/>
          <w:sz w:val="24"/>
          <w:szCs w:val="24"/>
        </w:rPr>
        <w:t>(12)</w:t>
      </w:r>
      <w:r w:rsidR="00B13ABE">
        <w:fldChar w:fldCharType="end"/>
      </w:r>
      <w:bookmarkEnd w:id="15"/>
      <w:r w:rsidR="00B13ABE">
        <w:rPr>
          <w:rFonts w:ascii="Times New Roman" w:eastAsia="Times New Roman" w:hAnsi="Times New Roman"/>
          <w:sz w:val="24"/>
          <w:szCs w:val="24"/>
        </w:rPr>
        <w:t>. The</w:t>
      </w:r>
      <w:r w:rsidR="004B37FA">
        <w:rPr>
          <w:rFonts w:ascii="Times New Roman" w:eastAsia="Times New Roman" w:hAnsi="Times New Roman"/>
          <w:sz w:val="24"/>
          <w:szCs w:val="24"/>
        </w:rPr>
        <w:t xml:space="preserve"> risky behavior</w:t>
      </w:r>
      <w:r w:rsidR="00B13ABE">
        <w:rPr>
          <w:rFonts w:ascii="Times New Roman" w:eastAsia="Times New Roman" w:hAnsi="Times New Roman"/>
          <w:sz w:val="24"/>
          <w:szCs w:val="24"/>
        </w:rPr>
        <w:t xml:space="preserve"> of adolescents </w:t>
      </w:r>
      <w:r w:rsidR="00E813F3">
        <w:rPr>
          <w:rFonts w:ascii="Times New Roman" w:eastAsia="Times New Roman" w:hAnsi="Times New Roman"/>
          <w:sz w:val="24"/>
          <w:szCs w:val="24"/>
        </w:rPr>
        <w:t>is</w:t>
      </w:r>
      <w:r w:rsidR="00B13ABE">
        <w:rPr>
          <w:rFonts w:ascii="Times New Roman" w:eastAsia="Times New Roman" w:hAnsi="Times New Roman"/>
          <w:sz w:val="24"/>
          <w:szCs w:val="24"/>
        </w:rPr>
        <w:t xml:space="preserve"> </w:t>
      </w:r>
      <w:r w:rsidR="004B37FA">
        <w:rPr>
          <w:rFonts w:ascii="Times New Roman" w:eastAsia="Times New Roman" w:hAnsi="Times New Roman"/>
          <w:sz w:val="24"/>
          <w:szCs w:val="24"/>
        </w:rPr>
        <w:t xml:space="preserve">because of their </w:t>
      </w:r>
      <w:r w:rsidR="00B13ABE">
        <w:rPr>
          <w:rFonts w:ascii="Times New Roman" w:eastAsia="Times New Roman" w:hAnsi="Times New Roman"/>
          <w:sz w:val="24"/>
          <w:szCs w:val="24"/>
        </w:rPr>
        <w:t>impulsive</w:t>
      </w:r>
      <w:r w:rsidR="004B37FA">
        <w:rPr>
          <w:rFonts w:ascii="Times New Roman" w:eastAsia="Times New Roman" w:hAnsi="Times New Roman"/>
          <w:sz w:val="24"/>
          <w:szCs w:val="24"/>
        </w:rPr>
        <w:t>ness</w:t>
      </w:r>
      <w:r w:rsidR="00B13ABE">
        <w:rPr>
          <w:rFonts w:ascii="Times New Roman" w:eastAsia="Times New Roman" w:hAnsi="Times New Roman"/>
          <w:sz w:val="24"/>
          <w:szCs w:val="24"/>
        </w:rPr>
        <w:t xml:space="preserve"> </w:t>
      </w:r>
      <w:r w:rsidR="004B37FA">
        <w:rPr>
          <w:rFonts w:ascii="Times New Roman" w:eastAsia="Times New Roman" w:hAnsi="Times New Roman"/>
          <w:sz w:val="24"/>
          <w:szCs w:val="24"/>
        </w:rPr>
        <w:t>due to</w:t>
      </w:r>
      <w:r w:rsidR="00B13ABE">
        <w:rPr>
          <w:rFonts w:ascii="Times New Roman" w:eastAsia="Times New Roman" w:hAnsi="Times New Roman"/>
          <w:sz w:val="24"/>
          <w:szCs w:val="24"/>
        </w:rPr>
        <w:t xml:space="preserve"> their </w:t>
      </w:r>
      <w:r w:rsidR="004B37FA">
        <w:rPr>
          <w:rFonts w:ascii="Times New Roman" w:eastAsia="Times New Roman" w:hAnsi="Times New Roman"/>
          <w:sz w:val="24"/>
          <w:szCs w:val="24"/>
        </w:rPr>
        <w:t xml:space="preserve">developing </w:t>
      </w:r>
      <w:r w:rsidR="00B13ABE">
        <w:rPr>
          <w:rFonts w:ascii="Times New Roman" w:eastAsia="Times New Roman" w:hAnsi="Times New Roman"/>
          <w:sz w:val="24"/>
          <w:szCs w:val="24"/>
        </w:rPr>
        <w:t xml:space="preserve">brain stage </w:t>
      </w:r>
      <w:r>
        <w:fldChar w:fldCharType="begin"/>
      </w:r>
      <w:r>
        <w:instrText>ADDIN EN.CITE &lt;EndNote&gt;&lt;Cite&gt;&lt;Author&gt;Casey&lt;/Author&gt;&lt;Year&gt;2008&lt;/Year&gt;&lt;RecNum&gt;22&lt;/RecNum&gt;&lt;DisplayText&gt;(11)&lt;/DisplayText&gt;&lt;record&gt;&lt;rec-number&gt;22&lt;/rec-number&gt;&lt;foreign-keys&gt;&lt;key app="EN" db-id="swadawszd0zrdleessuvaxx0ddews905xeax" timestamp="1599441683"&gt;22&lt;/key&gt;&lt;/foreign-keys&gt;&lt;ref-type name="Journal Article"&gt;17&lt;/ref-type&gt;&lt;contributors&gt;&lt;authors&gt;&lt;author&gt;Casey, Betty Jo&lt;/author&gt;&lt;author&gt;Getz, Sarah&lt;/author&gt;&lt;author&gt;Galvan, Adriana&lt;/author&gt;&lt;/authors&gt;&lt;/contributors&gt;&lt;titles&gt;&lt;title&gt;The adolescent brain&lt;/title&gt;&lt;secondary-title&gt;Developmental review&lt;/secondary-title&gt;&lt;/titles&gt;&lt;periodical&gt;&lt;full-title&gt;Developmental review&lt;/full-title&gt;&lt;/periodical&gt;&lt;pages&gt;62-77&lt;/pages&gt;&lt;volume&gt;28&lt;/volume&gt;&lt;number&gt;1&lt;/number&gt;&lt;dates&gt;&lt;year&gt;2008&lt;/year&gt;&lt;/dates&gt;&lt;isbn&gt;0273-2297&lt;/isbn&gt;&lt;urls&gt;&lt;/urls&gt;&lt;/record&gt;&lt;/Cite&gt;&lt;/EndNote&gt;</w:instrText>
      </w:r>
      <w:r>
        <w:fldChar w:fldCharType="separate"/>
      </w:r>
      <w:bookmarkStart w:id="16" w:name="__Fieldmark__309_2386272582"/>
      <w:r>
        <w:rPr>
          <w:rFonts w:ascii="Times New Roman" w:eastAsia="Times New Roman" w:hAnsi="Times New Roman"/>
          <w:sz w:val="24"/>
          <w:szCs w:val="24"/>
        </w:rPr>
        <w:t>(11)</w:t>
      </w:r>
      <w:r>
        <w:fldChar w:fldCharType="end"/>
      </w:r>
      <w:bookmarkEnd w:id="16"/>
      <w:r>
        <w:rPr>
          <w:rFonts w:ascii="Times New Roman" w:eastAsia="Times New Roman" w:hAnsi="Times New Roman"/>
          <w:sz w:val="24"/>
          <w:szCs w:val="24"/>
        </w:rPr>
        <w:t xml:space="preserve">. </w:t>
      </w:r>
    </w:p>
    <w:p w14:paraId="3F200E79" w14:textId="77777777" w:rsidR="007D3180" w:rsidRDefault="007D3180" w:rsidP="007D3180">
      <w:pPr>
        <w:spacing w:after="0" w:line="240" w:lineRule="auto"/>
        <w:jc w:val="both"/>
        <w:rPr>
          <w:rFonts w:ascii="Times New Roman" w:eastAsia="Times New Roman" w:hAnsi="Times New Roman"/>
          <w:sz w:val="24"/>
          <w:szCs w:val="24"/>
        </w:rPr>
      </w:pPr>
    </w:p>
    <w:p w14:paraId="4F52C4ED" w14:textId="6DA4ECB9" w:rsidR="006F184A" w:rsidRDefault="007D3180" w:rsidP="00D24B38">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The activities during the last weekend are associated with RTIs in adolescents. The odds </w:t>
      </w:r>
      <w:r w:rsidR="00AB6CA1">
        <w:rPr>
          <w:rFonts w:ascii="Times New Roman" w:eastAsia="Times New Roman" w:hAnsi="Times New Roman"/>
          <w:sz w:val="24"/>
          <w:szCs w:val="24"/>
        </w:rPr>
        <w:t>were greatest</w:t>
      </w:r>
      <w:r>
        <w:rPr>
          <w:rFonts w:ascii="Times New Roman" w:eastAsia="Times New Roman" w:hAnsi="Times New Roman"/>
          <w:sz w:val="24"/>
          <w:szCs w:val="24"/>
        </w:rPr>
        <w:t xml:space="preserve"> when adolescents were alone or with their peers for weekend activity</w:t>
      </w:r>
      <w:r w:rsidR="00D24B38">
        <w:rPr>
          <w:rFonts w:ascii="Times New Roman" w:eastAsia="Times New Roman" w:hAnsi="Times New Roman"/>
          <w:sz w:val="24"/>
          <w:szCs w:val="24"/>
        </w:rPr>
        <w:t xml:space="preserve"> or </w:t>
      </w:r>
      <w:r w:rsidR="006F184A">
        <w:rPr>
          <w:rFonts w:ascii="Times New Roman" w:eastAsia="Times New Roman" w:hAnsi="Times New Roman"/>
          <w:sz w:val="24"/>
          <w:szCs w:val="24"/>
        </w:rPr>
        <w:t xml:space="preserve">had </w:t>
      </w:r>
      <w:r w:rsidR="00D24B38">
        <w:rPr>
          <w:rFonts w:ascii="Times New Roman" w:eastAsia="Times New Roman" w:hAnsi="Times New Roman"/>
          <w:sz w:val="24"/>
          <w:szCs w:val="24"/>
        </w:rPr>
        <w:t xml:space="preserve">mix pattern of activities either with adults or alone when compared to activities </w:t>
      </w:r>
      <w:r w:rsidR="006F184A">
        <w:rPr>
          <w:rFonts w:ascii="Times New Roman" w:eastAsia="Times New Roman" w:hAnsi="Times New Roman"/>
          <w:sz w:val="24"/>
          <w:szCs w:val="24"/>
        </w:rPr>
        <w:t xml:space="preserve">carried out in </w:t>
      </w:r>
      <w:r w:rsidR="00D24B38">
        <w:rPr>
          <w:rFonts w:ascii="Times New Roman" w:eastAsia="Times New Roman" w:hAnsi="Times New Roman"/>
          <w:sz w:val="24"/>
          <w:szCs w:val="24"/>
        </w:rPr>
        <w:t>adults</w:t>
      </w:r>
      <w:r w:rsidR="006F184A">
        <w:rPr>
          <w:rFonts w:ascii="Times New Roman" w:eastAsia="Times New Roman" w:hAnsi="Times New Roman"/>
          <w:sz w:val="24"/>
          <w:szCs w:val="24"/>
        </w:rPr>
        <w:t>’ accompaniment</w:t>
      </w:r>
      <w:r>
        <w:rPr>
          <w:rFonts w:ascii="Times New Roman" w:eastAsia="Times New Roman" w:hAnsi="Times New Roman"/>
          <w:sz w:val="24"/>
          <w:szCs w:val="24"/>
        </w:rPr>
        <w:t xml:space="preserve">. </w:t>
      </w:r>
      <w:r w:rsidR="00FB21CF">
        <w:rPr>
          <w:rFonts w:ascii="Times New Roman" w:eastAsia="Times New Roman" w:hAnsi="Times New Roman"/>
          <w:sz w:val="24"/>
          <w:szCs w:val="24"/>
        </w:rPr>
        <w:t xml:space="preserve">It is understandable that leisure time activities with peers provoke </w:t>
      </w:r>
      <w:r w:rsidR="004B37FA">
        <w:rPr>
          <w:rFonts w:ascii="Times New Roman" w:eastAsia="Times New Roman" w:hAnsi="Times New Roman"/>
          <w:sz w:val="24"/>
          <w:szCs w:val="24"/>
        </w:rPr>
        <w:t>riskier</w:t>
      </w:r>
      <w:r w:rsidR="00FB21CF">
        <w:rPr>
          <w:rFonts w:ascii="Times New Roman" w:eastAsia="Times New Roman" w:hAnsi="Times New Roman"/>
          <w:sz w:val="24"/>
          <w:szCs w:val="24"/>
        </w:rPr>
        <w:t xml:space="preserve"> behaviors. Previous studies have shown that children and adolescents with unsafe road safety behaviors have peers with similar behaviors</w:t>
      </w:r>
      <w:r w:rsidR="00FB21CF">
        <w:rPr>
          <w:rFonts w:ascii="Times New Roman" w:hAnsi="Times New Roman"/>
          <w:sz w:val="24"/>
          <w:szCs w:val="24"/>
        </w:rPr>
        <w:t xml:space="preserve"> </w:t>
      </w:r>
      <w:r w:rsidR="00FB21CF">
        <w:fldChar w:fldCharType="begin"/>
      </w:r>
      <w:r w:rsidR="00FB21CF">
        <w:instrText>ADDIN EN.CITE &lt;EndNote&gt;&lt;Cite&gt;&lt;Author&gt;Kwon&lt;/Author&gt;&lt;Year&gt;2014&lt;/Year&gt;&lt;RecNum&gt;15&lt;/RecNum&gt;&lt;DisplayText&gt;(13)&lt;/DisplayText&gt;&lt;record&gt;&lt;rec-number&gt;15&lt;/rec-number&gt;&lt;foreign-keys&gt;&lt;key app="EN" db-id="swadawszd0zrdleessuvaxx0ddews905xeax" timestamp="1598207751"&gt;15&lt;/key&gt;&lt;/foreign-keys&gt;&lt;ref-type name="Journal Article"&gt;17&lt;/ref-type&gt;&lt;contributors&gt;&lt;authors&gt;&lt;author&gt;Kwon, Myoung Soo&lt;/author&gt;&lt;author&gt;Vorobyev, Victor&lt;/author&gt;&lt;author&gt;Moe, Dagfinn&lt;/author&gt;&lt;author&gt;Parkkola, Riitta&lt;/author&gt;&lt;author&gt;Hämäläinen, Heikki&lt;/author&gt;&lt;/authors&gt;&lt;/contributors&gt;&lt;titles&gt;&lt;title&gt;Brain structural correlates of risk-taking behavior and effects of peer influence in adolescents&lt;/title&gt;&lt;secondary-title&gt;PloS one&lt;/secondary-title&gt;&lt;/titles&gt;&lt;periodical&gt;&lt;full-title&gt;PloS one&lt;/full-title&gt;&lt;/periodical&gt;&lt;pages&gt;e112780&lt;/pages&gt;&lt;volume&gt;9&lt;/volume&gt;&lt;number&gt;11&lt;/number&gt;&lt;dates&gt;&lt;year&gt;2014&lt;/year&gt;&lt;/dates&gt;&lt;isbn&gt;1932-6203&lt;/isbn&gt;&lt;urls&gt;&lt;/urls&gt;&lt;/record&gt;&lt;/Cite&gt;&lt;/EndNote&gt;</w:instrText>
      </w:r>
      <w:r w:rsidR="00FB21CF">
        <w:fldChar w:fldCharType="separate"/>
      </w:r>
      <w:bookmarkStart w:id="17" w:name="__Fieldmark__331_2386272582"/>
      <w:r w:rsidR="00FB21CF">
        <w:rPr>
          <w:rFonts w:ascii="Times New Roman" w:hAnsi="Times New Roman"/>
          <w:sz w:val="24"/>
          <w:szCs w:val="24"/>
        </w:rPr>
        <w:t>(13)</w:t>
      </w:r>
      <w:r w:rsidR="00FB21CF">
        <w:fldChar w:fldCharType="end"/>
      </w:r>
      <w:bookmarkEnd w:id="17"/>
      <w:r w:rsidR="00FB21CF">
        <w:rPr>
          <w:rFonts w:ascii="Times New Roman" w:eastAsia="Times New Roman" w:hAnsi="Times New Roman"/>
          <w:sz w:val="24"/>
          <w:szCs w:val="24"/>
        </w:rPr>
        <w:t>.</w:t>
      </w:r>
    </w:p>
    <w:p w14:paraId="49FE01D0" w14:textId="77777777" w:rsidR="006F184A" w:rsidRDefault="006F184A" w:rsidP="00D24B38">
      <w:pPr>
        <w:spacing w:after="0" w:line="240" w:lineRule="auto"/>
        <w:jc w:val="both"/>
        <w:rPr>
          <w:rFonts w:ascii="Times New Roman" w:eastAsia="Times New Roman" w:hAnsi="Times New Roman"/>
          <w:sz w:val="24"/>
          <w:szCs w:val="24"/>
        </w:rPr>
      </w:pPr>
    </w:p>
    <w:p w14:paraId="1BA97F22" w14:textId="3C1B672D" w:rsidR="00D24B38" w:rsidRDefault="00D24B38" w:rsidP="00D24B38">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In our study, going </w:t>
      </w:r>
      <w:r w:rsidR="0014499F">
        <w:rPr>
          <w:rFonts w:ascii="Times New Roman" w:eastAsia="Times New Roman" w:hAnsi="Times New Roman"/>
          <w:sz w:val="24"/>
          <w:szCs w:val="24"/>
        </w:rPr>
        <w:t>back to</w:t>
      </w:r>
      <w:r>
        <w:rPr>
          <w:rFonts w:ascii="Times New Roman" w:eastAsia="Times New Roman" w:hAnsi="Times New Roman"/>
          <w:sz w:val="24"/>
          <w:szCs w:val="24"/>
        </w:rPr>
        <w:t xml:space="preserve"> home </w:t>
      </w:r>
      <w:r w:rsidR="0014499F">
        <w:rPr>
          <w:rFonts w:ascii="Times New Roman" w:eastAsia="Times New Roman" w:hAnsi="Times New Roman"/>
          <w:sz w:val="24"/>
          <w:szCs w:val="24"/>
        </w:rPr>
        <w:t xml:space="preserve">from school alone </w:t>
      </w:r>
      <w:r>
        <w:rPr>
          <w:rFonts w:ascii="Times New Roman" w:eastAsia="Times New Roman" w:hAnsi="Times New Roman"/>
          <w:sz w:val="24"/>
          <w:szCs w:val="24"/>
        </w:rPr>
        <w:t>ha</w:t>
      </w:r>
      <w:r w:rsidR="0014499F">
        <w:rPr>
          <w:rFonts w:ascii="Times New Roman" w:eastAsia="Times New Roman" w:hAnsi="Times New Roman"/>
          <w:sz w:val="24"/>
          <w:szCs w:val="24"/>
        </w:rPr>
        <w:t>d</w:t>
      </w:r>
      <w:r w:rsidR="004B37FA">
        <w:rPr>
          <w:rFonts w:ascii="Times New Roman" w:eastAsia="Times New Roman" w:hAnsi="Times New Roman"/>
          <w:sz w:val="24"/>
          <w:szCs w:val="24"/>
        </w:rPr>
        <w:t xml:space="preserve"> slightly higher risk among </w:t>
      </w:r>
      <w:r w:rsidR="0014499F">
        <w:rPr>
          <w:rFonts w:ascii="Times New Roman" w:eastAsia="Times New Roman" w:hAnsi="Times New Roman"/>
          <w:sz w:val="24"/>
          <w:szCs w:val="24"/>
        </w:rPr>
        <w:t>10-1</w:t>
      </w:r>
      <w:r w:rsidR="004B37FA">
        <w:rPr>
          <w:rFonts w:ascii="Times New Roman" w:eastAsia="Times New Roman" w:hAnsi="Times New Roman"/>
          <w:sz w:val="24"/>
          <w:szCs w:val="24"/>
        </w:rPr>
        <w:t>9</w:t>
      </w:r>
      <w:r w:rsidR="0014499F">
        <w:rPr>
          <w:rFonts w:ascii="Times New Roman" w:eastAsia="Times New Roman" w:hAnsi="Times New Roman"/>
          <w:sz w:val="24"/>
          <w:szCs w:val="24"/>
        </w:rPr>
        <w:t xml:space="preserve"> years old </w:t>
      </w:r>
      <w:r w:rsidR="004B37FA">
        <w:rPr>
          <w:rFonts w:ascii="Times New Roman" w:eastAsia="Times New Roman" w:hAnsi="Times New Roman"/>
          <w:sz w:val="24"/>
          <w:szCs w:val="24"/>
        </w:rPr>
        <w:t>(aOR 1.01; 95% CI 0.64-1.64</w:t>
      </w:r>
      <w:r w:rsidR="00FB21CF">
        <w:rPr>
          <w:rFonts w:ascii="Times New Roman" w:eastAsia="Times New Roman" w:hAnsi="Times New Roman"/>
          <w:sz w:val="24"/>
          <w:szCs w:val="24"/>
        </w:rPr>
        <w:t xml:space="preserve">) </w:t>
      </w:r>
      <w:r w:rsidR="004B37FA">
        <w:rPr>
          <w:rFonts w:ascii="Times New Roman" w:eastAsia="Times New Roman" w:hAnsi="Times New Roman"/>
          <w:sz w:val="24"/>
          <w:szCs w:val="24"/>
        </w:rPr>
        <w:t>and among</w:t>
      </w:r>
      <w:r w:rsidR="0014499F">
        <w:rPr>
          <w:rFonts w:ascii="Times New Roman" w:eastAsia="Times New Roman" w:hAnsi="Times New Roman"/>
          <w:sz w:val="24"/>
          <w:szCs w:val="24"/>
        </w:rPr>
        <w:t xml:space="preserve"> 10-1</w:t>
      </w:r>
      <w:r w:rsidR="00FB21CF">
        <w:rPr>
          <w:rFonts w:ascii="Times New Roman" w:eastAsia="Times New Roman" w:hAnsi="Times New Roman"/>
          <w:sz w:val="24"/>
          <w:szCs w:val="24"/>
        </w:rPr>
        <w:t>5</w:t>
      </w:r>
      <w:r w:rsidR="0014499F">
        <w:rPr>
          <w:rFonts w:ascii="Times New Roman" w:eastAsia="Times New Roman" w:hAnsi="Times New Roman"/>
          <w:sz w:val="24"/>
          <w:szCs w:val="24"/>
        </w:rPr>
        <w:t xml:space="preserve"> years </w:t>
      </w:r>
      <w:r w:rsidR="004B37FA">
        <w:rPr>
          <w:rFonts w:ascii="Times New Roman" w:eastAsia="Times New Roman" w:hAnsi="Times New Roman"/>
          <w:sz w:val="24"/>
          <w:szCs w:val="24"/>
        </w:rPr>
        <w:t>(aOR 1.10; 95% CI 0.92</w:t>
      </w:r>
      <w:r w:rsidR="00FB21CF">
        <w:rPr>
          <w:rFonts w:ascii="Times New Roman" w:eastAsia="Times New Roman" w:hAnsi="Times New Roman"/>
          <w:sz w:val="24"/>
          <w:szCs w:val="24"/>
        </w:rPr>
        <w:t>-1.91).</w:t>
      </w:r>
      <w:r w:rsidR="004B37FA">
        <w:rPr>
          <w:rFonts w:ascii="Times New Roman" w:eastAsia="Times New Roman" w:hAnsi="Times New Roman"/>
          <w:sz w:val="24"/>
          <w:szCs w:val="24"/>
        </w:rPr>
        <w:t xml:space="preserve"> </w:t>
      </w:r>
      <w:r w:rsidR="00FB21CF">
        <w:rPr>
          <w:rFonts w:ascii="Times New Roman" w:eastAsia="Times New Roman" w:hAnsi="Times New Roman"/>
          <w:sz w:val="24"/>
          <w:szCs w:val="24"/>
        </w:rPr>
        <w:t>The 95% C</w:t>
      </w:r>
      <w:r w:rsidR="006F184A">
        <w:rPr>
          <w:rFonts w:ascii="Times New Roman" w:eastAsia="Times New Roman" w:hAnsi="Times New Roman"/>
          <w:sz w:val="24"/>
          <w:szCs w:val="24"/>
        </w:rPr>
        <w:t>I</w:t>
      </w:r>
      <w:r w:rsidR="004B37FA">
        <w:rPr>
          <w:rFonts w:ascii="Times New Roman" w:eastAsia="Times New Roman" w:hAnsi="Times New Roman"/>
          <w:sz w:val="24"/>
          <w:szCs w:val="24"/>
        </w:rPr>
        <w:t>s</w:t>
      </w:r>
      <w:r w:rsidR="00FB21CF">
        <w:rPr>
          <w:rFonts w:ascii="Times New Roman" w:eastAsia="Times New Roman" w:hAnsi="Times New Roman"/>
          <w:sz w:val="24"/>
          <w:szCs w:val="24"/>
        </w:rPr>
        <w:t xml:space="preserve"> showed both protective and risky effect in both the models.</w:t>
      </w:r>
      <w:r w:rsidR="006F184A">
        <w:rPr>
          <w:rFonts w:ascii="Times New Roman" w:eastAsia="Times New Roman" w:hAnsi="Times New Roman"/>
          <w:sz w:val="24"/>
          <w:szCs w:val="24"/>
        </w:rPr>
        <w:t xml:space="preserve"> </w:t>
      </w:r>
      <w:r w:rsidR="004B37FA">
        <w:rPr>
          <w:rFonts w:ascii="Times New Roman" w:eastAsia="Times New Roman" w:hAnsi="Times New Roman"/>
          <w:sz w:val="24"/>
          <w:szCs w:val="24"/>
        </w:rPr>
        <w:t>School journey is a regular and fix trip for</w:t>
      </w:r>
      <w:r w:rsidR="004B37FA">
        <w:rPr>
          <w:rFonts w:ascii="Times New Roman" w:eastAsia="Times New Roman" w:hAnsi="Times New Roman"/>
          <w:sz w:val="24"/>
          <w:szCs w:val="24"/>
        </w:rPr>
        <w:t xml:space="preserve"> adolescents </w:t>
      </w:r>
      <w:r w:rsidR="004B37FA">
        <w:rPr>
          <w:rFonts w:ascii="Times New Roman" w:eastAsia="Times New Roman" w:hAnsi="Times New Roman"/>
          <w:sz w:val="24"/>
          <w:szCs w:val="24"/>
        </w:rPr>
        <w:t>which might acclimatized them to daily route and traffic pattern</w:t>
      </w:r>
      <w:r w:rsidR="004B37FA">
        <w:rPr>
          <w:rFonts w:ascii="Times New Roman" w:eastAsia="Times New Roman" w:hAnsi="Times New Roman"/>
          <w:sz w:val="24"/>
          <w:szCs w:val="24"/>
        </w:rPr>
        <w:t xml:space="preserve">. </w:t>
      </w:r>
      <w:r w:rsidR="006F184A">
        <w:rPr>
          <w:rFonts w:ascii="Times New Roman" w:eastAsia="Times New Roman" w:hAnsi="Times New Roman"/>
          <w:sz w:val="24"/>
          <w:szCs w:val="24"/>
        </w:rPr>
        <w:t>The previous study in Auckland showed protective effect of adult accompaniment in school trips but not significantly (aOR 0.31; 95% CIs 0.07-1.49</w:t>
      </w:r>
      <w:r w:rsidR="006F184A">
        <w:rPr>
          <w:rFonts w:ascii="Times New Roman" w:hAnsi="Times New Roman"/>
          <w:sz w:val="24"/>
          <w:szCs w:val="24"/>
        </w:rPr>
        <w:t xml:space="preserve"> </w:t>
      </w:r>
      <w:r w:rsidR="006F184A">
        <w:fldChar w:fldCharType="begin"/>
      </w:r>
      <w:r w:rsidR="006F184A">
        <w:instrText>ADDIN EN.CITE &lt;EndNote&gt;&lt;Cite&gt;&lt;Author&gt;Roberts&lt;/Author&gt;&lt;Year&gt;1995&lt;/Year&gt;&lt;RecNum&gt;13&lt;/RecNum&gt;&lt;DisplayText&gt;(4)&lt;/DisplayText&gt;&lt;record&gt;&lt;rec-number&gt;13&lt;/rec-number&gt;&lt;foreign-keys&gt;&lt;key app="EN" db-id="swadawszd0zrdleessuvaxx0ddews905xeax" timestamp="1598203338"&gt;13&lt;/key&gt;&lt;/foreign-keys&gt;&lt;ref-type name="Journal Article"&gt;17&lt;/ref-type&gt;&lt;contributors&gt;&lt;authors&gt;&lt;author&gt;Roberts, Ian&lt;/author&gt;&lt;/authors&gt;&lt;/contributors&gt;&lt;titles&gt;&lt;title&gt;Adult accompaniment and the risk of pedestrian injury on the school-home journey&lt;/title&gt;&lt;secondary-title&gt;Injury Prevention&lt;/secondary-title&gt;&lt;/titles&gt;&lt;periodical&gt;&lt;full-title&gt;Injury prevention&lt;/full-title&gt;&lt;/periodical&gt;&lt;pages&gt;242-244&lt;/pages&gt;&lt;volume&gt;1&lt;/volume&gt;&lt;number&gt;4&lt;/number&gt;&lt;dates&gt;&lt;year&gt;1995&lt;/year&gt;&lt;/dates&gt;&lt;isbn&gt;1353-8047&lt;/isbn&gt;&lt;urls&gt;&lt;/urls&gt;&lt;/record&gt;&lt;/Cite&gt;&lt;/EndNote&gt;</w:instrText>
      </w:r>
      <w:r w:rsidR="006F184A">
        <w:fldChar w:fldCharType="separate"/>
      </w:r>
      <w:bookmarkStart w:id="18" w:name="__Fieldmark__353_2386272582"/>
      <w:r w:rsidR="006F184A">
        <w:rPr>
          <w:rFonts w:ascii="Times New Roman" w:hAnsi="Times New Roman"/>
          <w:sz w:val="24"/>
          <w:szCs w:val="24"/>
        </w:rPr>
        <w:t>(4)</w:t>
      </w:r>
      <w:r w:rsidR="006F184A">
        <w:fldChar w:fldCharType="end"/>
      </w:r>
      <w:bookmarkEnd w:id="18"/>
      <w:r w:rsidR="006F184A">
        <w:rPr>
          <w:rFonts w:ascii="Times New Roman" w:eastAsia="Times New Roman" w:hAnsi="Times New Roman"/>
          <w:sz w:val="24"/>
          <w:szCs w:val="24"/>
        </w:rPr>
        <w:t>.</w:t>
      </w:r>
      <w:r w:rsidR="008A2894">
        <w:rPr>
          <w:rFonts w:ascii="Times New Roman" w:eastAsia="Times New Roman" w:hAnsi="Times New Roman"/>
          <w:sz w:val="24"/>
          <w:szCs w:val="24"/>
        </w:rPr>
        <w:t xml:space="preserve"> </w:t>
      </w:r>
    </w:p>
    <w:p w14:paraId="2F6BC426" w14:textId="5450B873" w:rsidR="0093657A" w:rsidRDefault="0093657A" w:rsidP="00D24B38">
      <w:pPr>
        <w:spacing w:after="0" w:line="240" w:lineRule="auto"/>
        <w:jc w:val="both"/>
        <w:rPr>
          <w:rFonts w:ascii="Times New Roman" w:eastAsia="Times New Roman" w:hAnsi="Times New Roman"/>
          <w:sz w:val="24"/>
          <w:szCs w:val="24"/>
        </w:rPr>
      </w:pPr>
    </w:p>
    <w:p w14:paraId="37C0FB08" w14:textId="52BDB4F7" w:rsidR="0093657A" w:rsidRDefault="0093657A" w:rsidP="00D24B38">
      <w:pPr>
        <w:spacing w:after="0" w:line="240" w:lineRule="auto"/>
        <w:jc w:val="both"/>
      </w:pPr>
      <w:r>
        <w:rPr>
          <w:rFonts w:ascii="Times New Roman" w:eastAsia="Times New Roman" w:hAnsi="Times New Roman"/>
          <w:sz w:val="24"/>
          <w:szCs w:val="24"/>
        </w:rPr>
        <w:t>Similarly, allowed to travel on public buses show risk but with effect size compatible with both protection and risk. These non-significant CIs implicate that within the sample of thes</w:t>
      </w:r>
      <w:r w:rsidR="004B37FA">
        <w:rPr>
          <w:rFonts w:ascii="Times New Roman" w:eastAsia="Times New Roman" w:hAnsi="Times New Roman"/>
          <w:sz w:val="24"/>
          <w:szCs w:val="24"/>
        </w:rPr>
        <w:t>e children, there were some at risk compared to others</w:t>
      </w:r>
      <w:r>
        <w:rPr>
          <w:rFonts w:ascii="Times New Roman" w:eastAsia="Times New Roman" w:hAnsi="Times New Roman"/>
          <w:sz w:val="24"/>
          <w:szCs w:val="24"/>
        </w:rPr>
        <w:t xml:space="preserve"> wh</w:t>
      </w:r>
      <w:r w:rsidR="004B37FA">
        <w:rPr>
          <w:rFonts w:ascii="Times New Roman" w:eastAsia="Times New Roman" w:hAnsi="Times New Roman"/>
          <w:sz w:val="24"/>
          <w:szCs w:val="24"/>
        </w:rPr>
        <w:t>o are protected. It would be interesting</w:t>
      </w:r>
      <w:r>
        <w:rPr>
          <w:rFonts w:ascii="Times New Roman" w:eastAsia="Times New Roman" w:hAnsi="Times New Roman"/>
          <w:sz w:val="24"/>
          <w:szCs w:val="24"/>
        </w:rPr>
        <w:t xml:space="preserve"> to identify those factors/traits which make some children vulnerable to RTIs </w:t>
      </w:r>
      <w:r w:rsidR="004B37FA">
        <w:rPr>
          <w:rFonts w:ascii="Times New Roman" w:eastAsia="Times New Roman" w:hAnsi="Times New Roman"/>
          <w:sz w:val="24"/>
          <w:szCs w:val="24"/>
        </w:rPr>
        <w:t>compare to others</w:t>
      </w:r>
      <w:r>
        <w:rPr>
          <w:rFonts w:ascii="Times New Roman" w:eastAsia="Times New Roman" w:hAnsi="Times New Roman"/>
          <w:sz w:val="24"/>
          <w:szCs w:val="24"/>
        </w:rPr>
        <w:t>.</w:t>
      </w:r>
    </w:p>
    <w:p w14:paraId="5F375BBD" w14:textId="77777777" w:rsidR="007D3180" w:rsidRDefault="007D3180" w:rsidP="007D3180">
      <w:pPr>
        <w:spacing w:after="0" w:line="240" w:lineRule="auto"/>
        <w:jc w:val="both"/>
        <w:rPr>
          <w:rFonts w:ascii="Times New Roman" w:hAnsi="Times New Roman"/>
          <w:sz w:val="24"/>
          <w:szCs w:val="24"/>
        </w:rPr>
      </w:pPr>
    </w:p>
    <w:p w14:paraId="69C7563F" w14:textId="1649C341" w:rsidR="007D3180" w:rsidRDefault="007D3180" w:rsidP="007D3180">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More boys had RTI, but this is not a surprising finding in the setting of Karachi. In </w:t>
      </w:r>
      <w:r w:rsidR="003C17DF">
        <w:rPr>
          <w:rFonts w:ascii="Times New Roman" w:eastAsia="Times New Roman" w:hAnsi="Times New Roman"/>
          <w:sz w:val="24"/>
          <w:szCs w:val="24"/>
        </w:rPr>
        <w:t xml:space="preserve">our </w:t>
      </w:r>
      <w:r w:rsidR="00AB7E3F">
        <w:rPr>
          <w:rFonts w:ascii="Times New Roman" w:eastAsia="Times New Roman" w:hAnsi="Times New Roman"/>
          <w:sz w:val="24"/>
          <w:szCs w:val="24"/>
        </w:rPr>
        <w:t xml:space="preserve">study </w:t>
      </w:r>
      <w:r>
        <w:rPr>
          <w:rFonts w:ascii="Times New Roman" w:eastAsia="Times New Roman" w:hAnsi="Times New Roman"/>
          <w:sz w:val="24"/>
          <w:szCs w:val="24"/>
        </w:rPr>
        <w:t>context, boys take care of chores outside home</w:t>
      </w:r>
      <w:r>
        <w:rPr>
          <w:rFonts w:ascii="Times New Roman" w:hAnsi="Times New Roman"/>
          <w:sz w:val="24"/>
          <w:szCs w:val="24"/>
        </w:rPr>
        <w:t xml:space="preserve"> </w:t>
      </w:r>
      <w:r>
        <w:fldChar w:fldCharType="begin"/>
      </w:r>
      <w:r>
        <w:instrText>ADDIN EN.CITE &lt;EndNote&gt;&lt;Cite&gt;&lt;Author&gt;Marzi&lt;/Author&gt;&lt;Year&gt;2018&lt;/Year&gt;&lt;RecNum&gt;14&lt;/RecNum&gt;&lt;DisplayText&gt;(1)&lt;/DisplayText&gt;&lt;record&gt;&lt;rec-number&gt;14&lt;/rec-number&gt;&lt;foreign-keys&gt;&lt;key app="EN" db-id="swadawszd0zrdleessuvaxx0ddews905xeax" timestamp="1598207469"&gt;14&lt;/key&gt;&lt;/foreign-keys&gt;&lt;ref-type name="Journal Article"&gt;17&lt;/ref-type&gt;&lt;contributors&gt;&lt;authors&gt;&lt;author&gt;Marzi, Isabel&lt;/author&gt;&lt;author&gt;Reimers, Anne Kerstin&lt;/author&gt;&lt;/authors&gt;&lt;/contributors&gt;&lt;titles&gt;&lt;title&gt;Children’s independent mobility: Current knowledge, future directions, and public health implications&lt;/title&gt;&lt;secondary-title&gt;International journal of environmental research and public health&lt;/secondary-title&gt;&lt;/titles&gt;&lt;periodical&gt;&lt;full-title&gt;International journal of environmental research and public health&lt;/full-title&gt;&lt;/periodical&gt;&lt;pages&gt;2441&lt;/pages&gt;&lt;volume&gt;15&lt;/volume&gt;&lt;number&gt;11&lt;/number&gt;&lt;dates&gt;&lt;year&gt;2018&lt;/year&gt;&lt;/dates&gt;&lt;urls&gt;&lt;/urls&gt;&lt;/record&gt;&lt;/Cite&gt;&lt;/EndNote&gt;</w:instrText>
      </w:r>
      <w:r>
        <w:fldChar w:fldCharType="separate"/>
      </w:r>
      <w:bookmarkStart w:id="19" w:name="__Fieldmark__382_2386272582"/>
      <w:r>
        <w:rPr>
          <w:rFonts w:ascii="Times New Roman" w:hAnsi="Times New Roman"/>
          <w:sz w:val="24"/>
          <w:szCs w:val="24"/>
        </w:rPr>
        <w:t>(1)</w:t>
      </w:r>
      <w:r>
        <w:fldChar w:fldCharType="end"/>
      </w:r>
      <w:bookmarkEnd w:id="19"/>
      <w:r>
        <w:rPr>
          <w:rFonts w:ascii="Times New Roman" w:eastAsia="Times New Roman" w:hAnsi="Times New Roman"/>
          <w:sz w:val="24"/>
          <w:szCs w:val="24"/>
        </w:rPr>
        <w:t xml:space="preserve">. </w:t>
      </w:r>
      <w:r w:rsidR="003C17DF">
        <w:rPr>
          <w:rFonts w:ascii="Times New Roman" w:eastAsia="Times New Roman" w:hAnsi="Times New Roman"/>
          <w:sz w:val="24"/>
          <w:szCs w:val="24"/>
        </w:rPr>
        <w:t xml:space="preserve">The study from India, </w:t>
      </w:r>
      <w:r w:rsidR="00C32C3A">
        <w:rPr>
          <w:rFonts w:ascii="Times New Roman" w:eastAsia="Times New Roman" w:hAnsi="Times New Roman"/>
          <w:sz w:val="24"/>
          <w:szCs w:val="24"/>
        </w:rPr>
        <w:t xml:space="preserve">which is a </w:t>
      </w:r>
      <w:r w:rsidR="003C17DF">
        <w:rPr>
          <w:rFonts w:ascii="Times New Roman" w:eastAsia="Times New Roman" w:hAnsi="Times New Roman"/>
          <w:sz w:val="24"/>
          <w:szCs w:val="24"/>
        </w:rPr>
        <w:t xml:space="preserve">similar setting to ours </w:t>
      </w:r>
      <w:r>
        <w:rPr>
          <w:rFonts w:ascii="Times New Roman" w:eastAsia="Times New Roman" w:hAnsi="Times New Roman"/>
          <w:sz w:val="24"/>
          <w:szCs w:val="24"/>
        </w:rPr>
        <w:t xml:space="preserve"> </w:t>
      </w:r>
      <w:r w:rsidR="00C32C3A">
        <w:rPr>
          <w:rFonts w:ascii="Times New Roman" w:eastAsia="Times New Roman" w:hAnsi="Times New Roman"/>
          <w:sz w:val="24"/>
          <w:szCs w:val="24"/>
        </w:rPr>
        <w:t>reported</w:t>
      </w:r>
      <w:r>
        <w:rPr>
          <w:rFonts w:ascii="Times New Roman" w:eastAsia="Times New Roman" w:hAnsi="Times New Roman"/>
          <w:sz w:val="24"/>
          <w:szCs w:val="24"/>
        </w:rPr>
        <w:t xml:space="preserve">, boys had more road trips than girls  </w:t>
      </w:r>
      <w:r>
        <w:fldChar w:fldCharType="begin"/>
      </w:r>
      <w:r>
        <w:instrText>ADDIN EN.CITE &lt;EndNote&gt;&lt;Cite&gt;&lt;Author&gt;Dandona&lt;/Author&gt;&lt;Year&gt;2011&lt;/Year&gt;&lt;RecNum&gt;16&lt;/RecNum&gt;&lt;DisplayText&gt;(14)&lt;/DisplayText&gt;&lt;record&gt;&lt;rec-number&gt;16&lt;/rec-number&gt;&lt;foreign-keys&gt;&lt;key app="EN" db-id="swadawszd0zrdleessuvaxx0ddews905xeax" timestamp="1598208698"&gt;16&lt;/key&gt;&lt;/foreign-keys&gt;&lt;ref-type name="Journal Article"&gt;17&lt;/ref-type&gt;&lt;contributors&gt;&lt;authors&gt;&lt;author&gt;Dandona, Rakhi&lt;/author&gt;&lt;author&gt;Kumar, G Anil&lt;/author&gt;&lt;author&gt;Ameratunga, Shanthi&lt;/author&gt;&lt;author&gt;Dandona, Lalit&lt;/author&gt;&lt;/authors&gt;&lt;/contributors&gt;&lt;titles&gt;&lt;title&gt;Road use pattern and risk factors for non-fatal road traffic injuries among children in urban India&lt;/title&gt;&lt;secondary-title&gt;Injury&lt;/secondary-title&gt;&lt;/titles&gt;&lt;periodical&gt;&lt;full-title&gt;Injury&lt;/full-title&gt;&lt;/periodical&gt;&lt;pages&gt;97-103&lt;/pages&gt;&lt;volume&gt;42&lt;/volume&gt;&lt;number&gt;1&lt;/number&gt;&lt;dates&gt;&lt;year&gt;2011&lt;/year&gt;&lt;/dates&gt;&lt;isbn&gt;0020-1383&lt;/isbn&gt;&lt;urls&gt;&lt;/urls&gt;&lt;/record&gt;&lt;/Cite&gt;&lt;/EndNote&gt;</w:instrText>
      </w:r>
      <w:r>
        <w:fldChar w:fldCharType="separate"/>
      </w:r>
      <w:bookmarkStart w:id="20" w:name="__Fieldmark__393_2386272582"/>
      <w:r>
        <w:rPr>
          <w:rFonts w:ascii="Times New Roman" w:eastAsia="Times New Roman" w:hAnsi="Times New Roman"/>
          <w:sz w:val="24"/>
          <w:szCs w:val="24"/>
        </w:rPr>
        <w:t>(14)</w:t>
      </w:r>
      <w:r>
        <w:fldChar w:fldCharType="end"/>
      </w:r>
      <w:bookmarkEnd w:id="20"/>
      <w:r>
        <w:rPr>
          <w:rFonts w:ascii="Times New Roman" w:eastAsia="Times New Roman" w:hAnsi="Times New Roman"/>
          <w:sz w:val="24"/>
          <w:szCs w:val="24"/>
        </w:rPr>
        <w:t xml:space="preserve"> </w:t>
      </w:r>
      <w:r>
        <w:fldChar w:fldCharType="begin"/>
      </w:r>
      <w:r>
        <w:instrText>ADDIN EN.CITE</w:instrText>
      </w:r>
      <w:r>
        <w:fldChar w:fldCharType="end"/>
      </w:r>
      <w:bookmarkStart w:id="21" w:name="__Fieldmark__398_2386272582"/>
      <w:bookmarkEnd w:id="21"/>
      <w:r>
        <w:rPr>
          <w:rFonts w:ascii="Times New Roman" w:eastAsia="Times New Roman" w:hAnsi="Times New Roman"/>
          <w:sz w:val="24"/>
          <w:szCs w:val="24"/>
        </w:rPr>
        <w:t xml:space="preserve">. </w:t>
      </w:r>
      <w:r w:rsidR="009F530E">
        <w:rPr>
          <w:rFonts w:ascii="Times New Roman" w:eastAsia="Times New Roman" w:hAnsi="Times New Roman"/>
          <w:sz w:val="24"/>
          <w:szCs w:val="24"/>
        </w:rPr>
        <w:t>B</w:t>
      </w:r>
      <w:r>
        <w:rPr>
          <w:rFonts w:ascii="Times New Roman" w:eastAsia="Times New Roman" w:hAnsi="Times New Roman"/>
          <w:sz w:val="24"/>
          <w:szCs w:val="24"/>
        </w:rPr>
        <w:t>oys get parent</w:t>
      </w:r>
      <w:r w:rsidR="009F530E">
        <w:rPr>
          <w:rFonts w:ascii="Times New Roman" w:eastAsia="Times New Roman" w:hAnsi="Times New Roman"/>
          <w:sz w:val="24"/>
          <w:szCs w:val="24"/>
        </w:rPr>
        <w:t xml:space="preserve">al </w:t>
      </w:r>
      <w:r>
        <w:rPr>
          <w:rFonts w:ascii="Times New Roman" w:eastAsia="Times New Roman" w:hAnsi="Times New Roman"/>
          <w:sz w:val="24"/>
          <w:szCs w:val="24"/>
        </w:rPr>
        <w:t>licensing for many activities compared to girls. Boys also show less risk perception than girls in general as well as in roads</w:t>
      </w:r>
      <w:r>
        <w:rPr>
          <w:rFonts w:ascii="Times New Roman" w:hAnsi="Times New Roman"/>
          <w:sz w:val="24"/>
          <w:szCs w:val="24"/>
        </w:rPr>
        <w:t xml:space="preserve"> </w:t>
      </w:r>
      <w:r>
        <w:fldChar w:fldCharType="begin"/>
      </w:r>
      <w:r>
        <w:instrText>ADDIN EN.CITE &lt;EndNote&gt;&lt;Cite&gt;&lt;Author&gt;Reniers&lt;/Author&gt;&lt;Year&gt;2016&lt;/Year&gt;&lt;RecNum&gt;17&lt;/RecNum&gt;&lt;DisplayText&gt;(15)&lt;/DisplayText&gt;&lt;record&gt;&lt;rec-number&gt;17&lt;/rec-number&gt;&lt;foreign-keys&gt;&lt;key app="EN" db-id="swadawszd0zrdleessuvaxx0ddews905xeax" timestamp="1598210148"&gt;17&lt;/key&gt;&lt;/foreign-keys&gt;&lt;ref-type name="Journal Article"&gt;17&lt;/ref-type&gt;&lt;contributors&gt;&lt;authors&gt;&lt;author&gt;Reniers, Renate LEP&lt;/author&gt;&lt;author&gt;Murphy, Laura&lt;/author&gt;&lt;author&gt;Lin, Ashleigh&lt;/author&gt;&lt;author&gt;Bartolomé, Sandra Para&lt;/author&gt;&lt;author&gt;Wood, Stephen J&lt;/author&gt;&lt;/authors&gt;&lt;/contributors&gt;&lt;titles&gt;&lt;title&gt;Risk perception and risk-taking behaviour during adolescence: the influence of personality and gender&lt;/title&gt;&lt;secondary-title&gt;PloS one&lt;/secondary-title&gt;&lt;/titles&gt;&lt;periodical&gt;&lt;full-title&gt;PloS one&lt;/full-title&gt;&lt;/periodical&gt;&lt;pages&gt;e0153842&lt;/pages&gt;&lt;volume&gt;11&lt;/volume&gt;&lt;number&gt;4&lt;/number&gt;&lt;dates&gt;&lt;year&gt;2016&lt;/year&gt;&lt;/dates&gt;&lt;isbn&gt;1932-6203&lt;/isbn&gt;&lt;urls&gt;&lt;/urls&gt;&lt;/record&gt;&lt;/Cite&gt;&lt;/EndNote&gt;</w:instrText>
      </w:r>
      <w:r>
        <w:fldChar w:fldCharType="separate"/>
      </w:r>
      <w:bookmarkStart w:id="22" w:name="__Fieldmark__402_2386272582"/>
      <w:r>
        <w:rPr>
          <w:rFonts w:ascii="Times New Roman" w:hAnsi="Times New Roman"/>
          <w:sz w:val="24"/>
          <w:szCs w:val="24"/>
        </w:rPr>
        <w:t>(15)</w:t>
      </w:r>
      <w:r>
        <w:fldChar w:fldCharType="end"/>
      </w:r>
      <w:bookmarkEnd w:id="22"/>
      <w:r>
        <w:rPr>
          <w:rFonts w:ascii="Times New Roman" w:eastAsia="Times New Roman" w:hAnsi="Times New Roman"/>
          <w:sz w:val="24"/>
          <w:szCs w:val="24"/>
        </w:rPr>
        <w:t>.</w:t>
      </w:r>
    </w:p>
    <w:p w14:paraId="26D450A2" w14:textId="3C794F88" w:rsidR="00DC654F" w:rsidRDefault="00DC654F" w:rsidP="007D3180">
      <w:pPr>
        <w:spacing w:after="0" w:line="240" w:lineRule="auto"/>
        <w:jc w:val="both"/>
        <w:rPr>
          <w:rFonts w:ascii="Times New Roman" w:eastAsia="Times New Roman" w:hAnsi="Times New Roman"/>
          <w:sz w:val="24"/>
          <w:szCs w:val="24"/>
        </w:rPr>
      </w:pPr>
    </w:p>
    <w:p w14:paraId="14ECDCB7" w14:textId="5018C8A1" w:rsidR="00DC654F" w:rsidRDefault="00DC654F" w:rsidP="007D3180">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The two models </w:t>
      </w:r>
      <w:r w:rsidR="00EA3249">
        <w:rPr>
          <w:rFonts w:ascii="Times New Roman" w:eastAsia="Times New Roman" w:hAnsi="Times New Roman"/>
          <w:sz w:val="24"/>
          <w:szCs w:val="24"/>
        </w:rPr>
        <w:t>which were constructed separately based on age group didn’t show much differences. The direction of odds was same in both models with some differences in magnitudes.</w:t>
      </w:r>
    </w:p>
    <w:p w14:paraId="61D59CA2" w14:textId="7B53E303" w:rsidR="00EA3249" w:rsidRDefault="00EA3249" w:rsidP="007D3180">
      <w:pPr>
        <w:spacing w:after="0" w:line="240" w:lineRule="auto"/>
        <w:jc w:val="both"/>
      </w:pPr>
      <w:r>
        <w:rPr>
          <w:rFonts w:ascii="Times New Roman" w:eastAsia="Times New Roman" w:hAnsi="Times New Roman"/>
          <w:sz w:val="24"/>
          <w:szCs w:val="24"/>
        </w:rPr>
        <w:lastRenderedPageBreak/>
        <w:t xml:space="preserve">We didn’t use age variable as confounder in 10-15 </w:t>
      </w:r>
      <w:r w:rsidR="00091739">
        <w:rPr>
          <w:rFonts w:ascii="Times New Roman" w:eastAsia="Times New Roman" w:hAnsi="Times New Roman"/>
          <w:sz w:val="24"/>
          <w:szCs w:val="24"/>
        </w:rPr>
        <w:t>years’ model</w:t>
      </w:r>
      <w:r>
        <w:rPr>
          <w:rFonts w:ascii="Times New Roman" w:eastAsia="Times New Roman" w:hAnsi="Times New Roman"/>
          <w:sz w:val="24"/>
          <w:szCs w:val="24"/>
        </w:rPr>
        <w:t xml:space="preserve"> as we already stratified the model based on age.</w:t>
      </w:r>
    </w:p>
    <w:p w14:paraId="1F44A101" w14:textId="77777777" w:rsidR="007D3180" w:rsidRDefault="007D3180" w:rsidP="007D3180">
      <w:pPr>
        <w:spacing w:after="0" w:line="240" w:lineRule="auto"/>
        <w:jc w:val="both"/>
        <w:rPr>
          <w:rFonts w:ascii="Times New Roman" w:eastAsia="Times New Roman" w:hAnsi="Times New Roman"/>
          <w:sz w:val="24"/>
          <w:szCs w:val="24"/>
        </w:rPr>
      </w:pPr>
    </w:p>
    <w:p w14:paraId="31793D7D" w14:textId="77777777" w:rsidR="00773F80" w:rsidRDefault="00773F80" w:rsidP="007D3180">
      <w:pPr>
        <w:spacing w:after="0" w:line="240" w:lineRule="auto"/>
        <w:jc w:val="both"/>
        <w:rPr>
          <w:rFonts w:ascii="Times New Roman" w:eastAsia="Times New Roman" w:hAnsi="Times New Roman"/>
          <w:sz w:val="24"/>
          <w:szCs w:val="24"/>
        </w:rPr>
      </w:pPr>
    </w:p>
    <w:p w14:paraId="1338B8EF" w14:textId="77777777" w:rsidR="007D3180" w:rsidRDefault="007D3180" w:rsidP="007D3180">
      <w:pPr>
        <w:spacing w:after="0" w:line="240" w:lineRule="auto"/>
        <w:jc w:val="both"/>
        <w:rPr>
          <w:rFonts w:ascii="Times New Roman" w:eastAsia="Times New Roman" w:hAnsi="Times New Roman"/>
          <w:sz w:val="24"/>
          <w:szCs w:val="24"/>
        </w:rPr>
      </w:pPr>
    </w:p>
    <w:p w14:paraId="021B581C" w14:textId="77777777" w:rsidR="007D3180" w:rsidRDefault="007D3180" w:rsidP="007D3180">
      <w:pPr>
        <w:spacing w:after="0" w:line="240" w:lineRule="auto"/>
        <w:jc w:val="both"/>
        <w:rPr>
          <w:rFonts w:ascii="Bodoni MT" w:eastAsia="Times New Roman" w:hAnsi="Bodoni MT"/>
          <w:b/>
          <w:sz w:val="24"/>
          <w:szCs w:val="24"/>
        </w:rPr>
      </w:pPr>
      <w:r>
        <w:rPr>
          <w:rFonts w:ascii="Bodoni MT" w:eastAsia="Times New Roman" w:hAnsi="Bodoni MT"/>
          <w:b/>
          <w:sz w:val="24"/>
          <w:szCs w:val="24"/>
        </w:rPr>
        <w:t>Limitations</w:t>
      </w:r>
    </w:p>
    <w:p w14:paraId="6E0FCEE2" w14:textId="77777777" w:rsidR="007D3180" w:rsidRDefault="007D3180" w:rsidP="007D3180">
      <w:pPr>
        <w:spacing w:after="0" w:line="240" w:lineRule="auto"/>
        <w:jc w:val="both"/>
        <w:rPr>
          <w:rFonts w:ascii="Times New Roman" w:eastAsia="Times New Roman" w:hAnsi="Times New Roman"/>
          <w:sz w:val="24"/>
          <w:szCs w:val="24"/>
        </w:rPr>
      </w:pPr>
    </w:p>
    <w:p w14:paraId="6F80B474" w14:textId="77777777" w:rsidR="007D3180" w:rsidRDefault="007D3180" w:rsidP="007D3180">
      <w:pPr>
        <w:spacing w:after="0" w:line="240" w:lineRule="auto"/>
        <w:jc w:val="both"/>
        <w:rPr>
          <w:rFonts w:ascii="Times New Roman" w:hAnsi="Times New Roman"/>
          <w:sz w:val="24"/>
          <w:szCs w:val="24"/>
        </w:rPr>
      </w:pPr>
      <w:r>
        <w:rPr>
          <w:rFonts w:ascii="Times New Roman" w:eastAsia="Times New Roman" w:hAnsi="Times New Roman"/>
          <w:sz w:val="24"/>
          <w:szCs w:val="24"/>
        </w:rPr>
        <w:t xml:space="preserve">There are limitations in this study. First, a temporal association between the exposure and the outcome was not established because the questions on exposure were about current behavior whereas the question on the outcome (RTI) was about lifetime experience. </w:t>
      </w:r>
    </w:p>
    <w:p w14:paraId="3797BCC1" w14:textId="77777777" w:rsidR="007D3180" w:rsidRDefault="007D3180" w:rsidP="007D3180">
      <w:pPr>
        <w:spacing w:after="0" w:line="240" w:lineRule="auto"/>
        <w:jc w:val="both"/>
        <w:rPr>
          <w:rFonts w:ascii="Times New Roman" w:eastAsia="Times New Roman" w:hAnsi="Times New Roman"/>
          <w:sz w:val="24"/>
          <w:szCs w:val="24"/>
        </w:rPr>
      </w:pPr>
    </w:p>
    <w:p w14:paraId="19E42DD6" w14:textId="13ECC803" w:rsidR="007D3180" w:rsidRDefault="009F530E" w:rsidP="007D3180">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Second</w:t>
      </w:r>
      <w:r w:rsidR="007D3180">
        <w:rPr>
          <w:rFonts w:ascii="Times New Roman" w:eastAsia="Times New Roman" w:hAnsi="Times New Roman"/>
          <w:sz w:val="24"/>
          <w:szCs w:val="24"/>
        </w:rPr>
        <w:t xml:space="preserve">, details on mode of RTI was not collected. The details whether injury occurred to adolescents as pedestrians or </w:t>
      </w:r>
      <w:r w:rsidR="008A2894">
        <w:rPr>
          <w:rFonts w:ascii="Times New Roman" w:eastAsia="Times New Roman" w:hAnsi="Times New Roman"/>
          <w:sz w:val="24"/>
          <w:szCs w:val="24"/>
        </w:rPr>
        <w:t>occupants of</w:t>
      </w:r>
      <w:r w:rsidR="007D3180">
        <w:rPr>
          <w:rFonts w:ascii="Times New Roman" w:eastAsia="Times New Roman" w:hAnsi="Times New Roman"/>
          <w:sz w:val="24"/>
          <w:szCs w:val="24"/>
        </w:rPr>
        <w:t xml:space="preserve"> vehicles could further help to assess the </w:t>
      </w:r>
      <w:r w:rsidR="00DC654F">
        <w:rPr>
          <w:rFonts w:ascii="Times New Roman" w:eastAsia="Times New Roman" w:hAnsi="Times New Roman"/>
          <w:sz w:val="24"/>
          <w:szCs w:val="24"/>
        </w:rPr>
        <w:t>cause</w:t>
      </w:r>
      <w:r w:rsidR="007D3180">
        <w:rPr>
          <w:rFonts w:ascii="Times New Roman" w:eastAsia="Times New Roman" w:hAnsi="Times New Roman"/>
          <w:sz w:val="24"/>
          <w:szCs w:val="24"/>
        </w:rPr>
        <w:t>.</w:t>
      </w:r>
    </w:p>
    <w:p w14:paraId="61BF2B41" w14:textId="77777777" w:rsidR="007D3180" w:rsidRDefault="007D3180" w:rsidP="007D3180">
      <w:pPr>
        <w:spacing w:after="0" w:line="240" w:lineRule="auto"/>
        <w:jc w:val="both"/>
        <w:rPr>
          <w:rFonts w:ascii="Times New Roman" w:eastAsia="Times New Roman" w:hAnsi="Times New Roman"/>
          <w:sz w:val="24"/>
          <w:szCs w:val="24"/>
        </w:rPr>
      </w:pPr>
    </w:p>
    <w:p w14:paraId="7DEB4582" w14:textId="77777777" w:rsidR="007D3180" w:rsidRDefault="007D3180" w:rsidP="007D3180">
      <w:pPr>
        <w:spacing w:after="0" w:line="240" w:lineRule="auto"/>
        <w:jc w:val="both"/>
        <w:rPr>
          <w:rFonts w:ascii="Times New Roman" w:eastAsia="Times New Roman" w:hAnsi="Times New Roman"/>
          <w:sz w:val="24"/>
          <w:szCs w:val="24"/>
        </w:rPr>
      </w:pPr>
    </w:p>
    <w:p w14:paraId="45D697D1" w14:textId="77777777" w:rsidR="00E252AC" w:rsidRDefault="00E252AC" w:rsidP="007D3180">
      <w:pPr>
        <w:spacing w:after="0" w:line="240" w:lineRule="auto"/>
        <w:jc w:val="both"/>
        <w:rPr>
          <w:rFonts w:ascii="Times New Roman" w:eastAsia="Times New Roman" w:hAnsi="Times New Roman"/>
          <w:sz w:val="24"/>
          <w:szCs w:val="24"/>
        </w:rPr>
      </w:pPr>
    </w:p>
    <w:p w14:paraId="548B160D" w14:textId="77777777" w:rsidR="00E252AC" w:rsidRDefault="00E252AC" w:rsidP="007D3180">
      <w:pPr>
        <w:spacing w:after="0" w:line="240" w:lineRule="auto"/>
        <w:jc w:val="both"/>
        <w:rPr>
          <w:rFonts w:ascii="Times New Roman" w:eastAsia="Times New Roman" w:hAnsi="Times New Roman"/>
          <w:sz w:val="24"/>
          <w:szCs w:val="24"/>
        </w:rPr>
      </w:pPr>
    </w:p>
    <w:p w14:paraId="76D9C47D" w14:textId="77777777" w:rsidR="00E252AC" w:rsidRDefault="00E252AC" w:rsidP="007D3180">
      <w:pPr>
        <w:spacing w:after="0" w:line="240" w:lineRule="auto"/>
        <w:jc w:val="both"/>
        <w:rPr>
          <w:rFonts w:ascii="Times New Roman" w:eastAsia="Times New Roman" w:hAnsi="Times New Roman"/>
          <w:sz w:val="24"/>
          <w:szCs w:val="24"/>
        </w:rPr>
      </w:pPr>
    </w:p>
    <w:p w14:paraId="1B53F276" w14:textId="77777777" w:rsidR="007D3180" w:rsidRDefault="007D3180" w:rsidP="007D3180">
      <w:pPr>
        <w:spacing w:after="0" w:line="240" w:lineRule="auto"/>
        <w:jc w:val="both"/>
        <w:rPr>
          <w:rFonts w:ascii="Bodoni MT" w:eastAsia="Times New Roman" w:hAnsi="Bodoni MT"/>
          <w:b/>
          <w:sz w:val="24"/>
          <w:szCs w:val="24"/>
        </w:rPr>
      </w:pPr>
      <w:r>
        <w:rPr>
          <w:rFonts w:ascii="Bodoni MT" w:eastAsia="Times New Roman" w:hAnsi="Bodoni MT"/>
          <w:b/>
          <w:sz w:val="24"/>
          <w:szCs w:val="24"/>
        </w:rPr>
        <w:t>Conclusion</w:t>
      </w:r>
    </w:p>
    <w:p w14:paraId="7E8966DD" w14:textId="77777777" w:rsidR="007D3180" w:rsidRDefault="007D3180" w:rsidP="007D3180">
      <w:pPr>
        <w:spacing w:after="0" w:line="240" w:lineRule="auto"/>
        <w:jc w:val="both"/>
        <w:rPr>
          <w:rFonts w:ascii="Times New Roman" w:eastAsia="Times New Roman" w:hAnsi="Times New Roman"/>
          <w:sz w:val="24"/>
          <w:szCs w:val="24"/>
        </w:rPr>
      </w:pPr>
    </w:p>
    <w:p w14:paraId="783C2FDB" w14:textId="6C073904" w:rsidR="007D3180" w:rsidRDefault="003A5453" w:rsidP="007D3180">
      <w:pPr>
        <w:spacing w:after="0" w:line="240" w:lineRule="auto"/>
        <w:jc w:val="both"/>
      </w:pPr>
      <w:r>
        <w:rPr>
          <w:rFonts w:ascii="Times New Roman" w:eastAsia="Times New Roman" w:hAnsi="Times New Roman"/>
          <w:sz w:val="24"/>
          <w:szCs w:val="24"/>
        </w:rPr>
        <w:t>Indicators of i</w:t>
      </w:r>
      <w:r w:rsidR="007D3180">
        <w:rPr>
          <w:rFonts w:ascii="Times New Roman" w:eastAsia="Times New Roman" w:hAnsi="Times New Roman"/>
          <w:sz w:val="24"/>
          <w:szCs w:val="24"/>
        </w:rPr>
        <w:t>ndependent mobility</w:t>
      </w:r>
      <w:r>
        <w:rPr>
          <w:rFonts w:ascii="Times New Roman" w:eastAsia="Times New Roman" w:hAnsi="Times New Roman"/>
          <w:sz w:val="24"/>
          <w:szCs w:val="24"/>
        </w:rPr>
        <w:t xml:space="preserve"> </w:t>
      </w:r>
      <w:r w:rsidR="00755ADA">
        <w:rPr>
          <w:rFonts w:ascii="Times New Roman" w:eastAsia="Times New Roman" w:hAnsi="Times New Roman"/>
          <w:sz w:val="24"/>
          <w:szCs w:val="24"/>
        </w:rPr>
        <w:t xml:space="preserve">in adolescents such as allowed to cross main roads </w:t>
      </w:r>
      <w:r w:rsidR="007A750E">
        <w:rPr>
          <w:rFonts w:ascii="Times New Roman" w:eastAsia="Times New Roman" w:hAnsi="Times New Roman"/>
          <w:sz w:val="24"/>
          <w:szCs w:val="24"/>
        </w:rPr>
        <w:t xml:space="preserve">and weekend activities alone </w:t>
      </w:r>
      <w:r w:rsidR="00755ADA">
        <w:rPr>
          <w:rFonts w:ascii="Times New Roman" w:eastAsia="Times New Roman" w:hAnsi="Times New Roman"/>
          <w:sz w:val="24"/>
          <w:szCs w:val="24"/>
        </w:rPr>
        <w:t>are</w:t>
      </w:r>
      <w:r w:rsidR="007D3180">
        <w:rPr>
          <w:rFonts w:ascii="Times New Roman" w:eastAsia="Times New Roman" w:hAnsi="Times New Roman"/>
          <w:sz w:val="24"/>
          <w:szCs w:val="24"/>
        </w:rPr>
        <w:t xml:space="preserve"> associated with road injuries.</w:t>
      </w:r>
      <w:r w:rsidR="00755ADA">
        <w:rPr>
          <w:rFonts w:ascii="Times New Roman" w:eastAsia="Times New Roman" w:hAnsi="Times New Roman"/>
          <w:sz w:val="24"/>
          <w:szCs w:val="24"/>
        </w:rPr>
        <w:t xml:space="preserve"> </w:t>
      </w:r>
      <w:r w:rsidR="007D3180">
        <w:rPr>
          <w:rFonts w:ascii="Times New Roman" w:eastAsia="Times New Roman" w:hAnsi="Times New Roman"/>
          <w:sz w:val="24"/>
          <w:szCs w:val="24"/>
        </w:rPr>
        <w:t xml:space="preserve"> </w:t>
      </w:r>
      <w:r w:rsidR="00755ADA">
        <w:rPr>
          <w:rFonts w:ascii="Times New Roman" w:eastAsia="Times New Roman" w:hAnsi="Times New Roman"/>
          <w:sz w:val="24"/>
          <w:szCs w:val="24"/>
        </w:rPr>
        <w:t xml:space="preserve">Other indicators although showing increase risk are statistically </w:t>
      </w:r>
      <w:r w:rsidR="009F530E">
        <w:rPr>
          <w:rFonts w:ascii="Times New Roman" w:eastAsia="Times New Roman" w:hAnsi="Times New Roman"/>
          <w:sz w:val="24"/>
          <w:szCs w:val="24"/>
        </w:rPr>
        <w:t>non-</w:t>
      </w:r>
      <w:r w:rsidR="00755ADA">
        <w:rPr>
          <w:rFonts w:ascii="Times New Roman" w:eastAsia="Times New Roman" w:hAnsi="Times New Roman"/>
          <w:sz w:val="24"/>
          <w:szCs w:val="24"/>
        </w:rPr>
        <w:t>significant</w:t>
      </w:r>
      <w:r w:rsidR="0093657A">
        <w:rPr>
          <w:rFonts w:ascii="Times New Roman" w:eastAsia="Times New Roman" w:hAnsi="Times New Roman"/>
          <w:sz w:val="24"/>
          <w:szCs w:val="24"/>
        </w:rPr>
        <w:t xml:space="preserve"> such as </w:t>
      </w:r>
      <w:r w:rsidR="008A2894">
        <w:rPr>
          <w:rFonts w:ascii="Times New Roman" w:eastAsia="Times New Roman" w:hAnsi="Times New Roman"/>
          <w:sz w:val="24"/>
          <w:szCs w:val="24"/>
        </w:rPr>
        <w:t>alone in school-home journeys and allowed to travel on public buses</w:t>
      </w:r>
      <w:r w:rsidR="00755ADA">
        <w:rPr>
          <w:rFonts w:ascii="Times New Roman" w:eastAsia="Times New Roman" w:hAnsi="Times New Roman"/>
          <w:sz w:val="24"/>
          <w:szCs w:val="24"/>
        </w:rPr>
        <w:t xml:space="preserve">. </w:t>
      </w:r>
      <w:r w:rsidR="007D3180">
        <w:rPr>
          <w:rFonts w:ascii="Times New Roman" w:eastAsia="Times New Roman" w:hAnsi="Times New Roman"/>
          <w:sz w:val="24"/>
          <w:szCs w:val="24"/>
        </w:rPr>
        <w:t xml:space="preserve">The implications </w:t>
      </w:r>
      <w:r w:rsidR="008A2894">
        <w:rPr>
          <w:rFonts w:ascii="Times New Roman" w:eastAsia="Times New Roman" w:hAnsi="Times New Roman"/>
          <w:sz w:val="24"/>
          <w:szCs w:val="24"/>
        </w:rPr>
        <w:t>of association of independent mobility with RTIs</w:t>
      </w:r>
      <w:r w:rsidR="007D3180">
        <w:rPr>
          <w:rFonts w:ascii="Times New Roman" w:eastAsia="Times New Roman" w:hAnsi="Times New Roman"/>
          <w:sz w:val="24"/>
          <w:szCs w:val="24"/>
        </w:rPr>
        <w:t xml:space="preserve"> could be further drastic on the already sedentary lives of adolescents. The independent mobility empowers adolescents for increase physical activity with perceive benefits of it. It is important for urban planners, environmentalists and public health practitioners to push for safe road environment so that young pedestrians and cyclists could </w:t>
      </w:r>
      <w:r w:rsidR="008A2894">
        <w:rPr>
          <w:rFonts w:ascii="Times New Roman" w:eastAsia="Times New Roman" w:hAnsi="Times New Roman"/>
          <w:sz w:val="24"/>
          <w:szCs w:val="24"/>
        </w:rPr>
        <w:t>be promoted for independent mobility.</w:t>
      </w:r>
      <w:r w:rsidR="00091739">
        <w:rPr>
          <w:rFonts w:ascii="Times New Roman" w:eastAsia="Times New Roman" w:hAnsi="Times New Roman"/>
          <w:sz w:val="24"/>
          <w:szCs w:val="24"/>
        </w:rPr>
        <w:t xml:space="preserve"> The need for road safety curriculum in schools could be a strategy to create awareness on how to use road traffic environment safely.</w:t>
      </w:r>
    </w:p>
    <w:p w14:paraId="3804E343" w14:textId="77777777" w:rsidR="007D3180" w:rsidRDefault="007D3180" w:rsidP="007D3180">
      <w:pPr>
        <w:spacing w:after="0" w:line="240" w:lineRule="auto"/>
        <w:jc w:val="both"/>
        <w:rPr>
          <w:rFonts w:ascii="Times New Roman" w:eastAsia="Times New Roman" w:hAnsi="Times New Roman"/>
          <w:sz w:val="24"/>
          <w:szCs w:val="24"/>
        </w:rPr>
      </w:pPr>
    </w:p>
    <w:p w14:paraId="2E8F612D" w14:textId="77777777" w:rsidR="00303EAF" w:rsidRDefault="00303EAF" w:rsidP="007D3180">
      <w:pPr>
        <w:spacing w:after="0" w:line="240" w:lineRule="auto"/>
        <w:jc w:val="both"/>
        <w:rPr>
          <w:rFonts w:ascii="Times New Roman" w:eastAsia="Times New Roman" w:hAnsi="Times New Roman"/>
          <w:sz w:val="24"/>
          <w:szCs w:val="24"/>
        </w:rPr>
      </w:pPr>
    </w:p>
    <w:p w14:paraId="4D8FBB09" w14:textId="77777777" w:rsidR="00303EAF" w:rsidRDefault="00303EAF" w:rsidP="007D3180">
      <w:pPr>
        <w:spacing w:after="0" w:line="240" w:lineRule="auto"/>
        <w:jc w:val="both"/>
        <w:rPr>
          <w:rFonts w:ascii="Times New Roman" w:eastAsia="Times New Roman" w:hAnsi="Times New Roman"/>
          <w:sz w:val="24"/>
          <w:szCs w:val="24"/>
        </w:rPr>
      </w:pPr>
    </w:p>
    <w:p w14:paraId="1E07313F" w14:textId="77777777" w:rsidR="00303EAF" w:rsidRDefault="00303EAF" w:rsidP="007D3180">
      <w:pPr>
        <w:spacing w:after="0" w:line="240" w:lineRule="auto"/>
        <w:jc w:val="both"/>
        <w:rPr>
          <w:rFonts w:ascii="Times New Roman" w:eastAsia="Times New Roman" w:hAnsi="Times New Roman"/>
          <w:sz w:val="24"/>
          <w:szCs w:val="24"/>
        </w:rPr>
      </w:pPr>
    </w:p>
    <w:p w14:paraId="14F903B9" w14:textId="77777777" w:rsidR="00303EAF" w:rsidRDefault="00303EAF" w:rsidP="007D3180">
      <w:pPr>
        <w:spacing w:after="0" w:line="240" w:lineRule="auto"/>
        <w:jc w:val="both"/>
        <w:rPr>
          <w:rFonts w:ascii="Times New Roman" w:eastAsia="Times New Roman" w:hAnsi="Times New Roman"/>
          <w:sz w:val="24"/>
          <w:szCs w:val="24"/>
        </w:rPr>
      </w:pPr>
    </w:p>
    <w:p w14:paraId="30108EC6" w14:textId="77777777" w:rsidR="00303EAF" w:rsidRDefault="00303EAF" w:rsidP="007D3180">
      <w:pPr>
        <w:spacing w:after="0" w:line="240" w:lineRule="auto"/>
        <w:jc w:val="both"/>
        <w:rPr>
          <w:rFonts w:ascii="Times New Roman" w:eastAsia="Times New Roman" w:hAnsi="Times New Roman"/>
          <w:sz w:val="24"/>
          <w:szCs w:val="24"/>
        </w:rPr>
      </w:pPr>
    </w:p>
    <w:p w14:paraId="06420F1C" w14:textId="77777777" w:rsidR="00303EAF" w:rsidRDefault="00303EAF" w:rsidP="007D3180">
      <w:pPr>
        <w:spacing w:after="0" w:line="240" w:lineRule="auto"/>
        <w:jc w:val="both"/>
        <w:rPr>
          <w:rFonts w:ascii="Times New Roman" w:eastAsia="Times New Roman" w:hAnsi="Times New Roman"/>
          <w:sz w:val="24"/>
          <w:szCs w:val="24"/>
        </w:rPr>
      </w:pPr>
    </w:p>
    <w:p w14:paraId="2F4A5C18" w14:textId="77777777" w:rsidR="00303EAF" w:rsidRDefault="00303EAF" w:rsidP="007D3180">
      <w:pPr>
        <w:spacing w:after="0" w:line="240" w:lineRule="auto"/>
        <w:jc w:val="both"/>
        <w:rPr>
          <w:rFonts w:ascii="Times New Roman" w:eastAsia="Times New Roman" w:hAnsi="Times New Roman"/>
          <w:sz w:val="24"/>
          <w:szCs w:val="24"/>
        </w:rPr>
      </w:pPr>
    </w:p>
    <w:p w14:paraId="52BBE407" w14:textId="77777777" w:rsidR="00303EAF" w:rsidRDefault="00303EAF" w:rsidP="007D3180">
      <w:pPr>
        <w:spacing w:after="0" w:line="240" w:lineRule="auto"/>
        <w:jc w:val="both"/>
        <w:rPr>
          <w:rFonts w:ascii="Times New Roman" w:eastAsia="Times New Roman" w:hAnsi="Times New Roman"/>
          <w:sz w:val="24"/>
          <w:szCs w:val="24"/>
        </w:rPr>
      </w:pPr>
    </w:p>
    <w:p w14:paraId="0D27BC2F" w14:textId="77777777" w:rsidR="00303EAF" w:rsidRDefault="00303EAF" w:rsidP="007D3180">
      <w:pPr>
        <w:spacing w:after="0" w:line="240" w:lineRule="auto"/>
        <w:jc w:val="both"/>
        <w:rPr>
          <w:rFonts w:ascii="Times New Roman" w:eastAsia="Times New Roman" w:hAnsi="Times New Roman"/>
          <w:sz w:val="24"/>
          <w:szCs w:val="24"/>
        </w:rPr>
      </w:pPr>
    </w:p>
    <w:p w14:paraId="486B102B" w14:textId="77777777" w:rsidR="00303EAF" w:rsidRDefault="00303EAF" w:rsidP="007D3180">
      <w:pPr>
        <w:spacing w:after="0" w:line="240" w:lineRule="auto"/>
        <w:jc w:val="both"/>
        <w:rPr>
          <w:rFonts w:ascii="Times New Roman" w:eastAsia="Times New Roman" w:hAnsi="Times New Roman"/>
          <w:sz w:val="24"/>
          <w:szCs w:val="24"/>
        </w:rPr>
      </w:pPr>
    </w:p>
    <w:p w14:paraId="4E582B32" w14:textId="77777777" w:rsidR="00303EAF" w:rsidRDefault="00303EAF" w:rsidP="007D3180">
      <w:pPr>
        <w:spacing w:after="0" w:line="240" w:lineRule="auto"/>
        <w:jc w:val="both"/>
        <w:rPr>
          <w:rFonts w:ascii="Times New Roman" w:eastAsia="Times New Roman" w:hAnsi="Times New Roman"/>
          <w:sz w:val="24"/>
          <w:szCs w:val="24"/>
        </w:rPr>
      </w:pPr>
    </w:p>
    <w:p w14:paraId="277DF462" w14:textId="77777777" w:rsidR="00303EAF" w:rsidRDefault="00303EAF" w:rsidP="007D3180">
      <w:pPr>
        <w:spacing w:after="0" w:line="240" w:lineRule="auto"/>
        <w:jc w:val="both"/>
        <w:rPr>
          <w:rFonts w:ascii="Times New Roman" w:eastAsia="Times New Roman" w:hAnsi="Times New Roman"/>
          <w:sz w:val="24"/>
          <w:szCs w:val="24"/>
        </w:rPr>
      </w:pPr>
    </w:p>
    <w:p w14:paraId="26151790" w14:textId="77777777" w:rsidR="00303EAF" w:rsidRDefault="00303EAF" w:rsidP="007D3180">
      <w:pPr>
        <w:spacing w:after="0" w:line="240" w:lineRule="auto"/>
        <w:jc w:val="both"/>
        <w:rPr>
          <w:rFonts w:ascii="Times New Roman" w:eastAsia="Times New Roman" w:hAnsi="Times New Roman"/>
          <w:sz w:val="24"/>
          <w:szCs w:val="24"/>
        </w:rPr>
      </w:pPr>
    </w:p>
    <w:p w14:paraId="1235BF7D" w14:textId="77777777" w:rsidR="00303EAF" w:rsidRDefault="00303EAF" w:rsidP="007D3180">
      <w:pPr>
        <w:spacing w:after="0" w:line="240" w:lineRule="auto"/>
        <w:jc w:val="both"/>
        <w:rPr>
          <w:rFonts w:ascii="Times New Roman" w:eastAsia="Times New Roman" w:hAnsi="Times New Roman"/>
          <w:sz w:val="24"/>
          <w:szCs w:val="24"/>
        </w:rPr>
      </w:pPr>
    </w:p>
    <w:p w14:paraId="32FFDF86" w14:textId="77777777" w:rsidR="00303EAF" w:rsidRDefault="00303EAF" w:rsidP="007D3180">
      <w:pPr>
        <w:spacing w:after="0" w:line="240" w:lineRule="auto"/>
        <w:jc w:val="both"/>
        <w:rPr>
          <w:rFonts w:ascii="Times New Roman" w:eastAsia="Times New Roman" w:hAnsi="Times New Roman"/>
          <w:sz w:val="24"/>
          <w:szCs w:val="24"/>
        </w:rPr>
      </w:pPr>
    </w:p>
    <w:p w14:paraId="1D2EEB9A" w14:textId="77777777" w:rsidR="00303EAF" w:rsidRDefault="00303EAF" w:rsidP="007D3180">
      <w:pPr>
        <w:spacing w:after="0" w:line="240" w:lineRule="auto"/>
        <w:jc w:val="both"/>
        <w:rPr>
          <w:rFonts w:ascii="Times New Roman" w:eastAsia="Times New Roman" w:hAnsi="Times New Roman"/>
          <w:sz w:val="24"/>
          <w:szCs w:val="24"/>
        </w:rPr>
      </w:pPr>
    </w:p>
    <w:p w14:paraId="2C113735" w14:textId="77777777" w:rsidR="00303EAF" w:rsidRDefault="00303EAF" w:rsidP="007D3180">
      <w:pPr>
        <w:spacing w:after="0" w:line="240" w:lineRule="auto"/>
        <w:jc w:val="both"/>
        <w:rPr>
          <w:rFonts w:ascii="Times New Roman" w:eastAsia="Times New Roman" w:hAnsi="Times New Roman"/>
          <w:sz w:val="24"/>
          <w:szCs w:val="24"/>
        </w:rPr>
      </w:pPr>
    </w:p>
    <w:p w14:paraId="2B7FB1F0" w14:textId="77777777" w:rsidR="00303EAF" w:rsidRDefault="00303EAF" w:rsidP="007D3180">
      <w:pPr>
        <w:spacing w:after="0" w:line="240" w:lineRule="auto"/>
        <w:jc w:val="both"/>
        <w:rPr>
          <w:rFonts w:ascii="Times New Roman" w:eastAsia="Times New Roman" w:hAnsi="Times New Roman"/>
          <w:sz w:val="24"/>
          <w:szCs w:val="24"/>
        </w:rPr>
      </w:pPr>
    </w:p>
    <w:p w14:paraId="5CDA1B2E" w14:textId="77777777" w:rsidR="00303EAF" w:rsidRDefault="00303EAF" w:rsidP="007D3180">
      <w:pPr>
        <w:spacing w:after="0" w:line="240" w:lineRule="auto"/>
        <w:jc w:val="both"/>
        <w:rPr>
          <w:rFonts w:ascii="Times New Roman" w:eastAsia="Times New Roman" w:hAnsi="Times New Roman"/>
          <w:sz w:val="24"/>
          <w:szCs w:val="24"/>
        </w:rPr>
      </w:pPr>
    </w:p>
    <w:p w14:paraId="36518921" w14:textId="77777777" w:rsidR="00303EAF" w:rsidRDefault="00303EAF" w:rsidP="007D3180">
      <w:pPr>
        <w:spacing w:after="0" w:line="240" w:lineRule="auto"/>
        <w:jc w:val="both"/>
        <w:rPr>
          <w:rFonts w:ascii="Times New Roman" w:eastAsia="Times New Roman" w:hAnsi="Times New Roman"/>
          <w:sz w:val="24"/>
          <w:szCs w:val="24"/>
        </w:rPr>
      </w:pPr>
    </w:p>
    <w:p w14:paraId="71069386" w14:textId="77777777" w:rsidR="00303EAF" w:rsidRDefault="00303EAF" w:rsidP="007D3180">
      <w:pPr>
        <w:spacing w:after="0" w:line="240" w:lineRule="auto"/>
        <w:jc w:val="both"/>
        <w:rPr>
          <w:rFonts w:ascii="Times New Roman" w:eastAsia="Times New Roman" w:hAnsi="Times New Roman"/>
          <w:sz w:val="24"/>
          <w:szCs w:val="24"/>
        </w:rPr>
      </w:pPr>
    </w:p>
    <w:p w14:paraId="24566209" w14:textId="77777777" w:rsidR="00303EAF" w:rsidRDefault="00303EAF" w:rsidP="007D3180">
      <w:pPr>
        <w:spacing w:after="0" w:line="240" w:lineRule="auto"/>
        <w:jc w:val="both"/>
        <w:rPr>
          <w:rFonts w:ascii="Times New Roman" w:eastAsia="Times New Roman" w:hAnsi="Times New Roman"/>
          <w:sz w:val="24"/>
          <w:szCs w:val="24"/>
        </w:rPr>
      </w:pPr>
    </w:p>
    <w:p w14:paraId="20FBAB8B" w14:textId="77777777" w:rsidR="00303EAF" w:rsidRDefault="00303EAF" w:rsidP="007D3180">
      <w:pPr>
        <w:spacing w:after="0" w:line="240" w:lineRule="auto"/>
        <w:jc w:val="both"/>
        <w:rPr>
          <w:rFonts w:ascii="Times New Roman" w:eastAsia="Times New Roman" w:hAnsi="Times New Roman"/>
          <w:sz w:val="24"/>
          <w:szCs w:val="24"/>
        </w:rPr>
      </w:pPr>
    </w:p>
    <w:p w14:paraId="71F0B6C7" w14:textId="77777777" w:rsidR="00303EAF" w:rsidRDefault="00303EAF" w:rsidP="007D3180">
      <w:pPr>
        <w:spacing w:after="0" w:line="240" w:lineRule="auto"/>
        <w:jc w:val="both"/>
        <w:rPr>
          <w:rFonts w:ascii="Times New Roman" w:eastAsia="Times New Roman" w:hAnsi="Times New Roman"/>
          <w:sz w:val="24"/>
          <w:szCs w:val="24"/>
        </w:rPr>
      </w:pPr>
    </w:p>
    <w:p w14:paraId="3F080439" w14:textId="74EF8840" w:rsidR="00303EAF" w:rsidRDefault="00303EAF" w:rsidP="007D3180">
      <w:pPr>
        <w:spacing w:after="0" w:line="240" w:lineRule="auto"/>
        <w:jc w:val="both"/>
        <w:rPr>
          <w:rFonts w:ascii="Times New Roman" w:eastAsia="Times New Roman" w:hAnsi="Times New Roman"/>
          <w:sz w:val="24"/>
          <w:szCs w:val="24"/>
        </w:rPr>
      </w:pPr>
    </w:p>
    <w:p w14:paraId="3196C298" w14:textId="77777777" w:rsidR="00303EAF" w:rsidRDefault="00303EAF" w:rsidP="007D3180">
      <w:pPr>
        <w:spacing w:after="0" w:line="240" w:lineRule="auto"/>
        <w:jc w:val="both"/>
        <w:rPr>
          <w:rFonts w:ascii="Times New Roman" w:eastAsia="Times New Roman" w:hAnsi="Times New Roman"/>
          <w:sz w:val="24"/>
          <w:szCs w:val="24"/>
        </w:rPr>
      </w:pPr>
    </w:p>
    <w:p w14:paraId="7FB4216C" w14:textId="77777777" w:rsidR="007D3180" w:rsidRDefault="007D3180" w:rsidP="007D3180">
      <w:pPr>
        <w:spacing w:after="0" w:line="240" w:lineRule="auto"/>
        <w:jc w:val="both"/>
        <w:rPr>
          <w:rFonts w:ascii="Times New Roman" w:eastAsia="Times New Roman" w:hAnsi="Times New Roman"/>
          <w:sz w:val="24"/>
          <w:szCs w:val="24"/>
        </w:rPr>
      </w:pPr>
    </w:p>
    <w:p w14:paraId="3C733521" w14:textId="4621E13F" w:rsidR="007D3180" w:rsidRPr="0071260B" w:rsidRDefault="007403D2" w:rsidP="0071260B">
      <w:pPr>
        <w:spacing w:after="0"/>
        <w:rPr>
          <w:rFonts w:ascii="Times New Roman" w:hAnsi="Times New Roman"/>
          <w:sz w:val="24"/>
          <w:szCs w:val="24"/>
        </w:rPr>
      </w:pPr>
      <w:r w:rsidRPr="00D61CCA">
        <w:rPr>
          <w:rFonts w:ascii="Times New Roman" w:hAnsi="Times New Roman"/>
          <w:sz w:val="24"/>
          <w:szCs w:val="24"/>
        </w:rPr>
        <w:t xml:space="preserve">Table </w:t>
      </w:r>
      <w:r>
        <w:rPr>
          <w:rFonts w:ascii="Times New Roman" w:hAnsi="Times New Roman"/>
          <w:sz w:val="24"/>
          <w:szCs w:val="24"/>
        </w:rPr>
        <w:t>1</w:t>
      </w:r>
      <w:r w:rsidRPr="00D61CCA">
        <w:rPr>
          <w:rFonts w:ascii="Times New Roman" w:hAnsi="Times New Roman"/>
          <w:sz w:val="24"/>
          <w:szCs w:val="24"/>
        </w:rPr>
        <w:t xml:space="preserve">: Univariate association of road traffic injury with independent variables in adolescents’ </w:t>
      </w:r>
      <w:r>
        <w:rPr>
          <w:rFonts w:ascii="Times New Roman" w:hAnsi="Times New Roman"/>
          <w:sz w:val="24"/>
          <w:szCs w:val="24"/>
        </w:rPr>
        <w:t>age 10-1</w:t>
      </w:r>
      <w:r w:rsidR="00871242">
        <w:rPr>
          <w:rFonts w:ascii="Times New Roman" w:hAnsi="Times New Roman"/>
          <w:sz w:val="24"/>
          <w:szCs w:val="24"/>
        </w:rPr>
        <w:t>9</w:t>
      </w:r>
      <w:r>
        <w:rPr>
          <w:rFonts w:ascii="Times New Roman" w:hAnsi="Times New Roman"/>
          <w:sz w:val="24"/>
          <w:szCs w:val="24"/>
        </w:rPr>
        <w:t xml:space="preserve"> years</w:t>
      </w:r>
      <w:r w:rsidR="00287E7B">
        <w:rPr>
          <w:rFonts w:ascii="Times New Roman" w:hAnsi="Times New Roman"/>
          <w:sz w:val="24"/>
          <w:szCs w:val="24"/>
        </w:rPr>
        <w:t xml:space="preserve"> (n=1264)</w:t>
      </w:r>
    </w:p>
    <w:tbl>
      <w:tblPr>
        <w:tblStyle w:val="TableGrid2"/>
        <w:tblW w:w="9895" w:type="dxa"/>
        <w:tblLayout w:type="fixed"/>
        <w:tblLook w:val="04A0" w:firstRow="1" w:lastRow="0" w:firstColumn="1" w:lastColumn="0" w:noHBand="0" w:noVBand="1"/>
      </w:tblPr>
      <w:tblGrid>
        <w:gridCol w:w="5035"/>
        <w:gridCol w:w="1440"/>
        <w:gridCol w:w="1440"/>
        <w:gridCol w:w="1980"/>
      </w:tblGrid>
      <w:tr w:rsidR="007403D2" w:rsidRPr="007403D2" w14:paraId="00487DD5" w14:textId="77777777" w:rsidTr="00F272AA">
        <w:tc>
          <w:tcPr>
            <w:tcW w:w="5035" w:type="dxa"/>
            <w:shd w:val="clear" w:color="auto" w:fill="auto"/>
          </w:tcPr>
          <w:p w14:paraId="2ACA076F" w14:textId="77777777" w:rsidR="007403D2" w:rsidRPr="007403D2" w:rsidRDefault="007403D2" w:rsidP="007403D2">
            <w:pPr>
              <w:spacing w:after="0" w:line="240" w:lineRule="auto"/>
              <w:contextualSpacing/>
              <w:jc w:val="center"/>
              <w:rPr>
                <w:rFonts w:ascii="Times New Roman" w:eastAsia="Times New Roman" w:hAnsi="Times New Roman"/>
                <w:b/>
                <w:spacing w:val="-10"/>
                <w:kern w:val="28"/>
                <w:sz w:val="24"/>
                <w:szCs w:val="24"/>
              </w:rPr>
            </w:pPr>
            <w:r w:rsidRPr="007403D2">
              <w:rPr>
                <w:rFonts w:ascii="Times New Roman" w:eastAsia="Times New Roman" w:hAnsi="Times New Roman"/>
                <w:b/>
                <w:spacing w:val="-10"/>
                <w:kern w:val="28"/>
                <w:sz w:val="24"/>
                <w:szCs w:val="24"/>
              </w:rPr>
              <w:t>Variables</w:t>
            </w:r>
          </w:p>
        </w:tc>
        <w:tc>
          <w:tcPr>
            <w:tcW w:w="1440" w:type="dxa"/>
            <w:shd w:val="clear" w:color="auto" w:fill="auto"/>
          </w:tcPr>
          <w:p w14:paraId="238BFC00" w14:textId="77777777" w:rsidR="007403D2" w:rsidRDefault="007403D2" w:rsidP="007403D2">
            <w:pPr>
              <w:spacing w:after="0" w:line="240" w:lineRule="auto"/>
              <w:contextualSpacing/>
              <w:jc w:val="center"/>
              <w:rPr>
                <w:rFonts w:ascii="Times New Roman" w:eastAsia="Times New Roman" w:hAnsi="Times New Roman"/>
                <w:b/>
                <w:spacing w:val="-10"/>
                <w:kern w:val="28"/>
                <w:sz w:val="24"/>
                <w:szCs w:val="24"/>
              </w:rPr>
            </w:pPr>
            <w:r w:rsidRPr="007403D2">
              <w:rPr>
                <w:rFonts w:ascii="Times New Roman" w:eastAsia="Times New Roman" w:hAnsi="Times New Roman"/>
                <w:b/>
                <w:spacing w:val="-10"/>
                <w:kern w:val="28"/>
                <w:sz w:val="24"/>
                <w:szCs w:val="24"/>
              </w:rPr>
              <w:t>No road traffic injury</w:t>
            </w:r>
          </w:p>
          <w:p w14:paraId="4C4F5B33" w14:textId="503BD520" w:rsidR="0071260B" w:rsidRPr="007403D2" w:rsidRDefault="00C64FF0" w:rsidP="007403D2">
            <w:pPr>
              <w:spacing w:after="0" w:line="240" w:lineRule="auto"/>
              <w:contextualSpacing/>
              <w:jc w:val="center"/>
              <w:rPr>
                <w:rFonts w:ascii="Times New Roman" w:eastAsia="Times New Roman" w:hAnsi="Times New Roman"/>
                <w:b/>
                <w:spacing w:val="-10"/>
                <w:kern w:val="28"/>
                <w:sz w:val="24"/>
                <w:szCs w:val="24"/>
              </w:rPr>
            </w:pPr>
            <w:r>
              <w:rPr>
                <w:rFonts w:ascii="Times New Roman" w:eastAsia="Times New Roman" w:hAnsi="Times New Roman"/>
                <w:b/>
                <w:spacing w:val="-10"/>
                <w:kern w:val="28"/>
                <w:sz w:val="24"/>
                <w:szCs w:val="24"/>
              </w:rPr>
              <w:t>N=99</w:t>
            </w:r>
            <w:r w:rsidR="0071260B">
              <w:rPr>
                <w:rFonts w:ascii="Times New Roman" w:eastAsia="Times New Roman" w:hAnsi="Times New Roman"/>
                <w:b/>
                <w:spacing w:val="-10"/>
                <w:kern w:val="28"/>
                <w:sz w:val="24"/>
                <w:szCs w:val="24"/>
              </w:rPr>
              <w:t>9</w:t>
            </w:r>
          </w:p>
        </w:tc>
        <w:tc>
          <w:tcPr>
            <w:tcW w:w="1440" w:type="dxa"/>
            <w:shd w:val="clear" w:color="auto" w:fill="auto"/>
          </w:tcPr>
          <w:p w14:paraId="1B6A8D25" w14:textId="77777777" w:rsidR="007403D2" w:rsidRDefault="007403D2" w:rsidP="007403D2">
            <w:pPr>
              <w:spacing w:after="0" w:line="240" w:lineRule="auto"/>
              <w:contextualSpacing/>
              <w:jc w:val="center"/>
              <w:rPr>
                <w:rFonts w:ascii="Times New Roman" w:eastAsia="Times New Roman" w:hAnsi="Times New Roman"/>
                <w:b/>
                <w:spacing w:val="-10"/>
                <w:kern w:val="28"/>
                <w:sz w:val="24"/>
                <w:szCs w:val="24"/>
              </w:rPr>
            </w:pPr>
            <w:r w:rsidRPr="007403D2">
              <w:rPr>
                <w:rFonts w:ascii="Times New Roman" w:eastAsia="Times New Roman" w:hAnsi="Times New Roman"/>
                <w:b/>
                <w:spacing w:val="-10"/>
                <w:kern w:val="28"/>
                <w:sz w:val="24"/>
                <w:szCs w:val="24"/>
              </w:rPr>
              <w:t>Road traffic injury</w:t>
            </w:r>
          </w:p>
          <w:p w14:paraId="61B58135" w14:textId="1A673616" w:rsidR="0071260B" w:rsidRPr="007403D2" w:rsidRDefault="00C64FF0" w:rsidP="007403D2">
            <w:pPr>
              <w:spacing w:after="0" w:line="240" w:lineRule="auto"/>
              <w:contextualSpacing/>
              <w:jc w:val="center"/>
              <w:rPr>
                <w:rFonts w:ascii="Times New Roman" w:eastAsia="Times New Roman" w:hAnsi="Times New Roman"/>
                <w:b/>
                <w:spacing w:val="-10"/>
                <w:kern w:val="28"/>
                <w:sz w:val="24"/>
                <w:szCs w:val="24"/>
              </w:rPr>
            </w:pPr>
            <w:r>
              <w:rPr>
                <w:rFonts w:ascii="Times New Roman" w:eastAsia="Times New Roman" w:hAnsi="Times New Roman"/>
                <w:b/>
                <w:spacing w:val="-10"/>
                <w:kern w:val="28"/>
                <w:sz w:val="24"/>
                <w:szCs w:val="24"/>
              </w:rPr>
              <w:t>N=265</w:t>
            </w:r>
          </w:p>
        </w:tc>
        <w:tc>
          <w:tcPr>
            <w:tcW w:w="1980" w:type="dxa"/>
            <w:shd w:val="clear" w:color="auto" w:fill="auto"/>
          </w:tcPr>
          <w:p w14:paraId="0B2AB403" w14:textId="77777777" w:rsidR="007403D2" w:rsidRPr="007403D2" w:rsidRDefault="007403D2" w:rsidP="007403D2">
            <w:pPr>
              <w:spacing w:after="0" w:line="240" w:lineRule="auto"/>
              <w:contextualSpacing/>
              <w:jc w:val="center"/>
              <w:rPr>
                <w:rFonts w:ascii="Times New Roman" w:eastAsia="Times New Roman" w:hAnsi="Times New Roman"/>
                <w:b/>
                <w:spacing w:val="-10"/>
                <w:kern w:val="28"/>
                <w:sz w:val="24"/>
                <w:szCs w:val="24"/>
              </w:rPr>
            </w:pPr>
            <w:r w:rsidRPr="007403D2">
              <w:rPr>
                <w:rFonts w:ascii="Times New Roman" w:eastAsia="Times New Roman" w:hAnsi="Times New Roman"/>
                <w:b/>
                <w:spacing w:val="-10"/>
                <w:kern w:val="28"/>
                <w:sz w:val="24"/>
                <w:szCs w:val="24"/>
              </w:rPr>
              <w:t>OR (95% CIs)</w:t>
            </w:r>
          </w:p>
        </w:tc>
      </w:tr>
      <w:tr w:rsidR="007403D2" w:rsidRPr="007403D2" w14:paraId="6D943D48" w14:textId="77777777" w:rsidTr="00F272AA">
        <w:tc>
          <w:tcPr>
            <w:tcW w:w="5035" w:type="dxa"/>
          </w:tcPr>
          <w:p w14:paraId="78100454" w14:textId="33A5DE27" w:rsidR="007403D2" w:rsidRDefault="007403D2" w:rsidP="007403D2">
            <w:pPr>
              <w:spacing w:after="0" w:line="240" w:lineRule="auto"/>
              <w:rPr>
                <w:rFonts w:ascii="Times New Roman" w:eastAsia="Calibri" w:hAnsi="Times New Roman"/>
                <w:b/>
                <w:sz w:val="24"/>
                <w:szCs w:val="24"/>
              </w:rPr>
            </w:pPr>
            <w:r w:rsidRPr="007403D2">
              <w:rPr>
                <w:rFonts w:ascii="Times New Roman" w:eastAsia="Calibri" w:hAnsi="Times New Roman"/>
                <w:b/>
                <w:sz w:val="24"/>
                <w:szCs w:val="24"/>
              </w:rPr>
              <w:t>Age groups</w:t>
            </w:r>
          </w:p>
          <w:p w14:paraId="53682F54" w14:textId="77777777" w:rsidR="006D5721" w:rsidRPr="006D5721" w:rsidRDefault="006D5721" w:rsidP="007403D2">
            <w:pPr>
              <w:spacing w:after="0" w:line="240" w:lineRule="auto"/>
              <w:rPr>
                <w:rFonts w:ascii="Times New Roman" w:eastAsia="Calibri" w:hAnsi="Times New Roman"/>
                <w:sz w:val="24"/>
                <w:szCs w:val="24"/>
              </w:rPr>
            </w:pPr>
            <w:r w:rsidRPr="006D5721">
              <w:rPr>
                <w:rFonts w:ascii="Times New Roman" w:eastAsia="Calibri" w:hAnsi="Times New Roman"/>
                <w:sz w:val="24"/>
                <w:szCs w:val="24"/>
              </w:rPr>
              <w:t>10-14 years</w:t>
            </w:r>
          </w:p>
          <w:p w14:paraId="5EEC8B38" w14:textId="7D484CD7" w:rsidR="006D5721" w:rsidRPr="006D5721" w:rsidRDefault="006D5721" w:rsidP="007403D2">
            <w:pPr>
              <w:spacing w:after="0" w:line="240" w:lineRule="auto"/>
              <w:rPr>
                <w:rFonts w:ascii="Times New Roman" w:eastAsia="Calibri" w:hAnsi="Times New Roman"/>
                <w:sz w:val="24"/>
                <w:szCs w:val="24"/>
              </w:rPr>
            </w:pPr>
            <w:r w:rsidRPr="006D5721">
              <w:rPr>
                <w:rFonts w:ascii="Times New Roman" w:eastAsia="Calibri" w:hAnsi="Times New Roman"/>
                <w:sz w:val="24"/>
                <w:szCs w:val="24"/>
              </w:rPr>
              <w:t>15-19 years</w:t>
            </w:r>
          </w:p>
          <w:p w14:paraId="19831450" w14:textId="77777777" w:rsidR="007403D2" w:rsidRPr="007403D2" w:rsidRDefault="007403D2" w:rsidP="007403D2">
            <w:pPr>
              <w:spacing w:after="0" w:line="240" w:lineRule="auto"/>
              <w:rPr>
                <w:rFonts w:ascii="Times New Roman" w:eastAsia="Calibri" w:hAnsi="Times New Roman"/>
                <w:sz w:val="24"/>
                <w:szCs w:val="24"/>
              </w:rPr>
            </w:pPr>
          </w:p>
        </w:tc>
        <w:tc>
          <w:tcPr>
            <w:tcW w:w="1440" w:type="dxa"/>
          </w:tcPr>
          <w:p w14:paraId="47B6063E" w14:textId="77777777" w:rsidR="007403D2" w:rsidRDefault="007403D2" w:rsidP="007403D2">
            <w:pPr>
              <w:spacing w:after="0" w:line="240" w:lineRule="auto"/>
              <w:rPr>
                <w:rFonts w:ascii="Times New Roman" w:eastAsia="Calibri" w:hAnsi="Times New Roman"/>
                <w:sz w:val="24"/>
                <w:szCs w:val="24"/>
              </w:rPr>
            </w:pPr>
          </w:p>
          <w:p w14:paraId="25C73928" w14:textId="77777777" w:rsidR="006D5721" w:rsidRDefault="00DC5FC1" w:rsidP="007403D2">
            <w:pPr>
              <w:spacing w:after="0" w:line="240" w:lineRule="auto"/>
              <w:rPr>
                <w:rFonts w:ascii="Times New Roman" w:eastAsia="Calibri" w:hAnsi="Times New Roman"/>
                <w:sz w:val="24"/>
                <w:szCs w:val="24"/>
              </w:rPr>
            </w:pPr>
            <w:r>
              <w:rPr>
                <w:rFonts w:ascii="Times New Roman" w:eastAsia="Calibri" w:hAnsi="Times New Roman"/>
                <w:sz w:val="24"/>
                <w:szCs w:val="24"/>
              </w:rPr>
              <w:t>600(60.1)</w:t>
            </w:r>
          </w:p>
          <w:p w14:paraId="54AF046C" w14:textId="7D90A036" w:rsidR="00DC5FC1" w:rsidRPr="007403D2" w:rsidRDefault="00DC5FC1" w:rsidP="007403D2">
            <w:pPr>
              <w:spacing w:after="0" w:line="240" w:lineRule="auto"/>
              <w:rPr>
                <w:rFonts w:ascii="Times New Roman" w:eastAsia="Calibri" w:hAnsi="Times New Roman"/>
                <w:sz w:val="24"/>
                <w:szCs w:val="24"/>
              </w:rPr>
            </w:pPr>
            <w:r>
              <w:rPr>
                <w:rFonts w:ascii="Times New Roman" w:eastAsia="Calibri" w:hAnsi="Times New Roman"/>
                <w:sz w:val="24"/>
                <w:szCs w:val="24"/>
              </w:rPr>
              <w:t>399(39.9)</w:t>
            </w:r>
          </w:p>
        </w:tc>
        <w:tc>
          <w:tcPr>
            <w:tcW w:w="1440" w:type="dxa"/>
          </w:tcPr>
          <w:p w14:paraId="427FC3A5" w14:textId="77777777" w:rsidR="007403D2" w:rsidRDefault="007403D2" w:rsidP="007403D2">
            <w:pPr>
              <w:spacing w:after="0" w:line="240" w:lineRule="auto"/>
              <w:rPr>
                <w:rFonts w:ascii="Times New Roman" w:eastAsia="Calibri" w:hAnsi="Times New Roman"/>
                <w:sz w:val="24"/>
                <w:szCs w:val="24"/>
              </w:rPr>
            </w:pPr>
          </w:p>
          <w:p w14:paraId="192842F7" w14:textId="77777777" w:rsidR="00DC5FC1" w:rsidRDefault="00DC5FC1" w:rsidP="007403D2">
            <w:pPr>
              <w:spacing w:after="0" w:line="240" w:lineRule="auto"/>
              <w:rPr>
                <w:rFonts w:ascii="Times New Roman" w:eastAsia="Calibri" w:hAnsi="Times New Roman"/>
                <w:sz w:val="24"/>
                <w:szCs w:val="24"/>
              </w:rPr>
            </w:pPr>
            <w:r>
              <w:rPr>
                <w:rFonts w:ascii="Times New Roman" w:eastAsia="Calibri" w:hAnsi="Times New Roman"/>
                <w:sz w:val="24"/>
                <w:szCs w:val="24"/>
              </w:rPr>
              <w:t>146(55.1)</w:t>
            </w:r>
          </w:p>
          <w:p w14:paraId="59498863" w14:textId="1772AF99" w:rsidR="00DC5FC1" w:rsidRPr="007403D2" w:rsidRDefault="00DC5FC1" w:rsidP="007403D2">
            <w:pPr>
              <w:spacing w:after="0" w:line="240" w:lineRule="auto"/>
              <w:rPr>
                <w:rFonts w:ascii="Times New Roman" w:eastAsia="Calibri" w:hAnsi="Times New Roman"/>
                <w:sz w:val="24"/>
                <w:szCs w:val="24"/>
              </w:rPr>
            </w:pPr>
            <w:r>
              <w:rPr>
                <w:rFonts w:ascii="Times New Roman" w:eastAsia="Calibri" w:hAnsi="Times New Roman"/>
                <w:sz w:val="24"/>
                <w:szCs w:val="24"/>
              </w:rPr>
              <w:t>119(44.9)</w:t>
            </w:r>
          </w:p>
        </w:tc>
        <w:tc>
          <w:tcPr>
            <w:tcW w:w="1980" w:type="dxa"/>
          </w:tcPr>
          <w:p w14:paraId="2D1A4600" w14:textId="77777777" w:rsidR="007403D2" w:rsidRDefault="007403D2" w:rsidP="007403D2">
            <w:pPr>
              <w:spacing w:after="0" w:line="240" w:lineRule="auto"/>
              <w:rPr>
                <w:rFonts w:ascii="Times New Roman" w:eastAsia="Calibri" w:hAnsi="Times New Roman"/>
                <w:sz w:val="24"/>
                <w:szCs w:val="24"/>
              </w:rPr>
            </w:pPr>
          </w:p>
          <w:p w14:paraId="63FC40CB" w14:textId="77777777" w:rsidR="006D5721" w:rsidRDefault="006D5721" w:rsidP="007403D2">
            <w:pPr>
              <w:spacing w:after="0" w:line="240" w:lineRule="auto"/>
              <w:rPr>
                <w:rFonts w:ascii="Times New Roman" w:eastAsia="Calibri" w:hAnsi="Times New Roman"/>
                <w:sz w:val="24"/>
                <w:szCs w:val="24"/>
              </w:rPr>
            </w:pPr>
            <w:r>
              <w:rPr>
                <w:rFonts w:ascii="Times New Roman" w:eastAsia="Calibri" w:hAnsi="Times New Roman"/>
                <w:sz w:val="24"/>
                <w:szCs w:val="24"/>
              </w:rPr>
              <w:t>1</w:t>
            </w:r>
          </w:p>
          <w:p w14:paraId="7502200B" w14:textId="6680CDF5" w:rsidR="006D5721" w:rsidRPr="007403D2" w:rsidRDefault="006D5721" w:rsidP="007403D2">
            <w:pPr>
              <w:spacing w:after="0" w:line="240" w:lineRule="auto"/>
              <w:rPr>
                <w:rFonts w:ascii="Times New Roman" w:eastAsia="Calibri" w:hAnsi="Times New Roman"/>
                <w:sz w:val="24"/>
                <w:szCs w:val="24"/>
              </w:rPr>
            </w:pPr>
            <w:r>
              <w:rPr>
                <w:rFonts w:ascii="Times New Roman" w:eastAsia="Calibri" w:hAnsi="Times New Roman"/>
                <w:sz w:val="24"/>
                <w:szCs w:val="24"/>
              </w:rPr>
              <w:t>1.23(0.93,1.61)</w:t>
            </w:r>
          </w:p>
        </w:tc>
      </w:tr>
      <w:tr w:rsidR="007403D2" w:rsidRPr="007403D2" w14:paraId="7383B529" w14:textId="77777777" w:rsidTr="00F272AA">
        <w:tc>
          <w:tcPr>
            <w:tcW w:w="5035" w:type="dxa"/>
          </w:tcPr>
          <w:p w14:paraId="6AFFD396" w14:textId="66E86C53" w:rsidR="007403D2" w:rsidRPr="007403D2" w:rsidRDefault="007403D2" w:rsidP="007403D2">
            <w:pPr>
              <w:spacing w:after="0" w:line="240" w:lineRule="auto"/>
              <w:rPr>
                <w:rFonts w:ascii="Times New Roman" w:eastAsia="Calibri" w:hAnsi="Times New Roman"/>
                <w:b/>
                <w:sz w:val="24"/>
                <w:szCs w:val="24"/>
              </w:rPr>
            </w:pPr>
            <w:r w:rsidRPr="007403D2">
              <w:rPr>
                <w:rFonts w:ascii="Times New Roman" w:eastAsia="Calibri" w:hAnsi="Times New Roman"/>
                <w:b/>
                <w:sz w:val="24"/>
                <w:szCs w:val="24"/>
              </w:rPr>
              <w:t>Gender</w:t>
            </w:r>
          </w:p>
          <w:p w14:paraId="73651900" w14:textId="77777777" w:rsidR="007403D2" w:rsidRPr="007403D2"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 xml:space="preserve"> Girl </w:t>
            </w:r>
          </w:p>
          <w:p w14:paraId="087D0A6B" w14:textId="77777777" w:rsidR="007403D2" w:rsidRPr="007403D2"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 xml:space="preserve"> Boy</w:t>
            </w:r>
          </w:p>
        </w:tc>
        <w:tc>
          <w:tcPr>
            <w:tcW w:w="1440" w:type="dxa"/>
          </w:tcPr>
          <w:p w14:paraId="40055043" w14:textId="77777777" w:rsidR="007403D2" w:rsidRPr="007403D2" w:rsidRDefault="007403D2" w:rsidP="007403D2">
            <w:pPr>
              <w:spacing w:after="0" w:line="240" w:lineRule="auto"/>
              <w:rPr>
                <w:rFonts w:ascii="Times New Roman" w:eastAsia="Calibri" w:hAnsi="Times New Roman"/>
                <w:sz w:val="24"/>
                <w:szCs w:val="24"/>
              </w:rPr>
            </w:pPr>
          </w:p>
          <w:p w14:paraId="26E4E652" w14:textId="4ED26563" w:rsidR="007403D2" w:rsidRPr="007403D2"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6</w:t>
            </w:r>
            <w:r w:rsidR="00871242">
              <w:rPr>
                <w:rFonts w:ascii="Times New Roman" w:eastAsia="Calibri" w:hAnsi="Times New Roman"/>
                <w:sz w:val="24"/>
                <w:szCs w:val="24"/>
              </w:rPr>
              <w:t>38</w:t>
            </w:r>
            <w:r w:rsidRPr="007403D2">
              <w:rPr>
                <w:rFonts w:ascii="Times New Roman" w:eastAsia="Calibri" w:hAnsi="Times New Roman"/>
                <w:sz w:val="24"/>
                <w:szCs w:val="24"/>
              </w:rPr>
              <w:t>(63.9)</w:t>
            </w:r>
          </w:p>
          <w:p w14:paraId="3664924F" w14:textId="7749C546" w:rsidR="007403D2" w:rsidRPr="007403D2" w:rsidRDefault="007403D2" w:rsidP="0087124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3</w:t>
            </w:r>
            <w:r w:rsidR="00871242">
              <w:rPr>
                <w:rFonts w:ascii="Times New Roman" w:eastAsia="Calibri" w:hAnsi="Times New Roman"/>
                <w:sz w:val="24"/>
                <w:szCs w:val="24"/>
              </w:rPr>
              <w:t>61</w:t>
            </w:r>
            <w:r w:rsidRPr="007403D2">
              <w:rPr>
                <w:rFonts w:ascii="Times New Roman" w:eastAsia="Calibri" w:hAnsi="Times New Roman"/>
                <w:sz w:val="24"/>
                <w:szCs w:val="24"/>
              </w:rPr>
              <w:t>(36.1)</w:t>
            </w:r>
          </w:p>
        </w:tc>
        <w:tc>
          <w:tcPr>
            <w:tcW w:w="1440" w:type="dxa"/>
          </w:tcPr>
          <w:p w14:paraId="4B4DB538" w14:textId="77777777" w:rsidR="007403D2" w:rsidRPr="007403D2" w:rsidRDefault="007403D2" w:rsidP="007403D2">
            <w:pPr>
              <w:spacing w:after="0" w:line="240" w:lineRule="auto"/>
              <w:rPr>
                <w:rFonts w:ascii="Times New Roman" w:eastAsia="Calibri" w:hAnsi="Times New Roman"/>
                <w:sz w:val="24"/>
                <w:szCs w:val="24"/>
              </w:rPr>
            </w:pPr>
          </w:p>
          <w:p w14:paraId="7F2DFAFC" w14:textId="13F88B5E" w:rsidR="007403D2" w:rsidRPr="007403D2"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11</w:t>
            </w:r>
            <w:r w:rsidR="00871242">
              <w:rPr>
                <w:rFonts w:ascii="Times New Roman" w:eastAsia="Calibri" w:hAnsi="Times New Roman"/>
                <w:sz w:val="24"/>
                <w:szCs w:val="24"/>
              </w:rPr>
              <w:t>7</w:t>
            </w:r>
            <w:r w:rsidRPr="007403D2">
              <w:rPr>
                <w:rFonts w:ascii="Times New Roman" w:eastAsia="Calibri" w:hAnsi="Times New Roman"/>
                <w:sz w:val="24"/>
                <w:szCs w:val="24"/>
              </w:rPr>
              <w:t>(44.</w:t>
            </w:r>
            <w:r w:rsidR="00871242">
              <w:rPr>
                <w:rFonts w:ascii="Times New Roman" w:eastAsia="Calibri" w:hAnsi="Times New Roman"/>
                <w:sz w:val="24"/>
                <w:szCs w:val="24"/>
              </w:rPr>
              <w:t>2</w:t>
            </w:r>
            <w:r w:rsidRPr="007403D2">
              <w:rPr>
                <w:rFonts w:ascii="Times New Roman" w:eastAsia="Calibri" w:hAnsi="Times New Roman"/>
                <w:sz w:val="24"/>
                <w:szCs w:val="24"/>
              </w:rPr>
              <w:t>)</w:t>
            </w:r>
          </w:p>
          <w:p w14:paraId="220286FE" w14:textId="3D6DF701" w:rsidR="007403D2" w:rsidRPr="007403D2" w:rsidRDefault="007403D2" w:rsidP="0087124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14</w:t>
            </w:r>
            <w:r w:rsidR="00871242">
              <w:rPr>
                <w:rFonts w:ascii="Times New Roman" w:eastAsia="Calibri" w:hAnsi="Times New Roman"/>
                <w:sz w:val="24"/>
                <w:szCs w:val="24"/>
              </w:rPr>
              <w:t>8</w:t>
            </w:r>
            <w:r w:rsidRPr="007403D2">
              <w:rPr>
                <w:rFonts w:ascii="Times New Roman" w:eastAsia="Calibri" w:hAnsi="Times New Roman"/>
                <w:sz w:val="24"/>
                <w:szCs w:val="24"/>
              </w:rPr>
              <w:t>(55.</w:t>
            </w:r>
            <w:r w:rsidR="00871242">
              <w:rPr>
                <w:rFonts w:ascii="Times New Roman" w:eastAsia="Calibri" w:hAnsi="Times New Roman"/>
                <w:sz w:val="24"/>
                <w:szCs w:val="24"/>
              </w:rPr>
              <w:t>8</w:t>
            </w:r>
            <w:r w:rsidRPr="007403D2">
              <w:rPr>
                <w:rFonts w:ascii="Times New Roman" w:eastAsia="Calibri" w:hAnsi="Times New Roman"/>
                <w:sz w:val="24"/>
                <w:szCs w:val="24"/>
              </w:rPr>
              <w:t>)</w:t>
            </w:r>
          </w:p>
        </w:tc>
        <w:tc>
          <w:tcPr>
            <w:tcW w:w="1980" w:type="dxa"/>
          </w:tcPr>
          <w:p w14:paraId="5601720C" w14:textId="77777777" w:rsidR="007403D2" w:rsidRDefault="007403D2" w:rsidP="007403D2">
            <w:pPr>
              <w:spacing w:after="0" w:line="240" w:lineRule="auto"/>
              <w:rPr>
                <w:rFonts w:ascii="Times New Roman" w:eastAsia="Calibri" w:hAnsi="Times New Roman"/>
                <w:sz w:val="24"/>
                <w:szCs w:val="24"/>
              </w:rPr>
            </w:pPr>
          </w:p>
          <w:p w14:paraId="108123E8" w14:textId="77777777" w:rsidR="00F272AA" w:rsidRDefault="00F272AA" w:rsidP="007403D2">
            <w:pPr>
              <w:spacing w:after="0" w:line="240" w:lineRule="auto"/>
              <w:rPr>
                <w:rFonts w:ascii="Times New Roman" w:eastAsia="Calibri" w:hAnsi="Times New Roman"/>
                <w:sz w:val="24"/>
                <w:szCs w:val="24"/>
              </w:rPr>
            </w:pPr>
            <w:r>
              <w:rPr>
                <w:rFonts w:ascii="Times New Roman" w:eastAsia="Calibri" w:hAnsi="Times New Roman"/>
                <w:sz w:val="24"/>
                <w:szCs w:val="24"/>
              </w:rPr>
              <w:t>1</w:t>
            </w:r>
          </w:p>
          <w:p w14:paraId="454B4430" w14:textId="64C6FEDB" w:rsidR="00F272AA" w:rsidRPr="007403D2" w:rsidRDefault="00F272AA" w:rsidP="000361E2">
            <w:pPr>
              <w:spacing w:after="0" w:line="240" w:lineRule="auto"/>
              <w:rPr>
                <w:rFonts w:ascii="Times New Roman" w:eastAsia="Calibri" w:hAnsi="Times New Roman"/>
                <w:sz w:val="24"/>
                <w:szCs w:val="24"/>
              </w:rPr>
            </w:pPr>
            <w:r>
              <w:rPr>
                <w:rFonts w:ascii="Times New Roman" w:eastAsia="Calibri" w:hAnsi="Times New Roman"/>
                <w:sz w:val="24"/>
                <w:szCs w:val="24"/>
              </w:rPr>
              <w:t>2.</w:t>
            </w:r>
            <w:r w:rsidR="000361E2">
              <w:rPr>
                <w:rFonts w:ascii="Times New Roman" w:eastAsia="Calibri" w:hAnsi="Times New Roman"/>
                <w:sz w:val="24"/>
                <w:szCs w:val="24"/>
              </w:rPr>
              <w:t>24(1.7,2.95</w:t>
            </w:r>
            <w:r>
              <w:rPr>
                <w:rFonts w:ascii="Times New Roman" w:eastAsia="Calibri" w:hAnsi="Times New Roman"/>
                <w:sz w:val="24"/>
                <w:szCs w:val="24"/>
              </w:rPr>
              <w:t>)</w:t>
            </w:r>
          </w:p>
        </w:tc>
      </w:tr>
      <w:tr w:rsidR="007403D2" w:rsidRPr="007403D2" w14:paraId="170F69E9" w14:textId="77777777" w:rsidTr="00F272AA">
        <w:tc>
          <w:tcPr>
            <w:tcW w:w="5035" w:type="dxa"/>
          </w:tcPr>
          <w:p w14:paraId="1EC9C9ED" w14:textId="77777777" w:rsidR="007403D2" w:rsidRPr="007403D2" w:rsidRDefault="007403D2" w:rsidP="007403D2">
            <w:pPr>
              <w:spacing w:after="0" w:line="240" w:lineRule="auto"/>
              <w:rPr>
                <w:rFonts w:ascii="Times New Roman" w:eastAsia="Calibri" w:hAnsi="Times New Roman"/>
                <w:b/>
                <w:sz w:val="24"/>
                <w:szCs w:val="24"/>
              </w:rPr>
            </w:pPr>
            <w:r w:rsidRPr="007403D2">
              <w:rPr>
                <w:rFonts w:ascii="Times New Roman" w:eastAsia="Calibri" w:hAnsi="Times New Roman"/>
                <w:b/>
                <w:sz w:val="24"/>
                <w:szCs w:val="24"/>
              </w:rPr>
              <w:t>Type of School</w:t>
            </w:r>
          </w:p>
          <w:p w14:paraId="3E544F75" w14:textId="77777777" w:rsidR="007403D2" w:rsidRPr="007403D2"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 xml:space="preserve"> Private</w:t>
            </w:r>
          </w:p>
          <w:p w14:paraId="4379047C" w14:textId="77777777" w:rsidR="007403D2" w:rsidRPr="007403D2" w:rsidRDefault="007403D2" w:rsidP="007403D2">
            <w:pPr>
              <w:spacing w:after="0" w:line="240" w:lineRule="auto"/>
              <w:rPr>
                <w:rFonts w:ascii="Times New Roman" w:eastAsia="Calibri" w:hAnsi="Times New Roman"/>
                <w:b/>
                <w:sz w:val="24"/>
                <w:szCs w:val="24"/>
              </w:rPr>
            </w:pPr>
            <w:r w:rsidRPr="007403D2">
              <w:rPr>
                <w:rFonts w:ascii="Times New Roman" w:eastAsia="Calibri" w:hAnsi="Times New Roman"/>
                <w:sz w:val="24"/>
                <w:szCs w:val="24"/>
              </w:rPr>
              <w:t xml:space="preserve"> Public</w:t>
            </w:r>
          </w:p>
        </w:tc>
        <w:tc>
          <w:tcPr>
            <w:tcW w:w="1440" w:type="dxa"/>
          </w:tcPr>
          <w:p w14:paraId="14ADDFBE" w14:textId="77777777" w:rsidR="007403D2" w:rsidRPr="007403D2" w:rsidRDefault="007403D2" w:rsidP="007403D2">
            <w:pPr>
              <w:spacing w:after="0" w:line="240" w:lineRule="auto"/>
              <w:rPr>
                <w:rFonts w:ascii="Times New Roman" w:eastAsia="Calibri" w:hAnsi="Times New Roman"/>
                <w:sz w:val="24"/>
                <w:szCs w:val="24"/>
              </w:rPr>
            </w:pPr>
          </w:p>
          <w:p w14:paraId="6D6D3591" w14:textId="7C252B68" w:rsidR="007403D2" w:rsidRPr="007403D2"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58</w:t>
            </w:r>
            <w:r w:rsidR="00871242">
              <w:rPr>
                <w:rFonts w:ascii="Times New Roman" w:eastAsia="Calibri" w:hAnsi="Times New Roman"/>
                <w:sz w:val="24"/>
                <w:szCs w:val="24"/>
              </w:rPr>
              <w:t>9(59.0</w:t>
            </w:r>
            <w:r w:rsidRPr="007403D2">
              <w:rPr>
                <w:rFonts w:ascii="Times New Roman" w:eastAsia="Calibri" w:hAnsi="Times New Roman"/>
                <w:sz w:val="24"/>
                <w:szCs w:val="24"/>
              </w:rPr>
              <w:t>)</w:t>
            </w:r>
          </w:p>
          <w:p w14:paraId="11ACE8B3" w14:textId="5529C096" w:rsidR="007403D2" w:rsidRPr="007403D2" w:rsidRDefault="00871242" w:rsidP="007403D2">
            <w:pPr>
              <w:spacing w:after="0" w:line="240" w:lineRule="auto"/>
              <w:rPr>
                <w:rFonts w:ascii="Times New Roman" w:eastAsia="Calibri" w:hAnsi="Times New Roman"/>
                <w:sz w:val="24"/>
                <w:szCs w:val="24"/>
              </w:rPr>
            </w:pPr>
            <w:r>
              <w:rPr>
                <w:rFonts w:ascii="Times New Roman" w:eastAsia="Calibri" w:hAnsi="Times New Roman"/>
                <w:sz w:val="24"/>
                <w:szCs w:val="24"/>
              </w:rPr>
              <w:t>410(41.0</w:t>
            </w:r>
            <w:r w:rsidR="007403D2" w:rsidRPr="007403D2">
              <w:rPr>
                <w:rFonts w:ascii="Times New Roman" w:eastAsia="Calibri" w:hAnsi="Times New Roman"/>
                <w:sz w:val="24"/>
                <w:szCs w:val="24"/>
              </w:rPr>
              <w:t>)</w:t>
            </w:r>
          </w:p>
        </w:tc>
        <w:tc>
          <w:tcPr>
            <w:tcW w:w="1440" w:type="dxa"/>
          </w:tcPr>
          <w:p w14:paraId="3167D998" w14:textId="77777777" w:rsidR="007403D2" w:rsidRPr="007403D2" w:rsidRDefault="007403D2" w:rsidP="007403D2">
            <w:pPr>
              <w:spacing w:after="0" w:line="240" w:lineRule="auto"/>
              <w:rPr>
                <w:rFonts w:ascii="Times New Roman" w:eastAsia="Calibri" w:hAnsi="Times New Roman"/>
                <w:sz w:val="24"/>
                <w:szCs w:val="24"/>
              </w:rPr>
            </w:pPr>
          </w:p>
          <w:p w14:paraId="78136964" w14:textId="1A573615" w:rsidR="007403D2" w:rsidRPr="007403D2"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16</w:t>
            </w:r>
            <w:r w:rsidR="00871242">
              <w:rPr>
                <w:rFonts w:ascii="Times New Roman" w:eastAsia="Calibri" w:hAnsi="Times New Roman"/>
                <w:sz w:val="24"/>
                <w:szCs w:val="24"/>
              </w:rPr>
              <w:t>4</w:t>
            </w:r>
            <w:r w:rsidRPr="007403D2">
              <w:rPr>
                <w:rFonts w:ascii="Times New Roman" w:eastAsia="Calibri" w:hAnsi="Times New Roman"/>
                <w:sz w:val="24"/>
                <w:szCs w:val="24"/>
              </w:rPr>
              <w:t>(6</w:t>
            </w:r>
            <w:r w:rsidR="00871242">
              <w:rPr>
                <w:rFonts w:ascii="Times New Roman" w:eastAsia="Calibri" w:hAnsi="Times New Roman"/>
                <w:sz w:val="24"/>
                <w:szCs w:val="24"/>
              </w:rPr>
              <w:t>1</w:t>
            </w:r>
            <w:r w:rsidRPr="007403D2">
              <w:rPr>
                <w:rFonts w:ascii="Times New Roman" w:eastAsia="Calibri" w:hAnsi="Times New Roman"/>
                <w:sz w:val="24"/>
                <w:szCs w:val="24"/>
              </w:rPr>
              <w:t>.</w:t>
            </w:r>
            <w:r w:rsidR="00871242">
              <w:rPr>
                <w:rFonts w:ascii="Times New Roman" w:eastAsia="Calibri" w:hAnsi="Times New Roman"/>
                <w:sz w:val="24"/>
                <w:szCs w:val="24"/>
              </w:rPr>
              <w:t>9</w:t>
            </w:r>
            <w:r w:rsidRPr="007403D2">
              <w:rPr>
                <w:rFonts w:ascii="Times New Roman" w:eastAsia="Calibri" w:hAnsi="Times New Roman"/>
                <w:sz w:val="24"/>
                <w:szCs w:val="24"/>
              </w:rPr>
              <w:t>)</w:t>
            </w:r>
          </w:p>
          <w:p w14:paraId="1BBF24FB" w14:textId="09D998A6" w:rsidR="007403D2" w:rsidRPr="007403D2" w:rsidRDefault="00871242" w:rsidP="00871242">
            <w:pPr>
              <w:spacing w:after="0" w:line="240" w:lineRule="auto"/>
              <w:rPr>
                <w:rFonts w:ascii="Times New Roman" w:eastAsia="Calibri" w:hAnsi="Times New Roman"/>
                <w:sz w:val="24"/>
                <w:szCs w:val="24"/>
              </w:rPr>
            </w:pPr>
            <w:r>
              <w:rPr>
                <w:rFonts w:ascii="Times New Roman" w:eastAsia="Calibri" w:hAnsi="Times New Roman"/>
                <w:sz w:val="24"/>
                <w:szCs w:val="24"/>
              </w:rPr>
              <w:t>101</w:t>
            </w:r>
            <w:r w:rsidR="007403D2" w:rsidRPr="007403D2">
              <w:rPr>
                <w:rFonts w:ascii="Times New Roman" w:eastAsia="Calibri" w:hAnsi="Times New Roman"/>
                <w:sz w:val="24"/>
                <w:szCs w:val="24"/>
              </w:rPr>
              <w:t>(3</w:t>
            </w:r>
            <w:r>
              <w:rPr>
                <w:rFonts w:ascii="Times New Roman" w:eastAsia="Calibri" w:hAnsi="Times New Roman"/>
                <w:sz w:val="24"/>
                <w:szCs w:val="24"/>
              </w:rPr>
              <w:t>8.1</w:t>
            </w:r>
            <w:r w:rsidR="007403D2" w:rsidRPr="007403D2">
              <w:rPr>
                <w:rFonts w:ascii="Times New Roman" w:eastAsia="Calibri" w:hAnsi="Times New Roman"/>
                <w:sz w:val="24"/>
                <w:szCs w:val="24"/>
              </w:rPr>
              <w:t>)</w:t>
            </w:r>
          </w:p>
        </w:tc>
        <w:tc>
          <w:tcPr>
            <w:tcW w:w="1980" w:type="dxa"/>
          </w:tcPr>
          <w:p w14:paraId="0EFA6A35" w14:textId="77777777" w:rsidR="007403D2" w:rsidRDefault="007403D2" w:rsidP="007403D2">
            <w:pPr>
              <w:spacing w:after="0" w:line="240" w:lineRule="auto"/>
              <w:rPr>
                <w:rFonts w:ascii="Times New Roman" w:eastAsia="Calibri" w:hAnsi="Times New Roman"/>
                <w:sz w:val="24"/>
                <w:szCs w:val="24"/>
              </w:rPr>
            </w:pPr>
          </w:p>
          <w:p w14:paraId="37C92F7F" w14:textId="77777777" w:rsidR="00F272AA" w:rsidRDefault="00F272AA" w:rsidP="007403D2">
            <w:pPr>
              <w:spacing w:after="0" w:line="240" w:lineRule="auto"/>
              <w:rPr>
                <w:rFonts w:ascii="Times New Roman" w:eastAsia="Calibri" w:hAnsi="Times New Roman"/>
                <w:sz w:val="24"/>
                <w:szCs w:val="24"/>
              </w:rPr>
            </w:pPr>
            <w:r>
              <w:rPr>
                <w:rFonts w:ascii="Times New Roman" w:eastAsia="Calibri" w:hAnsi="Times New Roman"/>
                <w:sz w:val="24"/>
                <w:szCs w:val="24"/>
              </w:rPr>
              <w:t>1</w:t>
            </w:r>
          </w:p>
          <w:p w14:paraId="3C2FF67A" w14:textId="2A5A7201" w:rsidR="00F272AA" w:rsidRPr="007403D2" w:rsidRDefault="000361E2" w:rsidP="007403D2">
            <w:pPr>
              <w:spacing w:after="0" w:line="240" w:lineRule="auto"/>
              <w:rPr>
                <w:rFonts w:ascii="Times New Roman" w:eastAsia="Calibri" w:hAnsi="Times New Roman"/>
                <w:sz w:val="24"/>
                <w:szCs w:val="24"/>
              </w:rPr>
            </w:pPr>
            <w:r>
              <w:rPr>
                <w:rFonts w:ascii="Times New Roman" w:eastAsia="Calibri" w:hAnsi="Times New Roman"/>
                <w:sz w:val="24"/>
                <w:szCs w:val="24"/>
              </w:rPr>
              <w:t>0.88(0.67,1.17</w:t>
            </w:r>
            <w:r w:rsidR="00F272AA">
              <w:rPr>
                <w:rFonts w:ascii="Times New Roman" w:eastAsia="Calibri" w:hAnsi="Times New Roman"/>
                <w:sz w:val="24"/>
                <w:szCs w:val="24"/>
              </w:rPr>
              <w:t>)</w:t>
            </w:r>
          </w:p>
        </w:tc>
      </w:tr>
      <w:tr w:rsidR="007403D2" w:rsidRPr="007403D2" w14:paraId="6C87C9CC" w14:textId="77777777" w:rsidTr="00F272AA">
        <w:trPr>
          <w:trHeight w:val="1151"/>
        </w:trPr>
        <w:tc>
          <w:tcPr>
            <w:tcW w:w="5035" w:type="dxa"/>
          </w:tcPr>
          <w:p w14:paraId="08E64224" w14:textId="77777777" w:rsidR="00091739" w:rsidRPr="00091739" w:rsidRDefault="00091739" w:rsidP="00091739">
            <w:pPr>
              <w:spacing w:after="0" w:line="240" w:lineRule="auto"/>
              <w:rPr>
                <w:rFonts w:ascii="Times New Roman" w:hAnsi="Times New Roman"/>
                <w:b/>
                <w:sz w:val="24"/>
                <w:szCs w:val="24"/>
              </w:rPr>
            </w:pPr>
            <w:r w:rsidRPr="00091739">
              <w:rPr>
                <w:rFonts w:ascii="Times New Roman" w:hAnsi="Times New Roman"/>
                <w:b/>
                <w:sz w:val="24"/>
                <w:szCs w:val="24"/>
              </w:rPr>
              <w:t>Accompaniment in school-home journey</w:t>
            </w:r>
          </w:p>
          <w:p w14:paraId="5E849889" w14:textId="77777777" w:rsidR="00F272AA"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 xml:space="preserve"> </w:t>
            </w:r>
            <w:r w:rsidR="00F272AA" w:rsidRPr="007403D2">
              <w:rPr>
                <w:rFonts w:ascii="Times New Roman" w:eastAsia="Calibri" w:hAnsi="Times New Roman"/>
                <w:sz w:val="24"/>
                <w:szCs w:val="24"/>
              </w:rPr>
              <w:t>Either with parent or any other adult</w:t>
            </w:r>
          </w:p>
          <w:p w14:paraId="1FDCB82E" w14:textId="77777777" w:rsidR="007403D2" w:rsidRPr="007403D2"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Alone or with someone of same age</w:t>
            </w:r>
          </w:p>
          <w:p w14:paraId="71929293" w14:textId="77777777" w:rsidR="007403D2" w:rsidRPr="007403D2" w:rsidRDefault="007403D2" w:rsidP="007403D2">
            <w:pPr>
              <w:spacing w:after="0" w:line="240" w:lineRule="auto"/>
              <w:rPr>
                <w:rFonts w:ascii="Times New Roman" w:eastAsia="Calibri" w:hAnsi="Times New Roman"/>
                <w:b/>
                <w:sz w:val="24"/>
                <w:szCs w:val="24"/>
              </w:rPr>
            </w:pPr>
            <w:r w:rsidRPr="007403D2">
              <w:rPr>
                <w:rFonts w:ascii="Times New Roman" w:eastAsia="Calibri" w:hAnsi="Times New Roman"/>
                <w:sz w:val="24"/>
                <w:szCs w:val="24"/>
              </w:rPr>
              <w:t>Mix travel pattern; alone or with parents</w:t>
            </w:r>
          </w:p>
        </w:tc>
        <w:tc>
          <w:tcPr>
            <w:tcW w:w="1440" w:type="dxa"/>
          </w:tcPr>
          <w:p w14:paraId="1F0E17C0" w14:textId="77777777" w:rsidR="007403D2" w:rsidRPr="007403D2" w:rsidRDefault="007403D2" w:rsidP="007403D2">
            <w:pPr>
              <w:spacing w:after="0" w:line="240" w:lineRule="auto"/>
              <w:rPr>
                <w:rFonts w:ascii="Times New Roman" w:eastAsia="Calibri" w:hAnsi="Times New Roman"/>
                <w:sz w:val="24"/>
                <w:szCs w:val="24"/>
              </w:rPr>
            </w:pPr>
          </w:p>
          <w:p w14:paraId="7AB1EE73" w14:textId="42D5CB43" w:rsidR="00F272AA" w:rsidRDefault="00F272AA"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11</w:t>
            </w:r>
            <w:r w:rsidR="00871242">
              <w:rPr>
                <w:rFonts w:ascii="Times New Roman" w:eastAsia="Calibri" w:hAnsi="Times New Roman"/>
                <w:sz w:val="24"/>
                <w:szCs w:val="24"/>
              </w:rPr>
              <w:t>5</w:t>
            </w:r>
            <w:r w:rsidRPr="007403D2">
              <w:rPr>
                <w:rFonts w:ascii="Times New Roman" w:eastAsia="Calibri" w:hAnsi="Times New Roman"/>
                <w:sz w:val="24"/>
                <w:szCs w:val="24"/>
              </w:rPr>
              <w:t>(11.</w:t>
            </w:r>
            <w:r w:rsidR="00871242">
              <w:rPr>
                <w:rFonts w:ascii="Times New Roman" w:eastAsia="Calibri" w:hAnsi="Times New Roman"/>
                <w:sz w:val="24"/>
                <w:szCs w:val="24"/>
              </w:rPr>
              <w:t>5</w:t>
            </w:r>
            <w:r w:rsidRPr="007403D2">
              <w:rPr>
                <w:rFonts w:ascii="Times New Roman" w:eastAsia="Calibri" w:hAnsi="Times New Roman"/>
                <w:sz w:val="24"/>
                <w:szCs w:val="24"/>
              </w:rPr>
              <w:t>)</w:t>
            </w:r>
          </w:p>
          <w:p w14:paraId="1715997B" w14:textId="4482CE29" w:rsidR="007403D2" w:rsidRPr="007403D2"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8</w:t>
            </w:r>
            <w:r w:rsidR="00871242">
              <w:rPr>
                <w:rFonts w:ascii="Times New Roman" w:eastAsia="Calibri" w:hAnsi="Times New Roman"/>
                <w:sz w:val="24"/>
                <w:szCs w:val="24"/>
              </w:rPr>
              <w:t>49(85.0</w:t>
            </w:r>
            <w:r w:rsidRPr="007403D2">
              <w:rPr>
                <w:rFonts w:ascii="Times New Roman" w:eastAsia="Calibri" w:hAnsi="Times New Roman"/>
                <w:sz w:val="24"/>
                <w:szCs w:val="24"/>
              </w:rPr>
              <w:t>)</w:t>
            </w:r>
          </w:p>
          <w:p w14:paraId="32ADC625" w14:textId="53618CE3" w:rsidR="007403D2" w:rsidRPr="007403D2" w:rsidRDefault="00871242" w:rsidP="007403D2">
            <w:pPr>
              <w:spacing w:after="0" w:line="240" w:lineRule="auto"/>
              <w:rPr>
                <w:rFonts w:ascii="Times New Roman" w:eastAsia="Calibri" w:hAnsi="Times New Roman"/>
                <w:sz w:val="24"/>
                <w:szCs w:val="24"/>
              </w:rPr>
            </w:pPr>
            <w:r>
              <w:rPr>
                <w:rFonts w:ascii="Times New Roman" w:eastAsia="Calibri" w:hAnsi="Times New Roman"/>
                <w:sz w:val="24"/>
                <w:szCs w:val="24"/>
              </w:rPr>
              <w:t>35(3.5</w:t>
            </w:r>
            <w:r w:rsidR="007403D2" w:rsidRPr="007403D2">
              <w:rPr>
                <w:rFonts w:ascii="Times New Roman" w:eastAsia="Calibri" w:hAnsi="Times New Roman"/>
                <w:sz w:val="24"/>
                <w:szCs w:val="24"/>
              </w:rPr>
              <w:t>)</w:t>
            </w:r>
          </w:p>
        </w:tc>
        <w:tc>
          <w:tcPr>
            <w:tcW w:w="1440" w:type="dxa"/>
          </w:tcPr>
          <w:p w14:paraId="4F9757B3" w14:textId="77777777" w:rsidR="007403D2" w:rsidRPr="007403D2" w:rsidRDefault="007403D2" w:rsidP="007403D2">
            <w:pPr>
              <w:spacing w:after="0" w:line="240" w:lineRule="auto"/>
              <w:rPr>
                <w:rFonts w:ascii="Times New Roman" w:eastAsia="Calibri" w:hAnsi="Times New Roman"/>
                <w:sz w:val="24"/>
                <w:szCs w:val="24"/>
              </w:rPr>
            </w:pPr>
          </w:p>
          <w:p w14:paraId="7C0C5B32" w14:textId="6D9DC153" w:rsidR="00F272AA" w:rsidRDefault="00F272AA"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26(</w:t>
            </w:r>
            <w:r w:rsidR="00871242">
              <w:rPr>
                <w:rFonts w:ascii="Times New Roman" w:eastAsia="Calibri" w:hAnsi="Times New Roman"/>
                <w:sz w:val="24"/>
                <w:szCs w:val="24"/>
              </w:rPr>
              <w:t>9.8</w:t>
            </w:r>
            <w:r w:rsidRPr="007403D2">
              <w:rPr>
                <w:rFonts w:ascii="Times New Roman" w:eastAsia="Calibri" w:hAnsi="Times New Roman"/>
                <w:sz w:val="24"/>
                <w:szCs w:val="24"/>
              </w:rPr>
              <w:t>)</w:t>
            </w:r>
          </w:p>
          <w:p w14:paraId="01137FF5" w14:textId="7428562A" w:rsidR="007403D2" w:rsidRPr="007403D2" w:rsidRDefault="00871242" w:rsidP="007403D2">
            <w:pPr>
              <w:spacing w:after="0" w:line="240" w:lineRule="auto"/>
              <w:rPr>
                <w:rFonts w:ascii="Times New Roman" w:eastAsia="Calibri" w:hAnsi="Times New Roman"/>
                <w:sz w:val="24"/>
                <w:szCs w:val="24"/>
              </w:rPr>
            </w:pPr>
            <w:r>
              <w:rPr>
                <w:rFonts w:ascii="Times New Roman" w:eastAsia="Calibri" w:hAnsi="Times New Roman"/>
                <w:sz w:val="24"/>
                <w:szCs w:val="24"/>
              </w:rPr>
              <w:t>231(87.2</w:t>
            </w:r>
            <w:r w:rsidR="007403D2" w:rsidRPr="007403D2">
              <w:rPr>
                <w:rFonts w:ascii="Times New Roman" w:eastAsia="Calibri" w:hAnsi="Times New Roman"/>
                <w:sz w:val="24"/>
                <w:szCs w:val="24"/>
              </w:rPr>
              <w:t>)</w:t>
            </w:r>
          </w:p>
          <w:p w14:paraId="642097F8" w14:textId="72809037" w:rsidR="007403D2" w:rsidRPr="007403D2" w:rsidRDefault="00871242" w:rsidP="007403D2">
            <w:pPr>
              <w:spacing w:after="0" w:line="240" w:lineRule="auto"/>
              <w:rPr>
                <w:rFonts w:ascii="Times New Roman" w:eastAsia="Calibri" w:hAnsi="Times New Roman"/>
                <w:sz w:val="24"/>
                <w:szCs w:val="24"/>
              </w:rPr>
            </w:pPr>
            <w:r>
              <w:rPr>
                <w:rFonts w:ascii="Times New Roman" w:eastAsia="Calibri" w:hAnsi="Times New Roman"/>
                <w:sz w:val="24"/>
                <w:szCs w:val="24"/>
              </w:rPr>
              <w:t>8(3.0</w:t>
            </w:r>
            <w:r w:rsidR="007403D2" w:rsidRPr="007403D2">
              <w:rPr>
                <w:rFonts w:ascii="Times New Roman" w:eastAsia="Calibri" w:hAnsi="Times New Roman"/>
                <w:sz w:val="24"/>
                <w:szCs w:val="24"/>
              </w:rPr>
              <w:t>)</w:t>
            </w:r>
          </w:p>
        </w:tc>
        <w:tc>
          <w:tcPr>
            <w:tcW w:w="1980" w:type="dxa"/>
          </w:tcPr>
          <w:p w14:paraId="5172E740" w14:textId="77777777" w:rsidR="007403D2" w:rsidRDefault="007403D2" w:rsidP="007403D2">
            <w:pPr>
              <w:spacing w:after="0" w:line="240" w:lineRule="auto"/>
              <w:rPr>
                <w:rFonts w:ascii="Times New Roman" w:eastAsia="Calibri" w:hAnsi="Times New Roman"/>
                <w:sz w:val="24"/>
                <w:szCs w:val="24"/>
              </w:rPr>
            </w:pPr>
          </w:p>
          <w:p w14:paraId="401E659B" w14:textId="77777777" w:rsidR="00F272AA" w:rsidRDefault="00F272AA" w:rsidP="007403D2">
            <w:pPr>
              <w:spacing w:after="0" w:line="240" w:lineRule="auto"/>
              <w:rPr>
                <w:rFonts w:ascii="Times New Roman" w:eastAsia="Calibri" w:hAnsi="Times New Roman"/>
                <w:sz w:val="24"/>
                <w:szCs w:val="24"/>
              </w:rPr>
            </w:pPr>
            <w:r>
              <w:rPr>
                <w:rFonts w:ascii="Times New Roman" w:eastAsia="Calibri" w:hAnsi="Times New Roman"/>
                <w:sz w:val="24"/>
                <w:szCs w:val="24"/>
              </w:rPr>
              <w:t>1</w:t>
            </w:r>
          </w:p>
          <w:p w14:paraId="692CBF9A" w14:textId="2000A287" w:rsidR="00F272AA" w:rsidRDefault="00F272AA" w:rsidP="007403D2">
            <w:pPr>
              <w:spacing w:after="0" w:line="240" w:lineRule="auto"/>
              <w:rPr>
                <w:rFonts w:ascii="Times New Roman" w:eastAsia="Calibri" w:hAnsi="Times New Roman"/>
                <w:sz w:val="24"/>
                <w:szCs w:val="24"/>
              </w:rPr>
            </w:pPr>
            <w:r>
              <w:rPr>
                <w:rFonts w:ascii="Times New Roman" w:eastAsia="Calibri" w:hAnsi="Times New Roman"/>
                <w:sz w:val="24"/>
                <w:szCs w:val="24"/>
              </w:rPr>
              <w:t>1.</w:t>
            </w:r>
            <w:r w:rsidR="005B6E19">
              <w:rPr>
                <w:rFonts w:ascii="Times New Roman" w:eastAsia="Calibri" w:hAnsi="Times New Roman"/>
                <w:sz w:val="24"/>
                <w:szCs w:val="24"/>
              </w:rPr>
              <w:t>2</w:t>
            </w:r>
            <w:r>
              <w:rPr>
                <w:rFonts w:ascii="Times New Roman" w:eastAsia="Calibri" w:hAnsi="Times New Roman"/>
                <w:sz w:val="24"/>
                <w:szCs w:val="24"/>
              </w:rPr>
              <w:t>(0.7</w:t>
            </w:r>
            <w:r w:rsidR="005B6E19">
              <w:rPr>
                <w:rFonts w:ascii="Times New Roman" w:eastAsia="Calibri" w:hAnsi="Times New Roman"/>
                <w:sz w:val="24"/>
                <w:szCs w:val="24"/>
              </w:rPr>
              <w:t>8</w:t>
            </w:r>
            <w:r>
              <w:rPr>
                <w:rFonts w:ascii="Times New Roman" w:eastAsia="Calibri" w:hAnsi="Times New Roman"/>
                <w:sz w:val="24"/>
                <w:szCs w:val="24"/>
              </w:rPr>
              <w:t>,1.</w:t>
            </w:r>
            <w:r w:rsidR="005B6E19">
              <w:rPr>
                <w:rFonts w:ascii="Times New Roman" w:eastAsia="Calibri" w:hAnsi="Times New Roman"/>
                <w:sz w:val="24"/>
                <w:szCs w:val="24"/>
              </w:rPr>
              <w:t>92</w:t>
            </w:r>
            <w:r>
              <w:rPr>
                <w:rFonts w:ascii="Times New Roman" w:eastAsia="Calibri" w:hAnsi="Times New Roman"/>
                <w:sz w:val="24"/>
                <w:szCs w:val="24"/>
              </w:rPr>
              <w:t>)</w:t>
            </w:r>
          </w:p>
          <w:p w14:paraId="74BF5E0B" w14:textId="08E4E74F" w:rsidR="00F272AA" w:rsidRPr="007403D2" w:rsidRDefault="00F272AA" w:rsidP="005B6E19">
            <w:pPr>
              <w:spacing w:after="0" w:line="240" w:lineRule="auto"/>
              <w:rPr>
                <w:rFonts w:ascii="Times New Roman" w:eastAsia="Calibri" w:hAnsi="Times New Roman"/>
                <w:sz w:val="24"/>
                <w:szCs w:val="24"/>
              </w:rPr>
            </w:pPr>
            <w:r>
              <w:rPr>
                <w:rFonts w:ascii="Times New Roman" w:eastAsia="Calibri" w:hAnsi="Times New Roman"/>
                <w:sz w:val="24"/>
                <w:szCs w:val="24"/>
              </w:rPr>
              <w:t>1</w:t>
            </w:r>
            <w:r w:rsidR="005B6E19">
              <w:rPr>
                <w:rFonts w:ascii="Times New Roman" w:eastAsia="Calibri" w:hAnsi="Times New Roman"/>
                <w:sz w:val="24"/>
                <w:szCs w:val="24"/>
              </w:rPr>
              <w:t>.01</w:t>
            </w:r>
            <w:r>
              <w:rPr>
                <w:rFonts w:ascii="Times New Roman" w:eastAsia="Calibri" w:hAnsi="Times New Roman"/>
                <w:sz w:val="24"/>
                <w:szCs w:val="24"/>
              </w:rPr>
              <w:t>(0.</w:t>
            </w:r>
            <w:r w:rsidR="005B6E19">
              <w:rPr>
                <w:rFonts w:ascii="Times New Roman" w:eastAsia="Calibri" w:hAnsi="Times New Roman"/>
                <w:sz w:val="24"/>
                <w:szCs w:val="24"/>
              </w:rPr>
              <w:t>4,2.35</w:t>
            </w:r>
            <w:r>
              <w:rPr>
                <w:rFonts w:ascii="Times New Roman" w:eastAsia="Calibri" w:hAnsi="Times New Roman"/>
                <w:sz w:val="24"/>
                <w:szCs w:val="24"/>
              </w:rPr>
              <w:t>)</w:t>
            </w:r>
          </w:p>
        </w:tc>
      </w:tr>
      <w:tr w:rsidR="007403D2" w:rsidRPr="007403D2" w14:paraId="78992FA6" w14:textId="77777777" w:rsidTr="00F272AA">
        <w:tc>
          <w:tcPr>
            <w:tcW w:w="5035" w:type="dxa"/>
          </w:tcPr>
          <w:p w14:paraId="3055966A" w14:textId="77777777" w:rsidR="007403D2" w:rsidRPr="007403D2" w:rsidRDefault="007403D2" w:rsidP="007403D2">
            <w:pPr>
              <w:spacing w:after="0" w:line="240" w:lineRule="auto"/>
              <w:rPr>
                <w:rFonts w:ascii="Times New Roman" w:eastAsia="Calibri" w:hAnsi="Times New Roman"/>
                <w:b/>
                <w:sz w:val="24"/>
                <w:szCs w:val="24"/>
              </w:rPr>
            </w:pPr>
            <w:r w:rsidRPr="007403D2">
              <w:rPr>
                <w:rFonts w:ascii="Times New Roman" w:eastAsia="Calibri" w:hAnsi="Times New Roman"/>
                <w:b/>
                <w:sz w:val="24"/>
                <w:szCs w:val="24"/>
              </w:rPr>
              <w:t>Adolescent allowed to cross main roads</w:t>
            </w:r>
          </w:p>
          <w:p w14:paraId="5E782B5C" w14:textId="77777777" w:rsidR="007403D2" w:rsidRPr="007403D2"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 xml:space="preserve"> No</w:t>
            </w:r>
          </w:p>
          <w:p w14:paraId="432453DF" w14:textId="77777777" w:rsidR="007403D2" w:rsidRPr="007403D2" w:rsidRDefault="007403D2" w:rsidP="007403D2">
            <w:pPr>
              <w:spacing w:after="0" w:line="240" w:lineRule="auto"/>
              <w:rPr>
                <w:rFonts w:ascii="Times New Roman" w:eastAsia="Calibri" w:hAnsi="Times New Roman"/>
                <w:b/>
                <w:sz w:val="24"/>
                <w:szCs w:val="24"/>
              </w:rPr>
            </w:pPr>
            <w:r w:rsidRPr="007403D2">
              <w:rPr>
                <w:rFonts w:ascii="Times New Roman" w:eastAsia="Calibri" w:hAnsi="Times New Roman"/>
                <w:sz w:val="24"/>
                <w:szCs w:val="24"/>
              </w:rPr>
              <w:t xml:space="preserve"> Yes</w:t>
            </w:r>
          </w:p>
        </w:tc>
        <w:tc>
          <w:tcPr>
            <w:tcW w:w="1440" w:type="dxa"/>
          </w:tcPr>
          <w:p w14:paraId="63B2579E" w14:textId="77777777" w:rsidR="007403D2" w:rsidRPr="007403D2" w:rsidRDefault="007403D2" w:rsidP="007403D2">
            <w:pPr>
              <w:spacing w:after="0" w:line="240" w:lineRule="auto"/>
              <w:rPr>
                <w:rFonts w:ascii="Times New Roman" w:eastAsia="Calibri" w:hAnsi="Times New Roman"/>
                <w:sz w:val="24"/>
                <w:szCs w:val="24"/>
              </w:rPr>
            </w:pPr>
          </w:p>
          <w:p w14:paraId="4BD83EC9" w14:textId="11EF7E67" w:rsidR="007403D2" w:rsidRPr="007403D2" w:rsidRDefault="00483795" w:rsidP="007403D2">
            <w:pPr>
              <w:spacing w:after="0" w:line="240" w:lineRule="auto"/>
              <w:rPr>
                <w:rFonts w:ascii="Times New Roman" w:eastAsia="Calibri" w:hAnsi="Times New Roman"/>
                <w:sz w:val="24"/>
                <w:szCs w:val="24"/>
              </w:rPr>
            </w:pPr>
            <w:r>
              <w:rPr>
                <w:rFonts w:ascii="Times New Roman" w:eastAsia="Calibri" w:hAnsi="Times New Roman"/>
                <w:sz w:val="24"/>
                <w:szCs w:val="24"/>
              </w:rPr>
              <w:t>590(59.1</w:t>
            </w:r>
            <w:r w:rsidR="007403D2" w:rsidRPr="007403D2">
              <w:rPr>
                <w:rFonts w:ascii="Times New Roman" w:eastAsia="Calibri" w:hAnsi="Times New Roman"/>
                <w:sz w:val="24"/>
                <w:szCs w:val="24"/>
              </w:rPr>
              <w:t>)</w:t>
            </w:r>
          </w:p>
          <w:p w14:paraId="41ED7E8F" w14:textId="336C8C2F" w:rsidR="007403D2" w:rsidRPr="007403D2" w:rsidRDefault="00483795" w:rsidP="007403D2">
            <w:pPr>
              <w:spacing w:after="0" w:line="240" w:lineRule="auto"/>
              <w:rPr>
                <w:rFonts w:ascii="Times New Roman" w:eastAsia="Calibri" w:hAnsi="Times New Roman"/>
                <w:sz w:val="24"/>
                <w:szCs w:val="24"/>
              </w:rPr>
            </w:pPr>
            <w:r>
              <w:rPr>
                <w:rFonts w:ascii="Times New Roman" w:eastAsia="Calibri" w:hAnsi="Times New Roman"/>
                <w:sz w:val="24"/>
                <w:szCs w:val="24"/>
              </w:rPr>
              <w:t>409(40.9</w:t>
            </w:r>
            <w:r w:rsidR="007403D2" w:rsidRPr="007403D2">
              <w:rPr>
                <w:rFonts w:ascii="Times New Roman" w:eastAsia="Calibri" w:hAnsi="Times New Roman"/>
                <w:sz w:val="24"/>
                <w:szCs w:val="24"/>
              </w:rPr>
              <w:t>)</w:t>
            </w:r>
          </w:p>
        </w:tc>
        <w:tc>
          <w:tcPr>
            <w:tcW w:w="1440" w:type="dxa"/>
          </w:tcPr>
          <w:p w14:paraId="4F1D101C" w14:textId="77777777" w:rsidR="007403D2" w:rsidRPr="007403D2" w:rsidRDefault="007403D2" w:rsidP="007403D2">
            <w:pPr>
              <w:spacing w:after="0" w:line="240" w:lineRule="auto"/>
              <w:rPr>
                <w:rFonts w:ascii="Times New Roman" w:eastAsia="Calibri" w:hAnsi="Times New Roman"/>
                <w:sz w:val="24"/>
                <w:szCs w:val="24"/>
              </w:rPr>
            </w:pPr>
          </w:p>
          <w:p w14:paraId="28FFEC0C" w14:textId="16E8C671" w:rsidR="007403D2" w:rsidRPr="007403D2" w:rsidRDefault="00483795" w:rsidP="007403D2">
            <w:pPr>
              <w:spacing w:after="0" w:line="240" w:lineRule="auto"/>
              <w:rPr>
                <w:rFonts w:ascii="Times New Roman" w:eastAsia="Calibri" w:hAnsi="Times New Roman"/>
                <w:sz w:val="24"/>
                <w:szCs w:val="24"/>
              </w:rPr>
            </w:pPr>
            <w:r>
              <w:rPr>
                <w:rFonts w:ascii="Times New Roman" w:eastAsia="Calibri" w:hAnsi="Times New Roman"/>
                <w:sz w:val="24"/>
                <w:szCs w:val="24"/>
              </w:rPr>
              <w:t>124(46.8</w:t>
            </w:r>
            <w:r w:rsidR="007403D2" w:rsidRPr="007403D2">
              <w:rPr>
                <w:rFonts w:ascii="Times New Roman" w:eastAsia="Calibri" w:hAnsi="Times New Roman"/>
                <w:sz w:val="24"/>
                <w:szCs w:val="24"/>
              </w:rPr>
              <w:t>)</w:t>
            </w:r>
          </w:p>
          <w:p w14:paraId="7D0F5515" w14:textId="2BAF8A1C" w:rsidR="007403D2" w:rsidRPr="007403D2" w:rsidRDefault="00483795" w:rsidP="007403D2">
            <w:pPr>
              <w:spacing w:after="0" w:line="240" w:lineRule="auto"/>
              <w:rPr>
                <w:rFonts w:ascii="Times New Roman" w:eastAsia="Calibri" w:hAnsi="Times New Roman"/>
                <w:sz w:val="24"/>
                <w:szCs w:val="24"/>
              </w:rPr>
            </w:pPr>
            <w:r>
              <w:rPr>
                <w:rFonts w:ascii="Times New Roman" w:eastAsia="Calibri" w:hAnsi="Times New Roman"/>
                <w:sz w:val="24"/>
                <w:szCs w:val="24"/>
              </w:rPr>
              <w:t>141(53.2</w:t>
            </w:r>
            <w:r w:rsidR="007403D2" w:rsidRPr="007403D2">
              <w:rPr>
                <w:rFonts w:ascii="Times New Roman" w:eastAsia="Calibri" w:hAnsi="Times New Roman"/>
                <w:sz w:val="24"/>
                <w:szCs w:val="24"/>
              </w:rPr>
              <w:t>)</w:t>
            </w:r>
          </w:p>
        </w:tc>
        <w:tc>
          <w:tcPr>
            <w:tcW w:w="1980" w:type="dxa"/>
          </w:tcPr>
          <w:p w14:paraId="504006D5" w14:textId="77777777" w:rsidR="007403D2" w:rsidRDefault="007403D2" w:rsidP="007403D2">
            <w:pPr>
              <w:spacing w:after="0" w:line="240" w:lineRule="auto"/>
              <w:rPr>
                <w:rFonts w:ascii="Times New Roman" w:eastAsia="Calibri" w:hAnsi="Times New Roman"/>
                <w:sz w:val="24"/>
                <w:szCs w:val="24"/>
              </w:rPr>
            </w:pPr>
          </w:p>
          <w:p w14:paraId="4352EB20" w14:textId="77777777" w:rsidR="00F272AA" w:rsidRDefault="00F272AA" w:rsidP="007403D2">
            <w:pPr>
              <w:spacing w:after="0" w:line="240" w:lineRule="auto"/>
              <w:rPr>
                <w:rFonts w:ascii="Times New Roman" w:eastAsia="Calibri" w:hAnsi="Times New Roman"/>
                <w:sz w:val="24"/>
                <w:szCs w:val="24"/>
              </w:rPr>
            </w:pPr>
            <w:r>
              <w:rPr>
                <w:rFonts w:ascii="Times New Roman" w:eastAsia="Calibri" w:hAnsi="Times New Roman"/>
                <w:sz w:val="24"/>
                <w:szCs w:val="24"/>
              </w:rPr>
              <w:t>1</w:t>
            </w:r>
          </w:p>
          <w:p w14:paraId="5F130AFB" w14:textId="7BB5FD10" w:rsidR="00F272AA" w:rsidRPr="007403D2" w:rsidRDefault="00FD0858" w:rsidP="007403D2">
            <w:pPr>
              <w:spacing w:after="0" w:line="240" w:lineRule="auto"/>
              <w:rPr>
                <w:rFonts w:ascii="Times New Roman" w:eastAsia="Calibri" w:hAnsi="Times New Roman"/>
                <w:sz w:val="24"/>
                <w:szCs w:val="24"/>
              </w:rPr>
            </w:pPr>
            <w:r>
              <w:rPr>
                <w:rFonts w:ascii="Times New Roman" w:eastAsia="Calibri" w:hAnsi="Times New Roman"/>
                <w:sz w:val="24"/>
                <w:szCs w:val="24"/>
              </w:rPr>
              <w:t>1.64(1.25,2.16</w:t>
            </w:r>
            <w:r w:rsidR="00F272AA">
              <w:rPr>
                <w:rFonts w:ascii="Times New Roman" w:eastAsia="Calibri" w:hAnsi="Times New Roman"/>
                <w:sz w:val="24"/>
                <w:szCs w:val="24"/>
              </w:rPr>
              <w:t>)</w:t>
            </w:r>
          </w:p>
        </w:tc>
      </w:tr>
      <w:tr w:rsidR="007403D2" w:rsidRPr="007403D2" w14:paraId="222B4E52" w14:textId="77777777" w:rsidTr="00F272AA">
        <w:tc>
          <w:tcPr>
            <w:tcW w:w="5035" w:type="dxa"/>
          </w:tcPr>
          <w:p w14:paraId="27C5E5CC" w14:textId="77777777" w:rsidR="007403D2" w:rsidRPr="007403D2" w:rsidRDefault="007403D2" w:rsidP="007403D2">
            <w:pPr>
              <w:spacing w:after="0" w:line="240" w:lineRule="auto"/>
              <w:rPr>
                <w:rFonts w:ascii="Times New Roman" w:eastAsia="Calibri" w:hAnsi="Times New Roman"/>
                <w:b/>
                <w:sz w:val="24"/>
                <w:szCs w:val="24"/>
              </w:rPr>
            </w:pPr>
            <w:r w:rsidRPr="007403D2">
              <w:rPr>
                <w:rFonts w:ascii="Times New Roman" w:eastAsia="Calibri" w:hAnsi="Times New Roman"/>
                <w:b/>
                <w:sz w:val="24"/>
                <w:szCs w:val="24"/>
              </w:rPr>
              <w:t>Adolescent allowed to go on public bus</w:t>
            </w:r>
          </w:p>
          <w:p w14:paraId="6E0D8B90" w14:textId="77777777" w:rsidR="007403D2" w:rsidRPr="007403D2"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 xml:space="preserve"> No</w:t>
            </w:r>
          </w:p>
          <w:p w14:paraId="18B005F5" w14:textId="77777777" w:rsidR="007403D2" w:rsidRPr="007403D2" w:rsidRDefault="007403D2" w:rsidP="007403D2">
            <w:pPr>
              <w:spacing w:after="0" w:line="240" w:lineRule="auto"/>
              <w:rPr>
                <w:rFonts w:ascii="Times New Roman" w:eastAsia="Calibri" w:hAnsi="Times New Roman"/>
                <w:b/>
                <w:sz w:val="24"/>
                <w:szCs w:val="24"/>
              </w:rPr>
            </w:pPr>
            <w:r w:rsidRPr="007403D2">
              <w:rPr>
                <w:rFonts w:ascii="Times New Roman" w:eastAsia="Calibri" w:hAnsi="Times New Roman"/>
                <w:sz w:val="24"/>
                <w:szCs w:val="24"/>
              </w:rPr>
              <w:t xml:space="preserve"> Yes</w:t>
            </w:r>
          </w:p>
        </w:tc>
        <w:tc>
          <w:tcPr>
            <w:tcW w:w="1440" w:type="dxa"/>
          </w:tcPr>
          <w:p w14:paraId="33E1382F" w14:textId="77777777" w:rsidR="007403D2" w:rsidRPr="007403D2" w:rsidRDefault="007403D2" w:rsidP="007403D2">
            <w:pPr>
              <w:spacing w:after="0" w:line="240" w:lineRule="auto"/>
              <w:rPr>
                <w:rFonts w:ascii="Times New Roman" w:eastAsia="Calibri" w:hAnsi="Times New Roman"/>
                <w:sz w:val="24"/>
                <w:szCs w:val="24"/>
              </w:rPr>
            </w:pPr>
          </w:p>
          <w:p w14:paraId="6235350B" w14:textId="3BEF221A" w:rsidR="007403D2" w:rsidRPr="007403D2" w:rsidRDefault="00483795" w:rsidP="007403D2">
            <w:pPr>
              <w:spacing w:after="0" w:line="240" w:lineRule="auto"/>
              <w:rPr>
                <w:rFonts w:ascii="Times New Roman" w:eastAsia="Calibri" w:hAnsi="Times New Roman"/>
                <w:sz w:val="24"/>
                <w:szCs w:val="24"/>
              </w:rPr>
            </w:pPr>
            <w:r>
              <w:rPr>
                <w:rFonts w:ascii="Times New Roman" w:eastAsia="Calibri" w:hAnsi="Times New Roman"/>
                <w:sz w:val="24"/>
                <w:szCs w:val="24"/>
              </w:rPr>
              <w:t>834(83.5</w:t>
            </w:r>
            <w:r w:rsidR="007403D2" w:rsidRPr="007403D2">
              <w:rPr>
                <w:rFonts w:ascii="Times New Roman" w:eastAsia="Calibri" w:hAnsi="Times New Roman"/>
                <w:sz w:val="24"/>
                <w:szCs w:val="24"/>
              </w:rPr>
              <w:t>)</w:t>
            </w:r>
          </w:p>
          <w:p w14:paraId="2E40DC43" w14:textId="06B94174" w:rsidR="007403D2" w:rsidRPr="007403D2" w:rsidRDefault="00483795" w:rsidP="007403D2">
            <w:pPr>
              <w:spacing w:after="0" w:line="240" w:lineRule="auto"/>
              <w:rPr>
                <w:rFonts w:ascii="Times New Roman" w:eastAsia="Calibri" w:hAnsi="Times New Roman"/>
                <w:sz w:val="24"/>
                <w:szCs w:val="24"/>
              </w:rPr>
            </w:pPr>
            <w:r>
              <w:rPr>
                <w:rFonts w:ascii="Times New Roman" w:eastAsia="Calibri" w:hAnsi="Times New Roman"/>
                <w:sz w:val="24"/>
                <w:szCs w:val="24"/>
              </w:rPr>
              <w:t>159(16.5</w:t>
            </w:r>
            <w:r w:rsidR="007403D2" w:rsidRPr="007403D2">
              <w:rPr>
                <w:rFonts w:ascii="Times New Roman" w:eastAsia="Calibri" w:hAnsi="Times New Roman"/>
                <w:sz w:val="24"/>
                <w:szCs w:val="24"/>
              </w:rPr>
              <w:t>)</w:t>
            </w:r>
          </w:p>
        </w:tc>
        <w:tc>
          <w:tcPr>
            <w:tcW w:w="1440" w:type="dxa"/>
          </w:tcPr>
          <w:p w14:paraId="094EB416" w14:textId="77777777" w:rsidR="007403D2" w:rsidRPr="007403D2" w:rsidRDefault="007403D2" w:rsidP="007403D2">
            <w:pPr>
              <w:spacing w:after="0" w:line="240" w:lineRule="auto"/>
              <w:rPr>
                <w:rFonts w:ascii="Times New Roman" w:eastAsia="Calibri" w:hAnsi="Times New Roman"/>
                <w:sz w:val="24"/>
                <w:szCs w:val="24"/>
              </w:rPr>
            </w:pPr>
          </w:p>
          <w:p w14:paraId="2B5F56E2" w14:textId="10E5366C" w:rsidR="007403D2" w:rsidRPr="007403D2" w:rsidRDefault="00483795" w:rsidP="007403D2">
            <w:pPr>
              <w:spacing w:after="0" w:line="240" w:lineRule="auto"/>
              <w:rPr>
                <w:rFonts w:ascii="Times New Roman" w:eastAsia="Calibri" w:hAnsi="Times New Roman"/>
                <w:sz w:val="24"/>
                <w:szCs w:val="24"/>
              </w:rPr>
            </w:pPr>
            <w:r>
              <w:rPr>
                <w:rFonts w:ascii="Times New Roman" w:eastAsia="Calibri" w:hAnsi="Times New Roman"/>
                <w:sz w:val="24"/>
                <w:szCs w:val="24"/>
              </w:rPr>
              <w:t>192(72.5</w:t>
            </w:r>
            <w:r w:rsidR="007403D2" w:rsidRPr="007403D2">
              <w:rPr>
                <w:rFonts w:ascii="Times New Roman" w:eastAsia="Calibri" w:hAnsi="Times New Roman"/>
                <w:sz w:val="24"/>
                <w:szCs w:val="24"/>
              </w:rPr>
              <w:t>)</w:t>
            </w:r>
          </w:p>
          <w:p w14:paraId="0394D9FF" w14:textId="0E146E5E" w:rsidR="007403D2" w:rsidRPr="007403D2" w:rsidRDefault="00483795" w:rsidP="007403D2">
            <w:pPr>
              <w:spacing w:after="0" w:line="240" w:lineRule="auto"/>
              <w:rPr>
                <w:rFonts w:ascii="Times New Roman" w:eastAsia="Calibri" w:hAnsi="Times New Roman"/>
                <w:sz w:val="24"/>
                <w:szCs w:val="24"/>
              </w:rPr>
            </w:pPr>
            <w:r>
              <w:rPr>
                <w:rFonts w:ascii="Times New Roman" w:eastAsia="Calibri" w:hAnsi="Times New Roman"/>
                <w:sz w:val="24"/>
                <w:szCs w:val="24"/>
              </w:rPr>
              <w:t>73(27.5</w:t>
            </w:r>
            <w:r w:rsidR="007403D2" w:rsidRPr="007403D2">
              <w:rPr>
                <w:rFonts w:ascii="Times New Roman" w:eastAsia="Calibri" w:hAnsi="Times New Roman"/>
                <w:sz w:val="24"/>
                <w:szCs w:val="24"/>
              </w:rPr>
              <w:t>)</w:t>
            </w:r>
          </w:p>
        </w:tc>
        <w:tc>
          <w:tcPr>
            <w:tcW w:w="1980" w:type="dxa"/>
          </w:tcPr>
          <w:p w14:paraId="007BC077" w14:textId="77777777" w:rsidR="007403D2" w:rsidRDefault="007403D2" w:rsidP="007403D2">
            <w:pPr>
              <w:spacing w:after="0" w:line="240" w:lineRule="auto"/>
              <w:rPr>
                <w:rFonts w:ascii="Times New Roman" w:eastAsia="Calibri" w:hAnsi="Times New Roman"/>
                <w:sz w:val="24"/>
                <w:szCs w:val="24"/>
              </w:rPr>
            </w:pPr>
          </w:p>
          <w:p w14:paraId="26934AE2" w14:textId="77777777" w:rsidR="00F272AA" w:rsidRDefault="00F272AA" w:rsidP="007403D2">
            <w:pPr>
              <w:spacing w:after="0" w:line="240" w:lineRule="auto"/>
              <w:rPr>
                <w:rFonts w:ascii="Times New Roman" w:eastAsia="Calibri" w:hAnsi="Times New Roman"/>
                <w:sz w:val="24"/>
                <w:szCs w:val="24"/>
              </w:rPr>
            </w:pPr>
            <w:r>
              <w:rPr>
                <w:rFonts w:ascii="Times New Roman" w:eastAsia="Calibri" w:hAnsi="Times New Roman"/>
                <w:sz w:val="24"/>
                <w:szCs w:val="24"/>
              </w:rPr>
              <w:t>1</w:t>
            </w:r>
          </w:p>
          <w:p w14:paraId="7BAC75AC" w14:textId="60CF21C6" w:rsidR="00F272AA" w:rsidRPr="007403D2" w:rsidRDefault="00F272AA" w:rsidP="007875F2">
            <w:pPr>
              <w:spacing w:after="0" w:line="240" w:lineRule="auto"/>
              <w:rPr>
                <w:rFonts w:ascii="Times New Roman" w:eastAsia="Calibri" w:hAnsi="Times New Roman"/>
                <w:sz w:val="24"/>
                <w:szCs w:val="24"/>
              </w:rPr>
            </w:pPr>
            <w:r>
              <w:rPr>
                <w:rFonts w:ascii="Times New Roman" w:eastAsia="Calibri" w:hAnsi="Times New Roman"/>
                <w:sz w:val="24"/>
                <w:szCs w:val="24"/>
              </w:rPr>
              <w:t>1.</w:t>
            </w:r>
            <w:r w:rsidR="007875F2">
              <w:rPr>
                <w:rFonts w:ascii="Times New Roman" w:eastAsia="Calibri" w:hAnsi="Times New Roman"/>
                <w:sz w:val="24"/>
                <w:szCs w:val="24"/>
              </w:rPr>
              <w:t>92</w:t>
            </w:r>
            <w:r w:rsidR="00FD0858">
              <w:rPr>
                <w:rFonts w:ascii="Times New Roman" w:eastAsia="Calibri" w:hAnsi="Times New Roman"/>
                <w:sz w:val="24"/>
                <w:szCs w:val="24"/>
              </w:rPr>
              <w:t>(1.39,2.6</w:t>
            </w:r>
            <w:r>
              <w:rPr>
                <w:rFonts w:ascii="Times New Roman" w:eastAsia="Calibri" w:hAnsi="Times New Roman"/>
                <w:sz w:val="24"/>
                <w:szCs w:val="24"/>
              </w:rPr>
              <w:t>3)</w:t>
            </w:r>
          </w:p>
        </w:tc>
      </w:tr>
      <w:tr w:rsidR="007403D2" w:rsidRPr="007403D2" w14:paraId="75D862FC" w14:textId="77777777" w:rsidTr="00F272AA">
        <w:tc>
          <w:tcPr>
            <w:tcW w:w="5035" w:type="dxa"/>
          </w:tcPr>
          <w:p w14:paraId="72686133" w14:textId="77777777" w:rsidR="007403D2" w:rsidRPr="007403D2" w:rsidRDefault="007403D2" w:rsidP="007403D2">
            <w:pPr>
              <w:spacing w:after="0" w:line="240" w:lineRule="auto"/>
              <w:rPr>
                <w:rFonts w:ascii="Times New Roman" w:eastAsia="Calibri" w:hAnsi="Times New Roman"/>
                <w:b/>
                <w:sz w:val="24"/>
                <w:szCs w:val="24"/>
              </w:rPr>
            </w:pPr>
            <w:r w:rsidRPr="007403D2">
              <w:rPr>
                <w:rFonts w:ascii="Times New Roman" w:eastAsia="Calibri" w:hAnsi="Times New Roman"/>
                <w:b/>
                <w:sz w:val="24"/>
                <w:szCs w:val="24"/>
              </w:rPr>
              <w:t xml:space="preserve">Adolescent activity over the weekend </w:t>
            </w:r>
          </w:p>
          <w:p w14:paraId="2965D152" w14:textId="77777777" w:rsidR="00F50A5F" w:rsidRPr="001550AA" w:rsidRDefault="00F50A5F" w:rsidP="00F50A5F">
            <w:pPr>
              <w:spacing w:after="0" w:line="240" w:lineRule="auto"/>
              <w:rPr>
                <w:rFonts w:ascii="Times New Roman" w:eastAsia="Calibri" w:hAnsi="Times New Roman"/>
                <w:b/>
                <w:sz w:val="24"/>
                <w:szCs w:val="24"/>
              </w:rPr>
            </w:pPr>
            <w:r w:rsidRPr="001550AA">
              <w:rPr>
                <w:rFonts w:ascii="Times New Roman" w:eastAsia="Calibri" w:hAnsi="Times New Roman"/>
                <w:sz w:val="24"/>
                <w:szCs w:val="24"/>
              </w:rPr>
              <w:t>With a parent or other adult</w:t>
            </w:r>
          </w:p>
          <w:p w14:paraId="421C10EE" w14:textId="77777777" w:rsidR="00F50A5F" w:rsidRPr="001550AA" w:rsidRDefault="00F50A5F" w:rsidP="00F50A5F">
            <w:pPr>
              <w:spacing w:after="0" w:line="240" w:lineRule="auto"/>
              <w:rPr>
                <w:rFonts w:ascii="Times New Roman" w:eastAsia="Calibri" w:hAnsi="Times New Roman"/>
                <w:sz w:val="24"/>
                <w:szCs w:val="24"/>
              </w:rPr>
            </w:pPr>
            <w:r w:rsidRPr="001550AA">
              <w:rPr>
                <w:rFonts w:ascii="Times New Roman" w:eastAsia="Calibri" w:hAnsi="Times New Roman"/>
                <w:sz w:val="24"/>
                <w:szCs w:val="24"/>
              </w:rPr>
              <w:t xml:space="preserve"> No activity on the weekend </w:t>
            </w:r>
          </w:p>
          <w:p w14:paraId="49C241A4" w14:textId="77777777" w:rsidR="00F50A5F" w:rsidRPr="001550AA" w:rsidRDefault="00F50A5F" w:rsidP="00F50A5F">
            <w:pPr>
              <w:spacing w:after="0" w:line="240" w:lineRule="auto"/>
              <w:rPr>
                <w:rFonts w:ascii="Times New Roman" w:eastAsia="Calibri" w:hAnsi="Times New Roman"/>
                <w:sz w:val="24"/>
                <w:szCs w:val="24"/>
              </w:rPr>
            </w:pPr>
            <w:r w:rsidRPr="001550AA">
              <w:rPr>
                <w:rFonts w:ascii="Times New Roman" w:eastAsia="Calibri" w:hAnsi="Times New Roman"/>
                <w:sz w:val="24"/>
                <w:szCs w:val="24"/>
              </w:rPr>
              <w:t xml:space="preserve"> On own or with other young person</w:t>
            </w:r>
          </w:p>
          <w:p w14:paraId="3C5D1FD9" w14:textId="77777777" w:rsidR="00F50A5F" w:rsidRPr="001550AA" w:rsidRDefault="00F50A5F" w:rsidP="00F50A5F">
            <w:pPr>
              <w:spacing w:after="0" w:line="240" w:lineRule="auto"/>
              <w:rPr>
                <w:rFonts w:ascii="Times New Roman" w:eastAsia="Calibri" w:hAnsi="Times New Roman"/>
                <w:sz w:val="24"/>
                <w:szCs w:val="24"/>
              </w:rPr>
            </w:pPr>
            <w:r>
              <w:rPr>
                <w:rFonts w:ascii="Times New Roman" w:eastAsia="Calibri" w:hAnsi="Times New Roman"/>
                <w:sz w:val="24"/>
                <w:szCs w:val="24"/>
              </w:rPr>
              <w:t xml:space="preserve"> Mix a</w:t>
            </w:r>
            <w:r w:rsidRPr="001550AA">
              <w:rPr>
                <w:rFonts w:ascii="Times New Roman" w:eastAsia="Calibri" w:hAnsi="Times New Roman"/>
                <w:sz w:val="24"/>
                <w:szCs w:val="24"/>
              </w:rPr>
              <w:t>ctivities either with parents or alone</w:t>
            </w:r>
          </w:p>
          <w:p w14:paraId="5B9B978E" w14:textId="77777777" w:rsidR="007403D2" w:rsidRPr="007403D2" w:rsidRDefault="007403D2" w:rsidP="00F50A5F">
            <w:pPr>
              <w:spacing w:after="0" w:line="240" w:lineRule="auto"/>
              <w:rPr>
                <w:rFonts w:ascii="Times New Roman" w:eastAsia="Calibri" w:hAnsi="Times New Roman"/>
                <w:b/>
                <w:sz w:val="24"/>
                <w:szCs w:val="24"/>
              </w:rPr>
            </w:pPr>
            <w:r w:rsidRPr="007403D2">
              <w:rPr>
                <w:rFonts w:ascii="Times New Roman" w:eastAsia="Calibri" w:hAnsi="Times New Roman"/>
                <w:sz w:val="24"/>
                <w:szCs w:val="24"/>
              </w:rPr>
              <w:t xml:space="preserve"> </w:t>
            </w:r>
          </w:p>
        </w:tc>
        <w:tc>
          <w:tcPr>
            <w:tcW w:w="1440" w:type="dxa"/>
          </w:tcPr>
          <w:p w14:paraId="7B12069D" w14:textId="77777777" w:rsidR="007403D2" w:rsidRPr="007403D2" w:rsidRDefault="007403D2" w:rsidP="007403D2">
            <w:pPr>
              <w:spacing w:after="0" w:line="240" w:lineRule="auto"/>
              <w:rPr>
                <w:rFonts w:ascii="Times New Roman" w:eastAsia="Calibri" w:hAnsi="Times New Roman"/>
                <w:sz w:val="24"/>
                <w:szCs w:val="24"/>
              </w:rPr>
            </w:pPr>
          </w:p>
          <w:p w14:paraId="7D94A1AE" w14:textId="02F799BA" w:rsidR="00F50A5F" w:rsidRDefault="00483795" w:rsidP="007403D2">
            <w:pPr>
              <w:spacing w:after="0" w:line="240" w:lineRule="auto"/>
              <w:rPr>
                <w:rFonts w:ascii="Times New Roman" w:eastAsia="Calibri" w:hAnsi="Times New Roman"/>
                <w:sz w:val="24"/>
                <w:szCs w:val="24"/>
              </w:rPr>
            </w:pPr>
            <w:r>
              <w:rPr>
                <w:rFonts w:ascii="Times New Roman" w:eastAsia="Calibri" w:hAnsi="Times New Roman"/>
                <w:sz w:val="24"/>
                <w:szCs w:val="24"/>
              </w:rPr>
              <w:t>200(20.0</w:t>
            </w:r>
            <w:r w:rsidR="00F50A5F" w:rsidRPr="007403D2">
              <w:rPr>
                <w:rFonts w:ascii="Times New Roman" w:eastAsia="Calibri" w:hAnsi="Times New Roman"/>
                <w:sz w:val="24"/>
                <w:szCs w:val="24"/>
              </w:rPr>
              <w:t>)</w:t>
            </w:r>
          </w:p>
          <w:p w14:paraId="4A0B78BC" w14:textId="458CEAF3" w:rsidR="007403D2" w:rsidRPr="007403D2" w:rsidRDefault="00483795" w:rsidP="007403D2">
            <w:pPr>
              <w:spacing w:after="0" w:line="240" w:lineRule="auto"/>
              <w:rPr>
                <w:rFonts w:ascii="Times New Roman" w:eastAsia="Calibri" w:hAnsi="Times New Roman"/>
                <w:sz w:val="24"/>
                <w:szCs w:val="24"/>
              </w:rPr>
            </w:pPr>
            <w:r>
              <w:rPr>
                <w:rFonts w:ascii="Times New Roman" w:eastAsia="Calibri" w:hAnsi="Times New Roman"/>
                <w:sz w:val="24"/>
                <w:szCs w:val="24"/>
              </w:rPr>
              <w:t>126</w:t>
            </w:r>
            <w:r w:rsidR="007403D2" w:rsidRPr="007403D2">
              <w:rPr>
                <w:rFonts w:ascii="Times New Roman" w:eastAsia="Calibri" w:hAnsi="Times New Roman"/>
                <w:sz w:val="24"/>
                <w:szCs w:val="24"/>
              </w:rPr>
              <w:t>(12.6)</w:t>
            </w:r>
          </w:p>
          <w:p w14:paraId="3523AD1F" w14:textId="7831681E" w:rsidR="007403D2" w:rsidRPr="007403D2" w:rsidRDefault="00483795" w:rsidP="007403D2">
            <w:pPr>
              <w:spacing w:after="0" w:line="240" w:lineRule="auto"/>
              <w:rPr>
                <w:rFonts w:ascii="Times New Roman" w:eastAsia="Calibri" w:hAnsi="Times New Roman"/>
                <w:sz w:val="24"/>
                <w:szCs w:val="24"/>
              </w:rPr>
            </w:pPr>
            <w:r>
              <w:rPr>
                <w:rFonts w:ascii="Times New Roman" w:eastAsia="Calibri" w:hAnsi="Times New Roman"/>
                <w:sz w:val="24"/>
                <w:szCs w:val="24"/>
              </w:rPr>
              <w:t>323(33.3</w:t>
            </w:r>
            <w:r w:rsidR="007403D2" w:rsidRPr="007403D2">
              <w:rPr>
                <w:rFonts w:ascii="Times New Roman" w:eastAsia="Calibri" w:hAnsi="Times New Roman"/>
                <w:sz w:val="24"/>
                <w:szCs w:val="24"/>
              </w:rPr>
              <w:t>)</w:t>
            </w:r>
          </w:p>
          <w:p w14:paraId="34B55C86" w14:textId="4F0C1ED3" w:rsidR="007403D2" w:rsidRPr="007403D2" w:rsidRDefault="00483795" w:rsidP="007403D2">
            <w:pPr>
              <w:spacing w:after="0" w:line="240" w:lineRule="auto"/>
              <w:rPr>
                <w:rFonts w:ascii="Times New Roman" w:eastAsia="Calibri" w:hAnsi="Times New Roman"/>
                <w:sz w:val="24"/>
                <w:szCs w:val="24"/>
              </w:rPr>
            </w:pPr>
            <w:r>
              <w:rPr>
                <w:rFonts w:ascii="Times New Roman" w:eastAsia="Calibri" w:hAnsi="Times New Roman"/>
                <w:sz w:val="24"/>
                <w:szCs w:val="24"/>
              </w:rPr>
              <w:t>340(34.0</w:t>
            </w:r>
            <w:r w:rsidR="007403D2" w:rsidRPr="007403D2">
              <w:rPr>
                <w:rFonts w:ascii="Times New Roman" w:eastAsia="Calibri" w:hAnsi="Times New Roman"/>
                <w:sz w:val="24"/>
                <w:szCs w:val="24"/>
              </w:rPr>
              <w:t>)</w:t>
            </w:r>
          </w:p>
          <w:p w14:paraId="2CAB477D" w14:textId="77777777" w:rsidR="007403D2" w:rsidRPr="007403D2" w:rsidRDefault="007403D2" w:rsidP="007403D2">
            <w:pPr>
              <w:spacing w:after="0" w:line="240" w:lineRule="auto"/>
              <w:rPr>
                <w:rFonts w:ascii="Times New Roman" w:eastAsia="Calibri" w:hAnsi="Times New Roman"/>
                <w:sz w:val="24"/>
                <w:szCs w:val="24"/>
              </w:rPr>
            </w:pPr>
          </w:p>
        </w:tc>
        <w:tc>
          <w:tcPr>
            <w:tcW w:w="1440" w:type="dxa"/>
          </w:tcPr>
          <w:p w14:paraId="41E252D6" w14:textId="77777777" w:rsidR="007403D2" w:rsidRPr="007403D2" w:rsidRDefault="007403D2" w:rsidP="007403D2">
            <w:pPr>
              <w:spacing w:after="0" w:line="240" w:lineRule="auto"/>
              <w:rPr>
                <w:rFonts w:ascii="Times New Roman" w:eastAsia="Calibri" w:hAnsi="Times New Roman"/>
                <w:sz w:val="24"/>
                <w:szCs w:val="24"/>
              </w:rPr>
            </w:pPr>
          </w:p>
          <w:p w14:paraId="2290C013" w14:textId="7B41DC9A" w:rsidR="00E455F3" w:rsidRDefault="00483795" w:rsidP="007403D2">
            <w:pPr>
              <w:spacing w:after="0" w:line="240" w:lineRule="auto"/>
              <w:rPr>
                <w:rFonts w:ascii="Times New Roman" w:eastAsia="Calibri" w:hAnsi="Times New Roman"/>
                <w:sz w:val="24"/>
                <w:szCs w:val="24"/>
              </w:rPr>
            </w:pPr>
            <w:r>
              <w:rPr>
                <w:rFonts w:ascii="Times New Roman" w:eastAsia="Calibri" w:hAnsi="Times New Roman"/>
                <w:sz w:val="24"/>
                <w:szCs w:val="24"/>
              </w:rPr>
              <w:t>29</w:t>
            </w:r>
            <w:r w:rsidR="00E455F3" w:rsidRPr="007403D2">
              <w:rPr>
                <w:rFonts w:ascii="Times New Roman" w:eastAsia="Calibri" w:hAnsi="Times New Roman"/>
                <w:sz w:val="24"/>
                <w:szCs w:val="24"/>
              </w:rPr>
              <w:t>(10.9)</w:t>
            </w:r>
          </w:p>
          <w:p w14:paraId="262554B2" w14:textId="5C786147" w:rsidR="007403D2" w:rsidRPr="007403D2" w:rsidRDefault="00483795" w:rsidP="007403D2">
            <w:pPr>
              <w:spacing w:after="0" w:line="240" w:lineRule="auto"/>
              <w:rPr>
                <w:rFonts w:ascii="Times New Roman" w:eastAsia="Calibri" w:hAnsi="Times New Roman"/>
                <w:sz w:val="24"/>
                <w:szCs w:val="24"/>
              </w:rPr>
            </w:pPr>
            <w:r>
              <w:rPr>
                <w:rFonts w:ascii="Times New Roman" w:eastAsia="Calibri" w:hAnsi="Times New Roman"/>
                <w:sz w:val="24"/>
                <w:szCs w:val="24"/>
              </w:rPr>
              <w:t>13(4.9</w:t>
            </w:r>
            <w:r w:rsidR="007403D2" w:rsidRPr="007403D2">
              <w:rPr>
                <w:rFonts w:ascii="Times New Roman" w:eastAsia="Calibri" w:hAnsi="Times New Roman"/>
                <w:sz w:val="24"/>
                <w:szCs w:val="24"/>
              </w:rPr>
              <w:t>)</w:t>
            </w:r>
          </w:p>
          <w:p w14:paraId="012F088F" w14:textId="7B5B7197" w:rsidR="007403D2" w:rsidRPr="007403D2" w:rsidRDefault="00483795" w:rsidP="007403D2">
            <w:pPr>
              <w:spacing w:after="0" w:line="240" w:lineRule="auto"/>
              <w:rPr>
                <w:rFonts w:ascii="Times New Roman" w:eastAsia="Calibri" w:hAnsi="Times New Roman"/>
                <w:sz w:val="24"/>
                <w:szCs w:val="24"/>
              </w:rPr>
            </w:pPr>
            <w:r>
              <w:rPr>
                <w:rFonts w:ascii="Times New Roman" w:eastAsia="Calibri" w:hAnsi="Times New Roman"/>
                <w:sz w:val="24"/>
                <w:szCs w:val="24"/>
              </w:rPr>
              <w:t>121(45.7</w:t>
            </w:r>
            <w:r w:rsidR="007403D2" w:rsidRPr="007403D2">
              <w:rPr>
                <w:rFonts w:ascii="Times New Roman" w:eastAsia="Calibri" w:hAnsi="Times New Roman"/>
                <w:sz w:val="24"/>
                <w:szCs w:val="24"/>
              </w:rPr>
              <w:t>)</w:t>
            </w:r>
          </w:p>
          <w:p w14:paraId="04680BE7" w14:textId="3AD43F0A" w:rsidR="007403D2" w:rsidRPr="007403D2" w:rsidRDefault="00483795" w:rsidP="007403D2">
            <w:pPr>
              <w:spacing w:after="0" w:line="240" w:lineRule="auto"/>
              <w:rPr>
                <w:rFonts w:ascii="Times New Roman" w:eastAsia="Calibri" w:hAnsi="Times New Roman"/>
                <w:sz w:val="24"/>
                <w:szCs w:val="24"/>
              </w:rPr>
            </w:pPr>
            <w:r>
              <w:rPr>
                <w:rFonts w:ascii="Times New Roman" w:eastAsia="Calibri" w:hAnsi="Times New Roman"/>
                <w:sz w:val="24"/>
                <w:szCs w:val="24"/>
              </w:rPr>
              <w:t>102(38</w:t>
            </w:r>
            <w:r w:rsidR="007403D2" w:rsidRPr="007403D2">
              <w:rPr>
                <w:rFonts w:ascii="Times New Roman" w:eastAsia="Calibri" w:hAnsi="Times New Roman"/>
                <w:sz w:val="24"/>
                <w:szCs w:val="24"/>
              </w:rPr>
              <w:t>.5)</w:t>
            </w:r>
          </w:p>
          <w:p w14:paraId="269D4801" w14:textId="77777777" w:rsidR="007403D2" w:rsidRPr="007403D2" w:rsidRDefault="007403D2" w:rsidP="007403D2">
            <w:pPr>
              <w:spacing w:after="0" w:line="240" w:lineRule="auto"/>
              <w:rPr>
                <w:rFonts w:ascii="Times New Roman" w:eastAsia="Calibri" w:hAnsi="Times New Roman"/>
                <w:sz w:val="24"/>
                <w:szCs w:val="24"/>
              </w:rPr>
            </w:pPr>
          </w:p>
        </w:tc>
        <w:tc>
          <w:tcPr>
            <w:tcW w:w="1980" w:type="dxa"/>
          </w:tcPr>
          <w:p w14:paraId="7AE01E57" w14:textId="77777777" w:rsidR="007403D2" w:rsidRDefault="007403D2" w:rsidP="007403D2">
            <w:pPr>
              <w:spacing w:after="0" w:line="240" w:lineRule="auto"/>
              <w:rPr>
                <w:rFonts w:ascii="Times New Roman" w:eastAsia="Calibri" w:hAnsi="Times New Roman"/>
                <w:sz w:val="24"/>
                <w:szCs w:val="24"/>
              </w:rPr>
            </w:pPr>
          </w:p>
          <w:p w14:paraId="02F8F791" w14:textId="77777777" w:rsidR="00F50A5F" w:rsidRDefault="00944574" w:rsidP="007403D2">
            <w:pPr>
              <w:spacing w:after="0" w:line="240" w:lineRule="auto"/>
              <w:rPr>
                <w:rFonts w:ascii="Times New Roman" w:eastAsia="Calibri" w:hAnsi="Times New Roman"/>
                <w:sz w:val="24"/>
                <w:szCs w:val="24"/>
              </w:rPr>
            </w:pPr>
            <w:r>
              <w:rPr>
                <w:rFonts w:ascii="Times New Roman" w:eastAsia="Calibri" w:hAnsi="Times New Roman"/>
                <w:sz w:val="24"/>
                <w:szCs w:val="24"/>
              </w:rPr>
              <w:t>1</w:t>
            </w:r>
          </w:p>
          <w:p w14:paraId="243E2C9A" w14:textId="14E20C8F" w:rsidR="00944574" w:rsidRDefault="007875F2" w:rsidP="007403D2">
            <w:pPr>
              <w:spacing w:after="0" w:line="240" w:lineRule="auto"/>
              <w:rPr>
                <w:rFonts w:ascii="Times New Roman" w:eastAsia="Calibri" w:hAnsi="Times New Roman"/>
                <w:sz w:val="24"/>
                <w:szCs w:val="24"/>
              </w:rPr>
            </w:pPr>
            <w:r>
              <w:rPr>
                <w:rFonts w:ascii="Times New Roman" w:eastAsia="Calibri" w:hAnsi="Times New Roman"/>
                <w:sz w:val="24"/>
                <w:szCs w:val="24"/>
              </w:rPr>
              <w:t>0.71(0.35,1.39</w:t>
            </w:r>
            <w:r w:rsidR="00944574">
              <w:rPr>
                <w:rFonts w:ascii="Times New Roman" w:eastAsia="Calibri" w:hAnsi="Times New Roman"/>
                <w:sz w:val="24"/>
                <w:szCs w:val="24"/>
              </w:rPr>
              <w:t>)</w:t>
            </w:r>
          </w:p>
          <w:p w14:paraId="0041C8E6" w14:textId="0DF20574" w:rsidR="00944574" w:rsidRDefault="007875F2" w:rsidP="007403D2">
            <w:pPr>
              <w:spacing w:after="0" w:line="240" w:lineRule="auto"/>
              <w:rPr>
                <w:rFonts w:ascii="Times New Roman" w:eastAsia="Calibri" w:hAnsi="Times New Roman"/>
                <w:sz w:val="24"/>
                <w:szCs w:val="24"/>
              </w:rPr>
            </w:pPr>
            <w:r>
              <w:rPr>
                <w:rFonts w:ascii="Times New Roman" w:eastAsia="Calibri" w:hAnsi="Times New Roman"/>
                <w:sz w:val="24"/>
                <w:szCs w:val="24"/>
              </w:rPr>
              <w:t>2.51(1.63</w:t>
            </w:r>
            <w:r w:rsidR="00944574">
              <w:rPr>
                <w:rFonts w:ascii="Times New Roman" w:eastAsia="Calibri" w:hAnsi="Times New Roman"/>
                <w:sz w:val="24"/>
                <w:szCs w:val="24"/>
              </w:rPr>
              <w:t>,3.9</w:t>
            </w:r>
            <w:r>
              <w:rPr>
                <w:rFonts w:ascii="Times New Roman" w:eastAsia="Calibri" w:hAnsi="Times New Roman"/>
                <w:sz w:val="24"/>
                <w:szCs w:val="24"/>
              </w:rPr>
              <w:t>6</w:t>
            </w:r>
            <w:r w:rsidR="00944574">
              <w:rPr>
                <w:rFonts w:ascii="Times New Roman" w:eastAsia="Calibri" w:hAnsi="Times New Roman"/>
                <w:sz w:val="24"/>
                <w:szCs w:val="24"/>
              </w:rPr>
              <w:t>)</w:t>
            </w:r>
          </w:p>
          <w:p w14:paraId="76C4C577" w14:textId="7341545F" w:rsidR="00944574" w:rsidRPr="007403D2" w:rsidRDefault="007875F2" w:rsidP="007403D2">
            <w:pPr>
              <w:spacing w:after="0" w:line="240" w:lineRule="auto"/>
              <w:rPr>
                <w:rFonts w:ascii="Times New Roman" w:eastAsia="Calibri" w:hAnsi="Times New Roman"/>
                <w:sz w:val="24"/>
                <w:szCs w:val="24"/>
              </w:rPr>
            </w:pPr>
            <w:r>
              <w:rPr>
                <w:rFonts w:ascii="Times New Roman" w:eastAsia="Calibri" w:hAnsi="Times New Roman"/>
                <w:sz w:val="24"/>
                <w:szCs w:val="24"/>
              </w:rPr>
              <w:t>2.07</w:t>
            </w:r>
            <w:r w:rsidR="00944574">
              <w:rPr>
                <w:rFonts w:ascii="Times New Roman" w:eastAsia="Calibri" w:hAnsi="Times New Roman"/>
                <w:sz w:val="24"/>
                <w:szCs w:val="24"/>
              </w:rPr>
              <w:t>(1.34,3</w:t>
            </w:r>
            <w:r>
              <w:rPr>
                <w:rFonts w:ascii="Times New Roman" w:eastAsia="Calibri" w:hAnsi="Times New Roman"/>
                <w:sz w:val="24"/>
                <w:szCs w:val="24"/>
              </w:rPr>
              <w:t>.29</w:t>
            </w:r>
            <w:r w:rsidR="00944574">
              <w:rPr>
                <w:rFonts w:ascii="Times New Roman" w:eastAsia="Calibri" w:hAnsi="Times New Roman"/>
                <w:sz w:val="24"/>
                <w:szCs w:val="24"/>
              </w:rPr>
              <w:t>)</w:t>
            </w:r>
          </w:p>
        </w:tc>
      </w:tr>
    </w:tbl>
    <w:p w14:paraId="095A5669" w14:textId="77777777" w:rsidR="007D3180" w:rsidRDefault="007D3180" w:rsidP="007D3180">
      <w:pPr>
        <w:spacing w:after="0" w:line="240" w:lineRule="auto"/>
        <w:jc w:val="both"/>
        <w:rPr>
          <w:rFonts w:ascii="Times New Roman" w:eastAsia="Times New Roman" w:hAnsi="Times New Roman"/>
          <w:sz w:val="24"/>
          <w:szCs w:val="24"/>
        </w:rPr>
      </w:pPr>
    </w:p>
    <w:p w14:paraId="69B1AD2B" w14:textId="77777777" w:rsidR="007D3180" w:rsidRDefault="007D3180" w:rsidP="007D3180">
      <w:pPr>
        <w:spacing w:after="0" w:line="240" w:lineRule="auto"/>
        <w:jc w:val="both"/>
        <w:rPr>
          <w:rFonts w:ascii="Times New Roman" w:eastAsia="Times New Roman" w:hAnsi="Times New Roman"/>
          <w:sz w:val="24"/>
          <w:szCs w:val="24"/>
        </w:rPr>
      </w:pPr>
    </w:p>
    <w:p w14:paraId="604D3F35" w14:textId="77777777" w:rsidR="007D3180" w:rsidRDefault="007D3180" w:rsidP="007D3180">
      <w:pPr>
        <w:spacing w:after="0" w:line="240" w:lineRule="auto"/>
        <w:jc w:val="both"/>
        <w:rPr>
          <w:rFonts w:ascii="Times New Roman" w:eastAsia="Times New Roman" w:hAnsi="Times New Roman"/>
          <w:sz w:val="24"/>
          <w:szCs w:val="24"/>
        </w:rPr>
      </w:pPr>
    </w:p>
    <w:p w14:paraId="0E7EC65F" w14:textId="77777777" w:rsidR="007D3180" w:rsidRDefault="007D3180" w:rsidP="007D3180">
      <w:pPr>
        <w:spacing w:after="0" w:line="240" w:lineRule="auto"/>
        <w:jc w:val="both"/>
        <w:rPr>
          <w:rFonts w:ascii="Times New Roman" w:eastAsia="Times New Roman" w:hAnsi="Times New Roman"/>
          <w:sz w:val="24"/>
          <w:szCs w:val="24"/>
        </w:rPr>
      </w:pPr>
    </w:p>
    <w:p w14:paraId="308CF67E" w14:textId="77777777" w:rsidR="007D3180" w:rsidRDefault="007D3180" w:rsidP="007D3180">
      <w:pPr>
        <w:spacing w:after="0" w:line="240" w:lineRule="auto"/>
        <w:jc w:val="both"/>
        <w:rPr>
          <w:rFonts w:ascii="Times New Roman" w:eastAsia="Times New Roman" w:hAnsi="Times New Roman"/>
          <w:sz w:val="24"/>
          <w:szCs w:val="24"/>
        </w:rPr>
      </w:pPr>
    </w:p>
    <w:p w14:paraId="2AD8FA4B" w14:textId="77777777" w:rsidR="007D3180" w:rsidRDefault="007D3180" w:rsidP="007D3180">
      <w:pPr>
        <w:spacing w:after="0" w:line="240" w:lineRule="auto"/>
        <w:jc w:val="both"/>
        <w:rPr>
          <w:rFonts w:ascii="Times New Roman" w:eastAsia="Times New Roman" w:hAnsi="Times New Roman"/>
          <w:sz w:val="24"/>
          <w:szCs w:val="24"/>
        </w:rPr>
      </w:pPr>
    </w:p>
    <w:p w14:paraId="6106E3C3" w14:textId="77777777" w:rsidR="007D3180" w:rsidRDefault="007D3180" w:rsidP="007D3180">
      <w:pPr>
        <w:pStyle w:val="HTMLPreformatted"/>
        <w:shd w:val="clear" w:color="auto" w:fill="FFFFFF"/>
        <w:rPr>
          <w:rFonts w:ascii="Times New Roman" w:eastAsia="Times New Roman" w:hAnsi="Times New Roman"/>
          <w:color w:val="000000"/>
          <w:sz w:val="24"/>
          <w:szCs w:val="24"/>
        </w:rPr>
        <w:sectPr w:rsidR="007D3180">
          <w:footerReference w:type="default" r:id="rId10"/>
          <w:pgSz w:w="12240" w:h="15840"/>
          <w:pgMar w:top="1440" w:right="1440" w:bottom="1440" w:left="1440" w:header="0" w:footer="708" w:gutter="0"/>
          <w:cols w:space="720"/>
          <w:formProt w:val="0"/>
          <w:docGrid w:linePitch="360" w:charSpace="8192"/>
        </w:sectPr>
      </w:pPr>
    </w:p>
    <w:p w14:paraId="605CABD8" w14:textId="35D0F843" w:rsidR="007D3180" w:rsidRPr="0071260B" w:rsidRDefault="001550AA" w:rsidP="0071260B">
      <w:pPr>
        <w:spacing w:after="0"/>
        <w:rPr>
          <w:rFonts w:ascii="Times New Roman" w:hAnsi="Times New Roman"/>
          <w:sz w:val="24"/>
          <w:szCs w:val="24"/>
        </w:rPr>
      </w:pPr>
      <w:r w:rsidRPr="00D61CCA">
        <w:rPr>
          <w:rFonts w:ascii="Times New Roman" w:hAnsi="Times New Roman"/>
          <w:sz w:val="24"/>
          <w:szCs w:val="24"/>
        </w:rPr>
        <w:lastRenderedPageBreak/>
        <w:t xml:space="preserve">Table </w:t>
      </w:r>
      <w:r w:rsidR="007403D2">
        <w:rPr>
          <w:rFonts w:ascii="Times New Roman" w:hAnsi="Times New Roman"/>
          <w:sz w:val="24"/>
          <w:szCs w:val="24"/>
        </w:rPr>
        <w:t>2</w:t>
      </w:r>
      <w:r w:rsidRPr="00D61CCA">
        <w:rPr>
          <w:rFonts w:ascii="Times New Roman" w:hAnsi="Times New Roman"/>
          <w:sz w:val="24"/>
          <w:szCs w:val="24"/>
        </w:rPr>
        <w:t xml:space="preserve">: Univariate association of road traffic injury with </w:t>
      </w:r>
      <w:r w:rsidR="00426A3A">
        <w:rPr>
          <w:rFonts w:ascii="Times New Roman" w:hAnsi="Times New Roman"/>
          <w:sz w:val="24"/>
          <w:szCs w:val="24"/>
        </w:rPr>
        <w:t xml:space="preserve">variables of independent mobility in </w:t>
      </w:r>
      <w:r w:rsidR="00303EAF">
        <w:rPr>
          <w:rFonts w:ascii="Times New Roman" w:hAnsi="Times New Roman"/>
          <w:sz w:val="24"/>
          <w:szCs w:val="24"/>
        </w:rPr>
        <w:t>adolescents’</w:t>
      </w:r>
      <w:r w:rsidR="00426A3A">
        <w:rPr>
          <w:rFonts w:ascii="Times New Roman" w:hAnsi="Times New Roman"/>
          <w:sz w:val="24"/>
          <w:szCs w:val="24"/>
        </w:rPr>
        <w:t xml:space="preserve"> </w:t>
      </w:r>
      <w:r>
        <w:rPr>
          <w:rFonts w:ascii="Times New Roman" w:hAnsi="Times New Roman"/>
          <w:sz w:val="24"/>
          <w:szCs w:val="24"/>
        </w:rPr>
        <w:t>age 10-15 years</w:t>
      </w:r>
      <w:r w:rsidR="00D0574D">
        <w:rPr>
          <w:rFonts w:ascii="Times New Roman" w:hAnsi="Times New Roman"/>
          <w:sz w:val="24"/>
          <w:szCs w:val="24"/>
        </w:rPr>
        <w:t xml:space="preserve"> (n=976)</w:t>
      </w:r>
    </w:p>
    <w:tbl>
      <w:tblPr>
        <w:tblStyle w:val="TableGrid1"/>
        <w:tblW w:w="9895" w:type="dxa"/>
        <w:tblLayout w:type="fixed"/>
        <w:tblLook w:val="04A0" w:firstRow="1" w:lastRow="0" w:firstColumn="1" w:lastColumn="0" w:noHBand="0" w:noVBand="1"/>
      </w:tblPr>
      <w:tblGrid>
        <w:gridCol w:w="4405"/>
        <w:gridCol w:w="1890"/>
        <w:gridCol w:w="1620"/>
        <w:gridCol w:w="1980"/>
      </w:tblGrid>
      <w:tr w:rsidR="001550AA" w:rsidRPr="001550AA" w14:paraId="38F02F9D" w14:textId="77777777" w:rsidTr="001550AA">
        <w:tc>
          <w:tcPr>
            <w:tcW w:w="4405" w:type="dxa"/>
            <w:shd w:val="clear" w:color="auto" w:fill="auto"/>
          </w:tcPr>
          <w:p w14:paraId="5E396EE9" w14:textId="77777777" w:rsidR="001550AA" w:rsidRPr="001550AA" w:rsidRDefault="001550AA" w:rsidP="001550AA">
            <w:pPr>
              <w:spacing w:after="0" w:line="240" w:lineRule="auto"/>
              <w:contextualSpacing/>
              <w:jc w:val="center"/>
              <w:rPr>
                <w:rFonts w:ascii="Times New Roman" w:eastAsia="Times New Roman" w:hAnsi="Times New Roman"/>
                <w:b/>
                <w:spacing w:val="-10"/>
                <w:kern w:val="28"/>
                <w:sz w:val="24"/>
                <w:szCs w:val="24"/>
              </w:rPr>
            </w:pPr>
            <w:r w:rsidRPr="001550AA">
              <w:rPr>
                <w:rFonts w:ascii="Times New Roman" w:eastAsia="Times New Roman" w:hAnsi="Times New Roman"/>
                <w:b/>
                <w:spacing w:val="-10"/>
                <w:kern w:val="28"/>
                <w:sz w:val="24"/>
                <w:szCs w:val="24"/>
              </w:rPr>
              <w:t>Variables</w:t>
            </w:r>
          </w:p>
        </w:tc>
        <w:tc>
          <w:tcPr>
            <w:tcW w:w="1890" w:type="dxa"/>
            <w:shd w:val="clear" w:color="auto" w:fill="auto"/>
          </w:tcPr>
          <w:p w14:paraId="5C60BAA2" w14:textId="77777777" w:rsidR="001550AA" w:rsidRDefault="001550AA" w:rsidP="001550AA">
            <w:pPr>
              <w:spacing w:after="0" w:line="240" w:lineRule="auto"/>
              <w:contextualSpacing/>
              <w:jc w:val="center"/>
              <w:rPr>
                <w:rFonts w:ascii="Times New Roman" w:eastAsia="Times New Roman" w:hAnsi="Times New Roman"/>
                <w:b/>
                <w:spacing w:val="-10"/>
                <w:kern w:val="28"/>
                <w:sz w:val="24"/>
                <w:szCs w:val="24"/>
              </w:rPr>
            </w:pPr>
            <w:r w:rsidRPr="001550AA">
              <w:rPr>
                <w:rFonts w:ascii="Times New Roman" w:eastAsia="Times New Roman" w:hAnsi="Times New Roman"/>
                <w:b/>
                <w:spacing w:val="-10"/>
                <w:kern w:val="28"/>
                <w:sz w:val="24"/>
                <w:szCs w:val="24"/>
              </w:rPr>
              <w:t>No road traffic injury</w:t>
            </w:r>
          </w:p>
          <w:p w14:paraId="05E4B877" w14:textId="77777777" w:rsidR="0071260B" w:rsidRPr="001550AA" w:rsidRDefault="0071260B" w:rsidP="0071260B">
            <w:pPr>
              <w:spacing w:after="0" w:line="240" w:lineRule="auto"/>
              <w:contextualSpacing/>
              <w:jc w:val="center"/>
              <w:rPr>
                <w:rFonts w:ascii="Times New Roman" w:eastAsia="Times New Roman" w:hAnsi="Times New Roman"/>
                <w:b/>
                <w:spacing w:val="-10"/>
                <w:kern w:val="28"/>
                <w:sz w:val="24"/>
                <w:szCs w:val="24"/>
              </w:rPr>
            </w:pPr>
            <w:r>
              <w:rPr>
                <w:rFonts w:ascii="Times New Roman" w:eastAsia="Times New Roman" w:hAnsi="Times New Roman"/>
                <w:b/>
                <w:spacing w:val="-10"/>
                <w:kern w:val="28"/>
                <w:sz w:val="24"/>
                <w:szCs w:val="24"/>
              </w:rPr>
              <w:t>N=780</w:t>
            </w:r>
          </w:p>
        </w:tc>
        <w:tc>
          <w:tcPr>
            <w:tcW w:w="1620" w:type="dxa"/>
            <w:shd w:val="clear" w:color="auto" w:fill="auto"/>
          </w:tcPr>
          <w:p w14:paraId="32855804" w14:textId="77777777" w:rsidR="001550AA" w:rsidRDefault="001550AA" w:rsidP="001550AA">
            <w:pPr>
              <w:spacing w:after="0" w:line="240" w:lineRule="auto"/>
              <w:contextualSpacing/>
              <w:jc w:val="center"/>
              <w:rPr>
                <w:rFonts w:ascii="Times New Roman" w:eastAsia="Times New Roman" w:hAnsi="Times New Roman"/>
                <w:b/>
                <w:spacing w:val="-10"/>
                <w:kern w:val="28"/>
                <w:sz w:val="24"/>
                <w:szCs w:val="24"/>
              </w:rPr>
            </w:pPr>
            <w:r w:rsidRPr="001550AA">
              <w:rPr>
                <w:rFonts w:ascii="Times New Roman" w:eastAsia="Times New Roman" w:hAnsi="Times New Roman"/>
                <w:b/>
                <w:spacing w:val="-10"/>
                <w:kern w:val="28"/>
                <w:sz w:val="24"/>
                <w:szCs w:val="24"/>
              </w:rPr>
              <w:t>Road traffic injury</w:t>
            </w:r>
          </w:p>
          <w:p w14:paraId="408E606E" w14:textId="77777777" w:rsidR="0071260B" w:rsidRPr="001550AA" w:rsidRDefault="0071260B" w:rsidP="001550AA">
            <w:pPr>
              <w:spacing w:after="0" w:line="240" w:lineRule="auto"/>
              <w:contextualSpacing/>
              <w:jc w:val="center"/>
              <w:rPr>
                <w:rFonts w:ascii="Times New Roman" w:eastAsia="Times New Roman" w:hAnsi="Times New Roman"/>
                <w:b/>
                <w:spacing w:val="-10"/>
                <w:kern w:val="28"/>
                <w:sz w:val="24"/>
                <w:szCs w:val="24"/>
              </w:rPr>
            </w:pPr>
            <w:r>
              <w:rPr>
                <w:rFonts w:ascii="Times New Roman" w:eastAsia="Times New Roman" w:hAnsi="Times New Roman"/>
                <w:b/>
                <w:spacing w:val="-10"/>
                <w:kern w:val="28"/>
                <w:sz w:val="24"/>
                <w:szCs w:val="24"/>
              </w:rPr>
              <w:t>n=196</w:t>
            </w:r>
          </w:p>
        </w:tc>
        <w:tc>
          <w:tcPr>
            <w:tcW w:w="1980" w:type="dxa"/>
            <w:shd w:val="clear" w:color="auto" w:fill="auto"/>
          </w:tcPr>
          <w:p w14:paraId="311620AC" w14:textId="77777777" w:rsidR="001550AA" w:rsidRPr="001550AA" w:rsidRDefault="001550AA" w:rsidP="001550AA">
            <w:pPr>
              <w:spacing w:after="0" w:line="240" w:lineRule="auto"/>
              <w:contextualSpacing/>
              <w:jc w:val="center"/>
              <w:rPr>
                <w:rFonts w:ascii="Times New Roman" w:eastAsia="Times New Roman" w:hAnsi="Times New Roman"/>
                <w:b/>
                <w:spacing w:val="-10"/>
                <w:kern w:val="28"/>
                <w:sz w:val="24"/>
                <w:szCs w:val="24"/>
              </w:rPr>
            </w:pPr>
            <w:r w:rsidRPr="001550AA">
              <w:rPr>
                <w:rFonts w:ascii="Times New Roman" w:eastAsia="Times New Roman" w:hAnsi="Times New Roman"/>
                <w:b/>
                <w:spacing w:val="-10"/>
                <w:kern w:val="28"/>
                <w:sz w:val="24"/>
                <w:szCs w:val="24"/>
              </w:rPr>
              <w:t>OR (95% CIs)</w:t>
            </w:r>
          </w:p>
        </w:tc>
      </w:tr>
      <w:tr w:rsidR="001550AA" w:rsidRPr="001550AA" w14:paraId="19E9E15D" w14:textId="77777777" w:rsidTr="001550AA">
        <w:tc>
          <w:tcPr>
            <w:tcW w:w="4405" w:type="dxa"/>
          </w:tcPr>
          <w:p w14:paraId="715F7EA9" w14:textId="77777777" w:rsidR="001550AA" w:rsidRPr="001550AA" w:rsidRDefault="001550AA" w:rsidP="001550AA">
            <w:pPr>
              <w:spacing w:after="0" w:line="240" w:lineRule="auto"/>
              <w:rPr>
                <w:rFonts w:ascii="Times New Roman" w:eastAsia="Calibri" w:hAnsi="Times New Roman"/>
                <w:b/>
                <w:sz w:val="24"/>
                <w:szCs w:val="24"/>
              </w:rPr>
            </w:pPr>
            <w:r w:rsidRPr="001550AA">
              <w:rPr>
                <w:rFonts w:ascii="Times New Roman" w:eastAsia="Calibri" w:hAnsi="Times New Roman"/>
                <w:b/>
                <w:sz w:val="24"/>
                <w:szCs w:val="24"/>
              </w:rPr>
              <w:t>Age groups</w:t>
            </w:r>
          </w:p>
        </w:tc>
        <w:tc>
          <w:tcPr>
            <w:tcW w:w="1890" w:type="dxa"/>
          </w:tcPr>
          <w:p w14:paraId="778B176C"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13.39(1.31)</w:t>
            </w:r>
          </w:p>
        </w:tc>
        <w:tc>
          <w:tcPr>
            <w:tcW w:w="1620" w:type="dxa"/>
          </w:tcPr>
          <w:p w14:paraId="2E0E7828"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13.57(1.23)</w:t>
            </w:r>
          </w:p>
        </w:tc>
        <w:tc>
          <w:tcPr>
            <w:tcW w:w="1980" w:type="dxa"/>
          </w:tcPr>
          <w:p w14:paraId="7C245BFD" w14:textId="77777777" w:rsidR="001550AA" w:rsidRPr="001550AA" w:rsidRDefault="001550AA" w:rsidP="001550AA">
            <w:pPr>
              <w:spacing w:after="0" w:line="240" w:lineRule="auto"/>
              <w:rPr>
                <w:rFonts w:ascii="Times New Roman" w:eastAsia="Calibri" w:hAnsi="Times New Roman"/>
                <w:sz w:val="24"/>
                <w:szCs w:val="24"/>
              </w:rPr>
            </w:pPr>
            <w:r>
              <w:rPr>
                <w:rFonts w:ascii="Times New Roman" w:eastAsia="Calibri" w:hAnsi="Times New Roman"/>
                <w:sz w:val="24"/>
                <w:szCs w:val="24"/>
              </w:rPr>
              <w:t>1.11(0.99,1.27)</w:t>
            </w:r>
          </w:p>
        </w:tc>
      </w:tr>
      <w:tr w:rsidR="001550AA" w:rsidRPr="001550AA" w14:paraId="6AA29BBB" w14:textId="77777777" w:rsidTr="001550AA">
        <w:tc>
          <w:tcPr>
            <w:tcW w:w="4405" w:type="dxa"/>
          </w:tcPr>
          <w:p w14:paraId="3C77685B" w14:textId="77777777" w:rsidR="001550AA" w:rsidRPr="001550AA" w:rsidRDefault="001550AA" w:rsidP="001550AA">
            <w:pPr>
              <w:spacing w:after="0" w:line="240" w:lineRule="auto"/>
              <w:rPr>
                <w:rFonts w:ascii="Times New Roman" w:eastAsia="Calibri" w:hAnsi="Times New Roman"/>
                <w:b/>
                <w:sz w:val="24"/>
                <w:szCs w:val="24"/>
              </w:rPr>
            </w:pPr>
            <w:r w:rsidRPr="001550AA">
              <w:rPr>
                <w:rFonts w:ascii="Times New Roman" w:eastAsia="Calibri" w:hAnsi="Times New Roman"/>
                <w:b/>
                <w:sz w:val="24"/>
                <w:szCs w:val="24"/>
              </w:rPr>
              <w:t>Gender</w:t>
            </w:r>
          </w:p>
          <w:p w14:paraId="4BEB2E0B"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 xml:space="preserve"> Girl </w:t>
            </w:r>
          </w:p>
          <w:p w14:paraId="185244AC"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 xml:space="preserve"> Boy</w:t>
            </w:r>
          </w:p>
        </w:tc>
        <w:tc>
          <w:tcPr>
            <w:tcW w:w="1890" w:type="dxa"/>
          </w:tcPr>
          <w:p w14:paraId="27214ACF" w14:textId="77777777" w:rsidR="001550AA" w:rsidRPr="001550AA" w:rsidRDefault="001550AA" w:rsidP="001550AA">
            <w:pPr>
              <w:spacing w:after="0" w:line="240" w:lineRule="auto"/>
              <w:rPr>
                <w:rFonts w:ascii="Times New Roman" w:eastAsia="Calibri" w:hAnsi="Times New Roman"/>
                <w:sz w:val="24"/>
                <w:szCs w:val="24"/>
              </w:rPr>
            </w:pPr>
          </w:p>
          <w:p w14:paraId="433FB640"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484(62.1)</w:t>
            </w:r>
          </w:p>
          <w:p w14:paraId="7E3F80ED"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296(37.9)</w:t>
            </w:r>
          </w:p>
        </w:tc>
        <w:tc>
          <w:tcPr>
            <w:tcW w:w="1620" w:type="dxa"/>
          </w:tcPr>
          <w:p w14:paraId="6541EF78" w14:textId="77777777" w:rsidR="001550AA" w:rsidRPr="001550AA" w:rsidRDefault="001550AA" w:rsidP="001550AA">
            <w:pPr>
              <w:spacing w:after="0" w:line="240" w:lineRule="auto"/>
              <w:rPr>
                <w:rFonts w:ascii="Times New Roman" w:eastAsia="Calibri" w:hAnsi="Times New Roman"/>
                <w:sz w:val="24"/>
                <w:szCs w:val="24"/>
              </w:rPr>
            </w:pPr>
          </w:p>
          <w:p w14:paraId="2D8CB3AC"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91(46.4)</w:t>
            </w:r>
          </w:p>
          <w:p w14:paraId="09D5A89A"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105(53.6)</w:t>
            </w:r>
          </w:p>
        </w:tc>
        <w:tc>
          <w:tcPr>
            <w:tcW w:w="1980" w:type="dxa"/>
          </w:tcPr>
          <w:p w14:paraId="64B1CAA0" w14:textId="77777777" w:rsidR="001550AA" w:rsidRPr="001550AA" w:rsidRDefault="001550AA" w:rsidP="001550AA">
            <w:pPr>
              <w:spacing w:after="0" w:line="240" w:lineRule="auto"/>
              <w:contextualSpacing/>
              <w:rPr>
                <w:rFonts w:ascii="Times New Roman" w:eastAsia="Times New Roman" w:hAnsi="Times New Roman"/>
                <w:spacing w:val="-10"/>
                <w:kern w:val="28"/>
                <w:sz w:val="24"/>
                <w:szCs w:val="24"/>
              </w:rPr>
            </w:pPr>
          </w:p>
          <w:p w14:paraId="13B73C30" w14:textId="77777777" w:rsidR="001550AA" w:rsidRDefault="001550AA" w:rsidP="001550AA">
            <w:pPr>
              <w:spacing w:after="0" w:line="240" w:lineRule="auto"/>
              <w:rPr>
                <w:rFonts w:ascii="Times New Roman" w:eastAsia="Calibri" w:hAnsi="Times New Roman"/>
                <w:sz w:val="24"/>
                <w:szCs w:val="24"/>
              </w:rPr>
            </w:pPr>
            <w:r>
              <w:rPr>
                <w:rFonts w:ascii="Times New Roman" w:eastAsia="Calibri" w:hAnsi="Times New Roman"/>
                <w:sz w:val="24"/>
                <w:szCs w:val="24"/>
              </w:rPr>
              <w:t>1</w:t>
            </w:r>
          </w:p>
          <w:p w14:paraId="778CABAA" w14:textId="77777777" w:rsidR="001550AA" w:rsidRPr="001550AA" w:rsidRDefault="001550AA" w:rsidP="001550AA">
            <w:pPr>
              <w:spacing w:after="0" w:line="240" w:lineRule="auto"/>
              <w:rPr>
                <w:rFonts w:ascii="Times New Roman" w:eastAsia="Calibri" w:hAnsi="Times New Roman"/>
                <w:sz w:val="24"/>
                <w:szCs w:val="24"/>
              </w:rPr>
            </w:pPr>
            <w:r>
              <w:rPr>
                <w:rFonts w:ascii="Times New Roman" w:eastAsia="Calibri" w:hAnsi="Times New Roman"/>
                <w:sz w:val="24"/>
                <w:szCs w:val="24"/>
              </w:rPr>
              <w:t>1.89(</w:t>
            </w:r>
            <w:r w:rsidR="002947B3">
              <w:rPr>
                <w:rFonts w:ascii="Times New Roman" w:eastAsia="Calibri" w:hAnsi="Times New Roman"/>
                <w:sz w:val="24"/>
                <w:szCs w:val="24"/>
              </w:rPr>
              <w:t>1.38,2.59)</w:t>
            </w:r>
          </w:p>
        </w:tc>
      </w:tr>
      <w:tr w:rsidR="001550AA" w:rsidRPr="001550AA" w14:paraId="1E4CACD4" w14:textId="77777777" w:rsidTr="001550AA">
        <w:tc>
          <w:tcPr>
            <w:tcW w:w="4405" w:type="dxa"/>
          </w:tcPr>
          <w:p w14:paraId="7B3D4240" w14:textId="77777777" w:rsidR="001550AA" w:rsidRPr="001550AA" w:rsidRDefault="001550AA" w:rsidP="001550AA">
            <w:pPr>
              <w:spacing w:after="0" w:line="240" w:lineRule="auto"/>
              <w:rPr>
                <w:rFonts w:ascii="Times New Roman" w:eastAsia="Calibri" w:hAnsi="Times New Roman"/>
                <w:b/>
                <w:sz w:val="24"/>
                <w:szCs w:val="24"/>
              </w:rPr>
            </w:pPr>
            <w:r w:rsidRPr="001550AA">
              <w:rPr>
                <w:rFonts w:ascii="Times New Roman" w:eastAsia="Calibri" w:hAnsi="Times New Roman"/>
                <w:b/>
                <w:sz w:val="24"/>
                <w:szCs w:val="24"/>
              </w:rPr>
              <w:t>Type of School</w:t>
            </w:r>
          </w:p>
          <w:p w14:paraId="782391F9"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 xml:space="preserve"> Private</w:t>
            </w:r>
          </w:p>
          <w:p w14:paraId="07A40010" w14:textId="77777777" w:rsidR="001550AA" w:rsidRPr="001550AA" w:rsidRDefault="001550AA" w:rsidP="001550AA">
            <w:pPr>
              <w:spacing w:after="0" w:line="240" w:lineRule="auto"/>
              <w:rPr>
                <w:rFonts w:ascii="Times New Roman" w:eastAsia="Calibri" w:hAnsi="Times New Roman"/>
                <w:b/>
                <w:sz w:val="24"/>
                <w:szCs w:val="24"/>
              </w:rPr>
            </w:pPr>
            <w:r w:rsidRPr="001550AA">
              <w:rPr>
                <w:rFonts w:ascii="Times New Roman" w:eastAsia="Calibri" w:hAnsi="Times New Roman"/>
                <w:sz w:val="24"/>
                <w:szCs w:val="24"/>
              </w:rPr>
              <w:t xml:space="preserve"> Public</w:t>
            </w:r>
          </w:p>
        </w:tc>
        <w:tc>
          <w:tcPr>
            <w:tcW w:w="1890" w:type="dxa"/>
          </w:tcPr>
          <w:p w14:paraId="39A30A01" w14:textId="77777777" w:rsidR="001550AA" w:rsidRPr="001550AA" w:rsidRDefault="001550AA" w:rsidP="001550AA">
            <w:pPr>
              <w:spacing w:after="0" w:line="240" w:lineRule="auto"/>
              <w:rPr>
                <w:rFonts w:ascii="Times New Roman" w:eastAsia="Calibri" w:hAnsi="Times New Roman"/>
                <w:sz w:val="24"/>
                <w:szCs w:val="24"/>
              </w:rPr>
            </w:pPr>
          </w:p>
          <w:p w14:paraId="3EC397F0"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516(66.2)</w:t>
            </w:r>
          </w:p>
          <w:p w14:paraId="70A8A847"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264(33.8)</w:t>
            </w:r>
          </w:p>
        </w:tc>
        <w:tc>
          <w:tcPr>
            <w:tcW w:w="1620" w:type="dxa"/>
          </w:tcPr>
          <w:p w14:paraId="114CA0AF" w14:textId="77777777" w:rsidR="001550AA" w:rsidRPr="001550AA" w:rsidRDefault="001550AA" w:rsidP="001550AA">
            <w:pPr>
              <w:spacing w:after="0" w:line="240" w:lineRule="auto"/>
              <w:rPr>
                <w:rFonts w:ascii="Times New Roman" w:eastAsia="Calibri" w:hAnsi="Times New Roman"/>
                <w:sz w:val="24"/>
                <w:szCs w:val="24"/>
              </w:rPr>
            </w:pPr>
          </w:p>
          <w:p w14:paraId="43BD1AD6"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127(64.8)</w:t>
            </w:r>
          </w:p>
          <w:p w14:paraId="48BB6599"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69(35.2)</w:t>
            </w:r>
          </w:p>
        </w:tc>
        <w:tc>
          <w:tcPr>
            <w:tcW w:w="1980" w:type="dxa"/>
          </w:tcPr>
          <w:p w14:paraId="583580F6" w14:textId="77777777" w:rsidR="001550AA" w:rsidRPr="001550AA" w:rsidRDefault="001550AA" w:rsidP="001550AA">
            <w:pPr>
              <w:spacing w:after="0" w:line="240" w:lineRule="auto"/>
              <w:contextualSpacing/>
              <w:rPr>
                <w:rFonts w:ascii="Times New Roman" w:eastAsia="Times New Roman" w:hAnsi="Times New Roman"/>
                <w:spacing w:val="-10"/>
                <w:kern w:val="28"/>
                <w:sz w:val="24"/>
                <w:szCs w:val="24"/>
              </w:rPr>
            </w:pPr>
          </w:p>
          <w:p w14:paraId="17A14A2A" w14:textId="77777777" w:rsidR="001550AA" w:rsidRDefault="002947B3" w:rsidP="001550AA">
            <w:pPr>
              <w:spacing w:after="0" w:line="240" w:lineRule="auto"/>
              <w:rPr>
                <w:rFonts w:ascii="Times New Roman" w:eastAsia="Calibri" w:hAnsi="Times New Roman"/>
                <w:sz w:val="24"/>
                <w:szCs w:val="24"/>
              </w:rPr>
            </w:pPr>
            <w:r>
              <w:rPr>
                <w:rFonts w:ascii="Times New Roman" w:eastAsia="Calibri" w:hAnsi="Times New Roman"/>
                <w:sz w:val="24"/>
                <w:szCs w:val="24"/>
              </w:rPr>
              <w:t>1</w:t>
            </w:r>
          </w:p>
          <w:p w14:paraId="21A6FD35" w14:textId="77777777" w:rsidR="002947B3" w:rsidRPr="001550AA" w:rsidRDefault="002947B3" w:rsidP="001550AA">
            <w:pPr>
              <w:spacing w:after="0" w:line="240" w:lineRule="auto"/>
              <w:rPr>
                <w:rFonts w:ascii="Times New Roman" w:eastAsia="Calibri" w:hAnsi="Times New Roman"/>
                <w:sz w:val="24"/>
                <w:szCs w:val="24"/>
              </w:rPr>
            </w:pPr>
            <w:r>
              <w:rPr>
                <w:rFonts w:ascii="Times New Roman" w:eastAsia="Calibri" w:hAnsi="Times New Roman"/>
                <w:sz w:val="24"/>
                <w:szCs w:val="24"/>
              </w:rPr>
              <w:t>1.06(0.76,1.47)</w:t>
            </w:r>
          </w:p>
        </w:tc>
      </w:tr>
      <w:tr w:rsidR="001550AA" w:rsidRPr="001550AA" w14:paraId="645AA111" w14:textId="77777777" w:rsidTr="001550AA">
        <w:trPr>
          <w:trHeight w:val="1151"/>
        </w:trPr>
        <w:tc>
          <w:tcPr>
            <w:tcW w:w="4405" w:type="dxa"/>
          </w:tcPr>
          <w:p w14:paraId="37C44E37" w14:textId="77777777" w:rsidR="00091739" w:rsidRPr="00091739" w:rsidRDefault="00091739" w:rsidP="00091739">
            <w:pPr>
              <w:spacing w:after="0" w:line="240" w:lineRule="auto"/>
              <w:rPr>
                <w:rFonts w:ascii="Times New Roman" w:hAnsi="Times New Roman"/>
                <w:b/>
                <w:sz w:val="24"/>
                <w:szCs w:val="24"/>
              </w:rPr>
            </w:pPr>
            <w:r w:rsidRPr="00091739">
              <w:rPr>
                <w:rFonts w:ascii="Times New Roman" w:hAnsi="Times New Roman"/>
                <w:b/>
                <w:sz w:val="24"/>
                <w:szCs w:val="24"/>
              </w:rPr>
              <w:t>Accompaniment in school-home journey</w:t>
            </w:r>
          </w:p>
          <w:p w14:paraId="4E3D8C53" w14:textId="77777777" w:rsid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 xml:space="preserve"> Either with parent or any other adult</w:t>
            </w:r>
          </w:p>
          <w:p w14:paraId="2A3D1C67" w14:textId="77777777" w:rsidR="002947B3" w:rsidRPr="001550AA" w:rsidRDefault="002947B3"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Al</w:t>
            </w:r>
            <w:r>
              <w:rPr>
                <w:rFonts w:ascii="Times New Roman" w:eastAsia="Calibri" w:hAnsi="Times New Roman"/>
                <w:sz w:val="24"/>
                <w:szCs w:val="24"/>
              </w:rPr>
              <w:t>one or with someone of same age</w:t>
            </w:r>
          </w:p>
          <w:p w14:paraId="05776381" w14:textId="77777777" w:rsidR="001550AA" w:rsidRPr="001550AA" w:rsidRDefault="001550AA" w:rsidP="001550AA">
            <w:pPr>
              <w:spacing w:after="0" w:line="240" w:lineRule="auto"/>
              <w:rPr>
                <w:rFonts w:ascii="Times New Roman" w:eastAsia="Calibri" w:hAnsi="Times New Roman"/>
                <w:b/>
                <w:sz w:val="24"/>
                <w:szCs w:val="24"/>
              </w:rPr>
            </w:pPr>
            <w:r w:rsidRPr="001550AA">
              <w:rPr>
                <w:rFonts w:ascii="Times New Roman" w:eastAsia="Calibri" w:hAnsi="Times New Roman"/>
                <w:sz w:val="24"/>
                <w:szCs w:val="24"/>
              </w:rPr>
              <w:t>Mix travel pattern; alone or with parents</w:t>
            </w:r>
          </w:p>
        </w:tc>
        <w:tc>
          <w:tcPr>
            <w:tcW w:w="1890" w:type="dxa"/>
          </w:tcPr>
          <w:p w14:paraId="5030F54C" w14:textId="77777777" w:rsidR="001550AA" w:rsidRPr="001550AA" w:rsidRDefault="001550AA" w:rsidP="001550AA">
            <w:pPr>
              <w:spacing w:after="0" w:line="240" w:lineRule="auto"/>
              <w:rPr>
                <w:rFonts w:ascii="Times New Roman" w:eastAsia="Calibri" w:hAnsi="Times New Roman"/>
                <w:sz w:val="24"/>
                <w:szCs w:val="24"/>
              </w:rPr>
            </w:pPr>
          </w:p>
          <w:p w14:paraId="013F4F9C" w14:textId="77777777" w:rsidR="002947B3" w:rsidRDefault="002947B3" w:rsidP="001550AA">
            <w:pPr>
              <w:spacing w:after="0" w:line="240" w:lineRule="auto"/>
              <w:rPr>
                <w:rFonts w:ascii="Times New Roman" w:eastAsia="Calibri" w:hAnsi="Times New Roman"/>
                <w:sz w:val="24"/>
                <w:szCs w:val="24"/>
              </w:rPr>
            </w:pPr>
          </w:p>
          <w:p w14:paraId="74DDD5D5" w14:textId="77777777" w:rsidR="002947B3" w:rsidRDefault="002947B3" w:rsidP="001550AA">
            <w:pPr>
              <w:spacing w:after="0" w:line="240" w:lineRule="auto"/>
              <w:rPr>
                <w:rFonts w:ascii="Times New Roman" w:eastAsia="Calibri" w:hAnsi="Times New Roman"/>
                <w:sz w:val="24"/>
                <w:szCs w:val="24"/>
              </w:rPr>
            </w:pPr>
            <w:r>
              <w:rPr>
                <w:rFonts w:ascii="Times New Roman" w:eastAsia="Calibri" w:hAnsi="Times New Roman"/>
                <w:sz w:val="24"/>
                <w:szCs w:val="24"/>
              </w:rPr>
              <w:t>94(12.1)</w:t>
            </w:r>
          </w:p>
          <w:p w14:paraId="7D613520"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654(83.8)</w:t>
            </w:r>
          </w:p>
          <w:p w14:paraId="154015D2"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32(4.1)</w:t>
            </w:r>
          </w:p>
        </w:tc>
        <w:tc>
          <w:tcPr>
            <w:tcW w:w="1620" w:type="dxa"/>
          </w:tcPr>
          <w:p w14:paraId="5691E33E" w14:textId="77777777" w:rsidR="001550AA" w:rsidRPr="001550AA" w:rsidRDefault="001550AA" w:rsidP="001550AA">
            <w:pPr>
              <w:spacing w:after="0" w:line="240" w:lineRule="auto"/>
              <w:rPr>
                <w:rFonts w:ascii="Times New Roman" w:eastAsia="Calibri" w:hAnsi="Times New Roman"/>
                <w:sz w:val="24"/>
                <w:szCs w:val="24"/>
              </w:rPr>
            </w:pPr>
          </w:p>
          <w:p w14:paraId="35C7A614" w14:textId="77777777" w:rsidR="002947B3" w:rsidRDefault="002947B3" w:rsidP="002947B3">
            <w:pPr>
              <w:spacing w:after="0" w:line="240" w:lineRule="auto"/>
              <w:rPr>
                <w:rFonts w:ascii="Times New Roman" w:eastAsia="Calibri" w:hAnsi="Times New Roman"/>
                <w:sz w:val="24"/>
                <w:szCs w:val="24"/>
              </w:rPr>
            </w:pPr>
          </w:p>
          <w:p w14:paraId="473B1DF7" w14:textId="77777777" w:rsidR="002947B3" w:rsidRDefault="002947B3" w:rsidP="001550AA">
            <w:pPr>
              <w:spacing w:after="0" w:line="240" w:lineRule="auto"/>
              <w:rPr>
                <w:rFonts w:ascii="Times New Roman" w:eastAsia="Calibri" w:hAnsi="Times New Roman"/>
                <w:sz w:val="24"/>
                <w:szCs w:val="24"/>
              </w:rPr>
            </w:pPr>
            <w:r>
              <w:rPr>
                <w:rFonts w:ascii="Times New Roman" w:eastAsia="Calibri" w:hAnsi="Times New Roman"/>
                <w:sz w:val="24"/>
                <w:szCs w:val="24"/>
              </w:rPr>
              <w:t>19(9.7)</w:t>
            </w:r>
          </w:p>
          <w:p w14:paraId="41F95842"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171(87.2)</w:t>
            </w:r>
          </w:p>
          <w:p w14:paraId="15BBB96A"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6(3.1)</w:t>
            </w:r>
          </w:p>
        </w:tc>
        <w:tc>
          <w:tcPr>
            <w:tcW w:w="1980" w:type="dxa"/>
          </w:tcPr>
          <w:p w14:paraId="5DC4DE63" w14:textId="77777777" w:rsidR="001550AA" w:rsidRPr="001550AA" w:rsidRDefault="001550AA" w:rsidP="001550AA">
            <w:pPr>
              <w:spacing w:after="0" w:line="240" w:lineRule="auto"/>
              <w:contextualSpacing/>
              <w:rPr>
                <w:rFonts w:ascii="Times New Roman" w:eastAsia="Times New Roman" w:hAnsi="Times New Roman"/>
                <w:spacing w:val="-10"/>
                <w:kern w:val="28"/>
                <w:sz w:val="24"/>
                <w:szCs w:val="24"/>
              </w:rPr>
            </w:pPr>
          </w:p>
          <w:p w14:paraId="649475B9" w14:textId="77777777" w:rsidR="001550AA" w:rsidRPr="001550AA" w:rsidRDefault="001550AA" w:rsidP="001550AA">
            <w:pPr>
              <w:spacing w:after="0" w:line="240" w:lineRule="auto"/>
              <w:rPr>
                <w:rFonts w:ascii="Times New Roman" w:eastAsia="Calibri" w:hAnsi="Times New Roman"/>
                <w:sz w:val="24"/>
                <w:szCs w:val="24"/>
              </w:rPr>
            </w:pPr>
          </w:p>
          <w:p w14:paraId="2E751A6B" w14:textId="77777777" w:rsidR="001550AA" w:rsidRDefault="002947B3" w:rsidP="001550AA">
            <w:pPr>
              <w:spacing w:after="0" w:line="240" w:lineRule="auto"/>
              <w:rPr>
                <w:rFonts w:ascii="Times New Roman" w:eastAsia="Calibri" w:hAnsi="Times New Roman"/>
                <w:sz w:val="24"/>
                <w:szCs w:val="24"/>
              </w:rPr>
            </w:pPr>
            <w:r>
              <w:rPr>
                <w:rFonts w:ascii="Times New Roman" w:eastAsia="Calibri" w:hAnsi="Times New Roman"/>
                <w:sz w:val="24"/>
                <w:szCs w:val="24"/>
              </w:rPr>
              <w:t>1</w:t>
            </w:r>
          </w:p>
          <w:p w14:paraId="5D833709" w14:textId="77777777" w:rsidR="002947B3" w:rsidRDefault="002947B3" w:rsidP="001550AA">
            <w:pPr>
              <w:spacing w:after="0" w:line="240" w:lineRule="auto"/>
              <w:rPr>
                <w:rFonts w:ascii="Times New Roman" w:eastAsia="Calibri" w:hAnsi="Times New Roman"/>
                <w:sz w:val="24"/>
                <w:szCs w:val="24"/>
              </w:rPr>
            </w:pPr>
            <w:r>
              <w:rPr>
                <w:rFonts w:ascii="Times New Roman" w:eastAsia="Calibri" w:hAnsi="Times New Roman"/>
                <w:sz w:val="24"/>
                <w:szCs w:val="24"/>
              </w:rPr>
              <w:t>1.29(0.78,2.24)</w:t>
            </w:r>
          </w:p>
          <w:p w14:paraId="0DE34F01" w14:textId="77777777" w:rsidR="002947B3" w:rsidRPr="001550AA" w:rsidRDefault="002947B3" w:rsidP="001550AA">
            <w:pPr>
              <w:spacing w:after="0" w:line="240" w:lineRule="auto"/>
              <w:rPr>
                <w:rFonts w:ascii="Times New Roman" w:eastAsia="Calibri" w:hAnsi="Times New Roman"/>
                <w:sz w:val="24"/>
                <w:szCs w:val="24"/>
              </w:rPr>
            </w:pPr>
            <w:r>
              <w:rPr>
                <w:rFonts w:ascii="Times New Roman" w:eastAsia="Calibri" w:hAnsi="Times New Roman"/>
                <w:sz w:val="24"/>
                <w:szCs w:val="24"/>
              </w:rPr>
              <w:t>0.93(0.32,2.41)</w:t>
            </w:r>
          </w:p>
        </w:tc>
      </w:tr>
      <w:tr w:rsidR="001550AA" w:rsidRPr="001550AA" w14:paraId="16548527" w14:textId="77777777" w:rsidTr="001550AA">
        <w:tc>
          <w:tcPr>
            <w:tcW w:w="4405" w:type="dxa"/>
          </w:tcPr>
          <w:p w14:paraId="03E202DD" w14:textId="77777777" w:rsidR="001550AA" w:rsidRPr="001550AA" w:rsidRDefault="001550AA" w:rsidP="001550AA">
            <w:pPr>
              <w:spacing w:after="0" w:line="240" w:lineRule="auto"/>
              <w:rPr>
                <w:rFonts w:ascii="Times New Roman" w:eastAsia="Calibri" w:hAnsi="Times New Roman"/>
                <w:b/>
                <w:sz w:val="24"/>
                <w:szCs w:val="24"/>
              </w:rPr>
            </w:pPr>
            <w:r w:rsidRPr="001550AA">
              <w:rPr>
                <w:rFonts w:ascii="Times New Roman" w:eastAsia="Calibri" w:hAnsi="Times New Roman"/>
                <w:b/>
                <w:sz w:val="24"/>
                <w:szCs w:val="24"/>
              </w:rPr>
              <w:t>Adolescent allowed to cross main roads</w:t>
            </w:r>
          </w:p>
          <w:p w14:paraId="10948B2A"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 xml:space="preserve"> No</w:t>
            </w:r>
          </w:p>
          <w:p w14:paraId="2DAB8A8C" w14:textId="77777777" w:rsidR="001550AA" w:rsidRPr="001550AA" w:rsidRDefault="001550AA" w:rsidP="001550AA">
            <w:pPr>
              <w:spacing w:after="0" w:line="240" w:lineRule="auto"/>
              <w:rPr>
                <w:rFonts w:ascii="Times New Roman" w:eastAsia="Calibri" w:hAnsi="Times New Roman"/>
                <w:b/>
                <w:sz w:val="24"/>
                <w:szCs w:val="24"/>
              </w:rPr>
            </w:pPr>
            <w:r w:rsidRPr="001550AA">
              <w:rPr>
                <w:rFonts w:ascii="Times New Roman" w:eastAsia="Calibri" w:hAnsi="Times New Roman"/>
                <w:sz w:val="24"/>
                <w:szCs w:val="24"/>
              </w:rPr>
              <w:t xml:space="preserve"> Yes</w:t>
            </w:r>
          </w:p>
        </w:tc>
        <w:tc>
          <w:tcPr>
            <w:tcW w:w="1890" w:type="dxa"/>
          </w:tcPr>
          <w:p w14:paraId="28EEF0DB" w14:textId="77777777" w:rsidR="002947B3" w:rsidRDefault="002947B3" w:rsidP="001550AA">
            <w:pPr>
              <w:spacing w:after="0" w:line="240" w:lineRule="auto"/>
              <w:rPr>
                <w:rFonts w:ascii="Times New Roman" w:eastAsia="Calibri" w:hAnsi="Times New Roman"/>
                <w:sz w:val="24"/>
                <w:szCs w:val="24"/>
              </w:rPr>
            </w:pPr>
          </w:p>
          <w:p w14:paraId="719ACCC9"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498(63.8)</w:t>
            </w:r>
          </w:p>
          <w:p w14:paraId="5AAF22F2" w14:textId="77777777" w:rsidR="001550AA" w:rsidRPr="001550AA" w:rsidRDefault="002947B3" w:rsidP="001550AA">
            <w:pPr>
              <w:spacing w:after="0" w:line="240" w:lineRule="auto"/>
              <w:rPr>
                <w:rFonts w:ascii="Times New Roman" w:eastAsia="Calibri" w:hAnsi="Times New Roman"/>
                <w:sz w:val="24"/>
                <w:szCs w:val="24"/>
              </w:rPr>
            </w:pPr>
            <w:r>
              <w:rPr>
                <w:rFonts w:ascii="Times New Roman" w:eastAsia="Calibri" w:hAnsi="Times New Roman"/>
                <w:sz w:val="24"/>
                <w:szCs w:val="24"/>
              </w:rPr>
              <w:t>282(36.2)</w:t>
            </w:r>
          </w:p>
        </w:tc>
        <w:tc>
          <w:tcPr>
            <w:tcW w:w="1620" w:type="dxa"/>
          </w:tcPr>
          <w:p w14:paraId="0BDC755C" w14:textId="77777777" w:rsidR="002947B3" w:rsidRDefault="002947B3" w:rsidP="001550AA">
            <w:pPr>
              <w:spacing w:after="0" w:line="240" w:lineRule="auto"/>
              <w:rPr>
                <w:rFonts w:ascii="Times New Roman" w:eastAsia="Calibri" w:hAnsi="Times New Roman"/>
                <w:sz w:val="24"/>
                <w:szCs w:val="24"/>
              </w:rPr>
            </w:pPr>
          </w:p>
          <w:p w14:paraId="238EFCED"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101(51.5)</w:t>
            </w:r>
          </w:p>
          <w:p w14:paraId="3F89D3E8"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95(48.5)</w:t>
            </w:r>
          </w:p>
        </w:tc>
        <w:tc>
          <w:tcPr>
            <w:tcW w:w="1980" w:type="dxa"/>
          </w:tcPr>
          <w:p w14:paraId="259353E2" w14:textId="77777777" w:rsidR="001550AA" w:rsidRPr="001550AA" w:rsidRDefault="001550AA" w:rsidP="001550AA">
            <w:pPr>
              <w:spacing w:after="0" w:line="240" w:lineRule="auto"/>
              <w:rPr>
                <w:rFonts w:ascii="Times New Roman" w:eastAsia="Calibri" w:hAnsi="Times New Roman"/>
                <w:sz w:val="24"/>
                <w:szCs w:val="24"/>
              </w:rPr>
            </w:pPr>
          </w:p>
          <w:p w14:paraId="2005CE75" w14:textId="77777777" w:rsidR="001550AA" w:rsidRDefault="002947B3" w:rsidP="001550AA">
            <w:pPr>
              <w:spacing w:after="0" w:line="240" w:lineRule="auto"/>
              <w:rPr>
                <w:rFonts w:ascii="Times New Roman" w:eastAsia="Calibri" w:hAnsi="Times New Roman"/>
                <w:sz w:val="24"/>
                <w:szCs w:val="24"/>
              </w:rPr>
            </w:pPr>
            <w:r>
              <w:rPr>
                <w:rFonts w:ascii="Times New Roman" w:eastAsia="Calibri" w:hAnsi="Times New Roman"/>
                <w:sz w:val="24"/>
                <w:szCs w:val="24"/>
              </w:rPr>
              <w:t>1</w:t>
            </w:r>
          </w:p>
          <w:p w14:paraId="19CE31AD" w14:textId="77777777" w:rsidR="002947B3" w:rsidRPr="001550AA" w:rsidRDefault="002947B3" w:rsidP="001550AA">
            <w:pPr>
              <w:spacing w:after="0" w:line="240" w:lineRule="auto"/>
              <w:rPr>
                <w:rFonts w:ascii="Times New Roman" w:eastAsia="Calibri" w:hAnsi="Times New Roman"/>
                <w:sz w:val="24"/>
                <w:szCs w:val="24"/>
              </w:rPr>
            </w:pPr>
            <w:r>
              <w:rPr>
                <w:rFonts w:ascii="Times New Roman" w:eastAsia="Calibri" w:hAnsi="Times New Roman"/>
                <w:sz w:val="24"/>
                <w:szCs w:val="24"/>
              </w:rPr>
              <w:t>1.66(1.21,2.28)</w:t>
            </w:r>
          </w:p>
        </w:tc>
      </w:tr>
      <w:tr w:rsidR="001550AA" w:rsidRPr="001550AA" w14:paraId="1440ADE4" w14:textId="77777777" w:rsidTr="001550AA">
        <w:tc>
          <w:tcPr>
            <w:tcW w:w="4405" w:type="dxa"/>
          </w:tcPr>
          <w:p w14:paraId="4384F1B3" w14:textId="77777777" w:rsidR="001550AA" w:rsidRPr="001550AA" w:rsidRDefault="001550AA" w:rsidP="001550AA">
            <w:pPr>
              <w:spacing w:after="0" w:line="240" w:lineRule="auto"/>
              <w:rPr>
                <w:rFonts w:ascii="Times New Roman" w:eastAsia="Calibri" w:hAnsi="Times New Roman"/>
                <w:b/>
                <w:sz w:val="24"/>
                <w:szCs w:val="24"/>
              </w:rPr>
            </w:pPr>
            <w:r w:rsidRPr="001550AA">
              <w:rPr>
                <w:rFonts w:ascii="Times New Roman" w:eastAsia="Calibri" w:hAnsi="Times New Roman"/>
                <w:b/>
                <w:sz w:val="24"/>
                <w:szCs w:val="24"/>
              </w:rPr>
              <w:t>Adolescent allowed to go on public bus</w:t>
            </w:r>
          </w:p>
          <w:p w14:paraId="5E393345"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 xml:space="preserve"> No</w:t>
            </w:r>
          </w:p>
          <w:p w14:paraId="5370D6B3" w14:textId="77777777" w:rsidR="001550AA" w:rsidRPr="001550AA" w:rsidRDefault="001550AA" w:rsidP="001550AA">
            <w:pPr>
              <w:spacing w:after="0" w:line="240" w:lineRule="auto"/>
              <w:rPr>
                <w:rFonts w:ascii="Times New Roman" w:eastAsia="Calibri" w:hAnsi="Times New Roman"/>
                <w:b/>
                <w:sz w:val="24"/>
                <w:szCs w:val="24"/>
              </w:rPr>
            </w:pPr>
            <w:r w:rsidRPr="001550AA">
              <w:rPr>
                <w:rFonts w:ascii="Times New Roman" w:eastAsia="Calibri" w:hAnsi="Times New Roman"/>
                <w:sz w:val="24"/>
                <w:szCs w:val="24"/>
              </w:rPr>
              <w:t xml:space="preserve"> Yes</w:t>
            </w:r>
          </w:p>
        </w:tc>
        <w:tc>
          <w:tcPr>
            <w:tcW w:w="1890" w:type="dxa"/>
          </w:tcPr>
          <w:p w14:paraId="2AE97BCD" w14:textId="77777777" w:rsidR="001550AA" w:rsidRPr="001550AA" w:rsidRDefault="001550AA" w:rsidP="001550AA">
            <w:pPr>
              <w:spacing w:after="0" w:line="240" w:lineRule="auto"/>
              <w:jc w:val="center"/>
              <w:rPr>
                <w:rFonts w:ascii="Times New Roman" w:eastAsia="Calibri" w:hAnsi="Times New Roman"/>
                <w:sz w:val="24"/>
                <w:szCs w:val="24"/>
              </w:rPr>
            </w:pPr>
          </w:p>
          <w:p w14:paraId="5A3F3B17"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681(87.3)</w:t>
            </w:r>
          </w:p>
          <w:p w14:paraId="46CAD678" w14:textId="77777777" w:rsidR="001550AA" w:rsidRPr="001550AA" w:rsidRDefault="002947B3" w:rsidP="001550AA">
            <w:pPr>
              <w:spacing w:after="0" w:line="240" w:lineRule="auto"/>
              <w:rPr>
                <w:rFonts w:ascii="Times New Roman" w:eastAsia="Calibri" w:hAnsi="Times New Roman"/>
                <w:sz w:val="24"/>
                <w:szCs w:val="24"/>
              </w:rPr>
            </w:pPr>
            <w:r>
              <w:rPr>
                <w:rFonts w:ascii="Times New Roman" w:eastAsia="Calibri" w:hAnsi="Times New Roman"/>
                <w:sz w:val="24"/>
                <w:szCs w:val="24"/>
              </w:rPr>
              <w:t>99(12.7)</w:t>
            </w:r>
          </w:p>
        </w:tc>
        <w:tc>
          <w:tcPr>
            <w:tcW w:w="1620" w:type="dxa"/>
          </w:tcPr>
          <w:p w14:paraId="6E928FC2" w14:textId="77777777" w:rsidR="001550AA" w:rsidRPr="001550AA" w:rsidRDefault="001550AA" w:rsidP="001550AA">
            <w:pPr>
              <w:spacing w:after="0" w:line="240" w:lineRule="auto"/>
              <w:rPr>
                <w:rFonts w:ascii="Times New Roman" w:eastAsia="Calibri" w:hAnsi="Times New Roman"/>
                <w:sz w:val="24"/>
                <w:szCs w:val="24"/>
              </w:rPr>
            </w:pPr>
          </w:p>
          <w:p w14:paraId="07A20156"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156(79.6)</w:t>
            </w:r>
          </w:p>
          <w:p w14:paraId="6D19FD75" w14:textId="77777777" w:rsidR="001550AA" w:rsidRPr="001550AA" w:rsidRDefault="002947B3" w:rsidP="001550AA">
            <w:pPr>
              <w:spacing w:after="0" w:line="240" w:lineRule="auto"/>
              <w:rPr>
                <w:rFonts w:ascii="Times New Roman" w:eastAsia="Calibri" w:hAnsi="Times New Roman"/>
                <w:sz w:val="24"/>
                <w:szCs w:val="24"/>
              </w:rPr>
            </w:pPr>
            <w:r>
              <w:rPr>
                <w:rFonts w:ascii="Times New Roman" w:eastAsia="Calibri" w:hAnsi="Times New Roman"/>
                <w:sz w:val="24"/>
                <w:szCs w:val="24"/>
              </w:rPr>
              <w:t>40(20.4)</w:t>
            </w:r>
          </w:p>
        </w:tc>
        <w:tc>
          <w:tcPr>
            <w:tcW w:w="1980" w:type="dxa"/>
          </w:tcPr>
          <w:p w14:paraId="191D5AB5" w14:textId="77777777" w:rsidR="001550AA" w:rsidRPr="001550AA" w:rsidRDefault="001550AA" w:rsidP="001550AA">
            <w:pPr>
              <w:spacing w:after="0" w:line="240" w:lineRule="auto"/>
              <w:contextualSpacing/>
              <w:rPr>
                <w:rFonts w:ascii="Times New Roman" w:eastAsia="Times New Roman" w:hAnsi="Times New Roman"/>
                <w:spacing w:val="-10"/>
                <w:kern w:val="28"/>
                <w:sz w:val="24"/>
                <w:szCs w:val="24"/>
              </w:rPr>
            </w:pPr>
          </w:p>
          <w:p w14:paraId="162D8622" w14:textId="77777777" w:rsidR="001550AA" w:rsidRDefault="002947B3" w:rsidP="001550AA">
            <w:pPr>
              <w:spacing w:after="0" w:line="240" w:lineRule="auto"/>
              <w:rPr>
                <w:rFonts w:ascii="Times New Roman" w:eastAsia="Calibri" w:hAnsi="Times New Roman"/>
                <w:sz w:val="24"/>
                <w:szCs w:val="24"/>
              </w:rPr>
            </w:pPr>
            <w:r>
              <w:rPr>
                <w:rFonts w:ascii="Times New Roman" w:eastAsia="Calibri" w:hAnsi="Times New Roman"/>
                <w:sz w:val="24"/>
                <w:szCs w:val="24"/>
              </w:rPr>
              <w:t>1</w:t>
            </w:r>
          </w:p>
          <w:p w14:paraId="6B7F788D" w14:textId="77777777" w:rsidR="001550AA" w:rsidRPr="001550AA" w:rsidRDefault="002947B3" w:rsidP="001550AA">
            <w:pPr>
              <w:spacing w:after="0" w:line="240" w:lineRule="auto"/>
              <w:rPr>
                <w:rFonts w:ascii="Times New Roman" w:eastAsia="Calibri" w:hAnsi="Times New Roman"/>
                <w:sz w:val="24"/>
                <w:szCs w:val="24"/>
              </w:rPr>
            </w:pPr>
            <w:r>
              <w:rPr>
                <w:rFonts w:ascii="Times New Roman" w:eastAsia="Calibri" w:hAnsi="Times New Roman"/>
                <w:sz w:val="24"/>
                <w:szCs w:val="24"/>
              </w:rPr>
              <w:t>1.76(1.17,2.63)</w:t>
            </w:r>
          </w:p>
        </w:tc>
      </w:tr>
      <w:tr w:rsidR="001550AA" w:rsidRPr="001550AA" w14:paraId="102ACD4C" w14:textId="77777777" w:rsidTr="001550AA">
        <w:tc>
          <w:tcPr>
            <w:tcW w:w="4405" w:type="dxa"/>
          </w:tcPr>
          <w:p w14:paraId="105BB044" w14:textId="77777777" w:rsidR="001550AA" w:rsidRDefault="001550AA" w:rsidP="001550AA">
            <w:pPr>
              <w:spacing w:after="0" w:line="240" w:lineRule="auto"/>
              <w:rPr>
                <w:rFonts w:ascii="Times New Roman" w:eastAsia="Calibri" w:hAnsi="Times New Roman"/>
                <w:b/>
                <w:sz w:val="24"/>
                <w:szCs w:val="24"/>
              </w:rPr>
            </w:pPr>
            <w:r w:rsidRPr="001550AA">
              <w:rPr>
                <w:rFonts w:ascii="Times New Roman" w:eastAsia="Calibri" w:hAnsi="Times New Roman"/>
                <w:b/>
                <w:sz w:val="24"/>
                <w:szCs w:val="24"/>
              </w:rPr>
              <w:t xml:space="preserve">Adolescent activity over the weekend </w:t>
            </w:r>
          </w:p>
          <w:p w14:paraId="2885C92B" w14:textId="77777777" w:rsidR="0032009E" w:rsidRPr="001550AA" w:rsidRDefault="0032009E" w:rsidP="001550AA">
            <w:pPr>
              <w:spacing w:after="0" w:line="240" w:lineRule="auto"/>
              <w:rPr>
                <w:rFonts w:ascii="Times New Roman" w:eastAsia="Calibri" w:hAnsi="Times New Roman"/>
                <w:b/>
                <w:sz w:val="24"/>
                <w:szCs w:val="24"/>
              </w:rPr>
            </w:pPr>
            <w:r w:rsidRPr="001550AA">
              <w:rPr>
                <w:rFonts w:ascii="Times New Roman" w:eastAsia="Calibri" w:hAnsi="Times New Roman"/>
                <w:sz w:val="24"/>
                <w:szCs w:val="24"/>
              </w:rPr>
              <w:t>With a parent or other adult</w:t>
            </w:r>
          </w:p>
          <w:p w14:paraId="2F832D65"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 xml:space="preserve"> No activity on the weekend </w:t>
            </w:r>
          </w:p>
          <w:p w14:paraId="56714D10"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 xml:space="preserve"> On own or with other young person</w:t>
            </w:r>
          </w:p>
          <w:p w14:paraId="53A642B1" w14:textId="77777777" w:rsidR="001550AA" w:rsidRPr="001550AA" w:rsidRDefault="0032009E" w:rsidP="001550AA">
            <w:pPr>
              <w:spacing w:after="0" w:line="240" w:lineRule="auto"/>
              <w:rPr>
                <w:rFonts w:ascii="Times New Roman" w:eastAsia="Calibri" w:hAnsi="Times New Roman"/>
                <w:sz w:val="24"/>
                <w:szCs w:val="24"/>
              </w:rPr>
            </w:pPr>
            <w:r>
              <w:rPr>
                <w:rFonts w:ascii="Times New Roman" w:eastAsia="Calibri" w:hAnsi="Times New Roman"/>
                <w:sz w:val="24"/>
                <w:szCs w:val="24"/>
              </w:rPr>
              <w:t xml:space="preserve"> Mix a</w:t>
            </w:r>
            <w:r w:rsidR="001550AA" w:rsidRPr="001550AA">
              <w:rPr>
                <w:rFonts w:ascii="Times New Roman" w:eastAsia="Calibri" w:hAnsi="Times New Roman"/>
                <w:sz w:val="24"/>
                <w:szCs w:val="24"/>
              </w:rPr>
              <w:t>ctivities either with parents or alone</w:t>
            </w:r>
          </w:p>
          <w:p w14:paraId="2C595F03" w14:textId="77777777" w:rsidR="001550AA" w:rsidRPr="001550AA" w:rsidRDefault="001550AA" w:rsidP="0032009E">
            <w:pPr>
              <w:spacing w:after="0" w:line="240" w:lineRule="auto"/>
              <w:rPr>
                <w:rFonts w:ascii="Times New Roman" w:eastAsia="Calibri" w:hAnsi="Times New Roman"/>
                <w:b/>
                <w:sz w:val="24"/>
                <w:szCs w:val="24"/>
              </w:rPr>
            </w:pPr>
            <w:r w:rsidRPr="001550AA">
              <w:rPr>
                <w:rFonts w:ascii="Times New Roman" w:eastAsia="Calibri" w:hAnsi="Times New Roman"/>
                <w:sz w:val="24"/>
                <w:szCs w:val="24"/>
              </w:rPr>
              <w:t xml:space="preserve"> </w:t>
            </w:r>
          </w:p>
        </w:tc>
        <w:tc>
          <w:tcPr>
            <w:tcW w:w="1890" w:type="dxa"/>
          </w:tcPr>
          <w:p w14:paraId="7B9EC057" w14:textId="77777777" w:rsidR="001550AA" w:rsidRPr="001550AA" w:rsidRDefault="001550AA" w:rsidP="001550AA">
            <w:pPr>
              <w:spacing w:after="0" w:line="240" w:lineRule="auto"/>
              <w:rPr>
                <w:rFonts w:ascii="Times New Roman" w:eastAsia="Calibri" w:hAnsi="Times New Roman"/>
                <w:sz w:val="24"/>
                <w:szCs w:val="24"/>
              </w:rPr>
            </w:pPr>
          </w:p>
          <w:p w14:paraId="1445CA09" w14:textId="77777777" w:rsidR="0032009E" w:rsidRDefault="0032009E"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161(20.6)</w:t>
            </w:r>
          </w:p>
          <w:p w14:paraId="54647BA2"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85(10.9)</w:t>
            </w:r>
          </w:p>
          <w:p w14:paraId="2DE7D0D1"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257(32.9)</w:t>
            </w:r>
          </w:p>
          <w:p w14:paraId="3142A909"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277(35.5)</w:t>
            </w:r>
          </w:p>
          <w:p w14:paraId="655B8034" w14:textId="77777777" w:rsidR="001550AA" w:rsidRPr="001550AA" w:rsidRDefault="001550AA" w:rsidP="001550AA">
            <w:pPr>
              <w:spacing w:after="0" w:line="240" w:lineRule="auto"/>
              <w:rPr>
                <w:rFonts w:ascii="Times New Roman" w:eastAsia="Calibri" w:hAnsi="Times New Roman"/>
                <w:sz w:val="24"/>
                <w:szCs w:val="24"/>
              </w:rPr>
            </w:pPr>
          </w:p>
        </w:tc>
        <w:tc>
          <w:tcPr>
            <w:tcW w:w="1620" w:type="dxa"/>
          </w:tcPr>
          <w:p w14:paraId="0252451A" w14:textId="77777777" w:rsidR="001550AA" w:rsidRPr="001550AA" w:rsidRDefault="001550AA" w:rsidP="001550AA">
            <w:pPr>
              <w:spacing w:after="0" w:line="240" w:lineRule="auto"/>
              <w:rPr>
                <w:rFonts w:ascii="Times New Roman" w:eastAsia="Calibri" w:hAnsi="Times New Roman"/>
                <w:sz w:val="24"/>
                <w:szCs w:val="24"/>
              </w:rPr>
            </w:pPr>
          </w:p>
          <w:p w14:paraId="2931B3BD" w14:textId="77777777" w:rsidR="0032009E" w:rsidRDefault="0032009E"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19(9.7)</w:t>
            </w:r>
          </w:p>
          <w:p w14:paraId="72C92377"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9(4.6)</w:t>
            </w:r>
          </w:p>
          <w:p w14:paraId="296279DA"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80(40.8)</w:t>
            </w:r>
          </w:p>
          <w:p w14:paraId="41E97025"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88(44.9)</w:t>
            </w:r>
          </w:p>
          <w:p w14:paraId="33800E03" w14:textId="77777777" w:rsidR="001550AA" w:rsidRPr="001550AA" w:rsidRDefault="001550AA" w:rsidP="001550AA">
            <w:pPr>
              <w:spacing w:after="0" w:line="240" w:lineRule="auto"/>
              <w:rPr>
                <w:rFonts w:ascii="Times New Roman" w:eastAsia="Calibri" w:hAnsi="Times New Roman"/>
                <w:sz w:val="24"/>
                <w:szCs w:val="24"/>
              </w:rPr>
            </w:pPr>
          </w:p>
        </w:tc>
        <w:tc>
          <w:tcPr>
            <w:tcW w:w="1980" w:type="dxa"/>
          </w:tcPr>
          <w:p w14:paraId="52A6695F" w14:textId="77777777" w:rsidR="001550AA" w:rsidRPr="001550AA" w:rsidRDefault="001550AA" w:rsidP="001550AA">
            <w:pPr>
              <w:spacing w:after="0" w:line="240" w:lineRule="auto"/>
              <w:contextualSpacing/>
              <w:rPr>
                <w:rFonts w:ascii="Times New Roman" w:eastAsia="Times New Roman" w:hAnsi="Times New Roman"/>
                <w:spacing w:val="-10"/>
                <w:kern w:val="28"/>
                <w:sz w:val="24"/>
                <w:szCs w:val="24"/>
              </w:rPr>
            </w:pPr>
          </w:p>
          <w:p w14:paraId="55254B03" w14:textId="77777777" w:rsidR="001550AA" w:rsidRDefault="0032009E" w:rsidP="001550AA">
            <w:pPr>
              <w:spacing w:after="0" w:line="240" w:lineRule="auto"/>
              <w:rPr>
                <w:rFonts w:ascii="Times New Roman" w:eastAsia="Calibri" w:hAnsi="Times New Roman"/>
                <w:sz w:val="24"/>
                <w:szCs w:val="24"/>
              </w:rPr>
            </w:pPr>
            <w:r>
              <w:rPr>
                <w:rFonts w:ascii="Times New Roman" w:eastAsia="Calibri" w:hAnsi="Times New Roman"/>
                <w:sz w:val="24"/>
                <w:szCs w:val="24"/>
              </w:rPr>
              <w:t>1</w:t>
            </w:r>
          </w:p>
          <w:p w14:paraId="12BB8257" w14:textId="77777777" w:rsidR="0032009E" w:rsidRDefault="0032009E" w:rsidP="001550AA">
            <w:pPr>
              <w:spacing w:after="0" w:line="240" w:lineRule="auto"/>
              <w:rPr>
                <w:rFonts w:ascii="Times New Roman" w:eastAsia="Calibri" w:hAnsi="Times New Roman"/>
                <w:sz w:val="24"/>
                <w:szCs w:val="24"/>
              </w:rPr>
            </w:pPr>
            <w:r>
              <w:rPr>
                <w:rFonts w:ascii="Times New Roman" w:eastAsia="Calibri" w:hAnsi="Times New Roman"/>
                <w:sz w:val="24"/>
                <w:szCs w:val="24"/>
              </w:rPr>
              <w:t>0.9(0.37,2.02)</w:t>
            </w:r>
          </w:p>
          <w:p w14:paraId="3E840BB0" w14:textId="77777777" w:rsidR="0032009E" w:rsidRDefault="0032009E" w:rsidP="001550AA">
            <w:pPr>
              <w:spacing w:after="0" w:line="240" w:lineRule="auto"/>
              <w:rPr>
                <w:rFonts w:ascii="Times New Roman" w:eastAsia="Calibri" w:hAnsi="Times New Roman"/>
                <w:sz w:val="24"/>
                <w:szCs w:val="24"/>
              </w:rPr>
            </w:pPr>
            <w:r>
              <w:rPr>
                <w:rFonts w:ascii="Times New Roman" w:eastAsia="Calibri" w:hAnsi="Times New Roman"/>
                <w:sz w:val="24"/>
                <w:szCs w:val="24"/>
              </w:rPr>
              <w:t>2.64(1.57,4.63)</w:t>
            </w:r>
          </w:p>
          <w:p w14:paraId="6AC12EBC" w14:textId="77777777" w:rsidR="0032009E" w:rsidRPr="001550AA" w:rsidRDefault="0032009E" w:rsidP="001550AA">
            <w:pPr>
              <w:spacing w:after="0" w:line="240" w:lineRule="auto"/>
              <w:rPr>
                <w:rFonts w:ascii="Times New Roman" w:eastAsia="Calibri" w:hAnsi="Times New Roman"/>
                <w:sz w:val="24"/>
                <w:szCs w:val="24"/>
              </w:rPr>
            </w:pPr>
            <w:r>
              <w:rPr>
                <w:rFonts w:ascii="Times New Roman" w:eastAsia="Calibri" w:hAnsi="Times New Roman"/>
                <w:sz w:val="24"/>
                <w:szCs w:val="24"/>
              </w:rPr>
              <w:t>2.69(1.61,4.7)</w:t>
            </w:r>
          </w:p>
        </w:tc>
      </w:tr>
    </w:tbl>
    <w:p w14:paraId="55129EC5" w14:textId="77777777" w:rsidR="007D3180" w:rsidRDefault="007D3180" w:rsidP="007D3180">
      <w:pPr>
        <w:pStyle w:val="Default"/>
        <w:jc w:val="both"/>
        <w:rPr>
          <w:sz w:val="22"/>
          <w:szCs w:val="22"/>
        </w:rPr>
      </w:pPr>
    </w:p>
    <w:p w14:paraId="4661D451" w14:textId="77777777" w:rsidR="007D3180" w:rsidRDefault="007D3180" w:rsidP="007D3180">
      <w:pPr>
        <w:pStyle w:val="Default"/>
        <w:jc w:val="both"/>
      </w:pPr>
    </w:p>
    <w:p w14:paraId="321AFEB8" w14:textId="77777777" w:rsidR="007D3180" w:rsidRDefault="007D3180" w:rsidP="007D3180">
      <w:pPr>
        <w:pStyle w:val="Default"/>
        <w:jc w:val="both"/>
      </w:pPr>
    </w:p>
    <w:p w14:paraId="50AAA3C5" w14:textId="77777777" w:rsidR="007D3180" w:rsidRDefault="007D3180" w:rsidP="007D3180">
      <w:pPr>
        <w:pStyle w:val="Default"/>
        <w:jc w:val="both"/>
      </w:pPr>
    </w:p>
    <w:p w14:paraId="3D59AEFB" w14:textId="77777777" w:rsidR="007D3180" w:rsidRDefault="007D3180" w:rsidP="007D3180">
      <w:pPr>
        <w:pStyle w:val="Default"/>
        <w:jc w:val="both"/>
      </w:pPr>
    </w:p>
    <w:p w14:paraId="349ABB09" w14:textId="77777777" w:rsidR="007D3180" w:rsidRDefault="007D3180" w:rsidP="007D3180">
      <w:pPr>
        <w:pStyle w:val="Default"/>
        <w:jc w:val="both"/>
      </w:pPr>
    </w:p>
    <w:p w14:paraId="2F0618AB" w14:textId="77777777" w:rsidR="007D3180" w:rsidRDefault="007D3180" w:rsidP="007D3180">
      <w:pPr>
        <w:pStyle w:val="Default"/>
        <w:jc w:val="both"/>
      </w:pPr>
    </w:p>
    <w:p w14:paraId="17ED2E24" w14:textId="77777777" w:rsidR="007D3180" w:rsidRDefault="007D3180" w:rsidP="007D3180">
      <w:pPr>
        <w:pStyle w:val="Default"/>
        <w:jc w:val="both"/>
      </w:pPr>
    </w:p>
    <w:p w14:paraId="010FE2A4" w14:textId="77777777" w:rsidR="007D3180" w:rsidRDefault="007D3180" w:rsidP="007D3180">
      <w:pPr>
        <w:pStyle w:val="Default"/>
        <w:jc w:val="both"/>
      </w:pPr>
    </w:p>
    <w:p w14:paraId="59764C99" w14:textId="77777777" w:rsidR="007D3180" w:rsidRDefault="007D3180" w:rsidP="007D3180">
      <w:pPr>
        <w:pStyle w:val="Default"/>
        <w:jc w:val="both"/>
      </w:pPr>
    </w:p>
    <w:p w14:paraId="2A656B11" w14:textId="77777777" w:rsidR="007D3180" w:rsidRDefault="007D3180" w:rsidP="007D3180">
      <w:pPr>
        <w:pStyle w:val="Default"/>
        <w:jc w:val="both"/>
        <w:sectPr w:rsidR="007D3180">
          <w:footerReference w:type="default" r:id="rId11"/>
          <w:pgSz w:w="12240" w:h="15840"/>
          <w:pgMar w:top="1440" w:right="1440" w:bottom="1440" w:left="1440" w:header="0" w:footer="708" w:gutter="0"/>
          <w:cols w:space="720"/>
          <w:formProt w:val="0"/>
          <w:docGrid w:linePitch="360" w:charSpace="8192"/>
        </w:sectPr>
      </w:pPr>
    </w:p>
    <w:p w14:paraId="0FC9362F" w14:textId="77777777" w:rsidR="007D3180" w:rsidRDefault="007D3180" w:rsidP="007D3180">
      <w:pPr>
        <w:spacing w:after="0"/>
        <w:rPr>
          <w:rFonts w:ascii="Times New Roman" w:hAnsi="Times New Roman"/>
          <w:sz w:val="24"/>
          <w:szCs w:val="24"/>
        </w:rPr>
      </w:pPr>
    </w:p>
    <w:p w14:paraId="353055BC" w14:textId="77777777" w:rsidR="007D3180" w:rsidRDefault="007D3180" w:rsidP="007D3180">
      <w:pPr>
        <w:spacing w:after="0"/>
        <w:rPr>
          <w:rFonts w:ascii="Times New Roman" w:hAnsi="Times New Roman"/>
          <w:sz w:val="24"/>
          <w:szCs w:val="24"/>
        </w:rPr>
      </w:pPr>
    </w:p>
    <w:p w14:paraId="1A55CAAA" w14:textId="77777777" w:rsidR="007D3180" w:rsidRPr="00426A3A" w:rsidRDefault="007D3180" w:rsidP="007D3180">
      <w:pPr>
        <w:spacing w:after="0"/>
      </w:pPr>
      <w:r>
        <w:rPr>
          <w:rFonts w:ascii="Times New Roman" w:hAnsi="Times New Roman"/>
          <w:b/>
          <w:sz w:val="24"/>
          <w:szCs w:val="24"/>
        </w:rPr>
        <w:t>Table 3:</w:t>
      </w:r>
      <w:r w:rsidR="00426A3A">
        <w:rPr>
          <w:rFonts w:ascii="Times New Roman" w:hAnsi="Times New Roman"/>
          <w:b/>
          <w:sz w:val="24"/>
          <w:szCs w:val="24"/>
        </w:rPr>
        <w:t xml:space="preserve"> </w:t>
      </w:r>
      <w:r w:rsidR="00426A3A" w:rsidRPr="00426A3A">
        <w:rPr>
          <w:rFonts w:ascii="Times New Roman" w:hAnsi="Times New Roman"/>
          <w:sz w:val="24"/>
          <w:szCs w:val="24"/>
        </w:rPr>
        <w:t>Multivariable logistic regression</w:t>
      </w:r>
      <w:r w:rsidRPr="00426A3A">
        <w:rPr>
          <w:rFonts w:ascii="Times New Roman" w:hAnsi="Times New Roman"/>
          <w:sz w:val="24"/>
          <w:szCs w:val="24"/>
        </w:rPr>
        <w:t xml:space="preserve"> </w:t>
      </w:r>
      <w:r w:rsidR="00426A3A" w:rsidRPr="00426A3A">
        <w:rPr>
          <w:rFonts w:ascii="Times New Roman" w:hAnsi="Times New Roman"/>
          <w:sz w:val="24"/>
          <w:szCs w:val="24"/>
        </w:rPr>
        <w:t>of road traffic injury with variables</w:t>
      </w:r>
      <w:r w:rsidR="00426A3A">
        <w:rPr>
          <w:rFonts w:ascii="Times New Roman" w:hAnsi="Times New Roman"/>
          <w:sz w:val="24"/>
          <w:szCs w:val="24"/>
        </w:rPr>
        <w:t xml:space="preserve"> of</w:t>
      </w:r>
      <w:r w:rsidR="00426A3A" w:rsidRPr="00426A3A">
        <w:rPr>
          <w:rFonts w:ascii="Times New Roman" w:hAnsi="Times New Roman"/>
          <w:sz w:val="24"/>
          <w:szCs w:val="24"/>
        </w:rPr>
        <w:t xml:space="preserve"> independent </w:t>
      </w:r>
      <w:r w:rsidR="00426A3A">
        <w:rPr>
          <w:rFonts w:ascii="Times New Roman" w:hAnsi="Times New Roman"/>
          <w:sz w:val="24"/>
          <w:szCs w:val="24"/>
        </w:rPr>
        <w:t xml:space="preserve">mobility </w:t>
      </w:r>
      <w:r w:rsidR="00426A3A" w:rsidRPr="00426A3A">
        <w:rPr>
          <w:rFonts w:ascii="Times New Roman" w:hAnsi="Times New Roman"/>
          <w:sz w:val="24"/>
          <w:szCs w:val="24"/>
        </w:rPr>
        <w:t>in adolescents</w:t>
      </w:r>
    </w:p>
    <w:tbl>
      <w:tblPr>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55"/>
        <w:gridCol w:w="2430"/>
        <w:gridCol w:w="2430"/>
      </w:tblGrid>
      <w:tr w:rsidR="007D3180" w14:paraId="5064CFF8" w14:textId="77777777" w:rsidTr="004235A0">
        <w:tc>
          <w:tcPr>
            <w:tcW w:w="4855" w:type="dxa"/>
            <w:tcBorders>
              <w:top w:val="single" w:sz="4" w:space="0" w:color="000000"/>
              <w:left w:val="single" w:sz="4" w:space="0" w:color="000000"/>
              <w:bottom w:val="single" w:sz="4" w:space="0" w:color="000000"/>
              <w:right w:val="single" w:sz="4" w:space="0" w:color="000000"/>
            </w:tcBorders>
            <w:shd w:val="clear" w:color="auto" w:fill="auto"/>
          </w:tcPr>
          <w:p w14:paraId="684CAC87" w14:textId="77777777" w:rsidR="007D3180" w:rsidRPr="00426A3A" w:rsidRDefault="007D3180" w:rsidP="00293461">
            <w:pPr>
              <w:spacing w:after="0" w:line="240" w:lineRule="auto"/>
              <w:rPr>
                <w:rFonts w:ascii="Times New Roman" w:eastAsia="Times New Roman" w:hAnsi="Times New Roman"/>
                <w:sz w:val="24"/>
                <w:szCs w:val="24"/>
              </w:rPr>
            </w:pPr>
            <w:r w:rsidRPr="00426A3A">
              <w:rPr>
                <w:rFonts w:ascii="Times New Roman" w:eastAsia="Times New Roman" w:hAnsi="Times New Roman"/>
                <w:sz w:val="24"/>
                <w:szCs w:val="24"/>
              </w:rPr>
              <w:t>Variables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6083AFE7" w14:textId="6183618A" w:rsidR="00A00E38" w:rsidRPr="00426A3A" w:rsidRDefault="00A00E38" w:rsidP="00293461">
            <w:pPr>
              <w:spacing w:after="0" w:line="240" w:lineRule="auto"/>
              <w:rPr>
                <w:rFonts w:ascii="Times New Roman" w:eastAsia="Times New Roman" w:hAnsi="Times New Roman"/>
                <w:sz w:val="24"/>
                <w:szCs w:val="24"/>
              </w:rPr>
            </w:pPr>
            <w:r w:rsidRPr="00426A3A">
              <w:rPr>
                <w:rFonts w:ascii="Times New Roman" w:eastAsia="Times New Roman" w:hAnsi="Times New Roman"/>
                <w:sz w:val="24"/>
                <w:szCs w:val="24"/>
              </w:rPr>
              <w:t>Model 1 (Adolescents age 10-1</w:t>
            </w:r>
            <w:r w:rsidR="006D5721">
              <w:rPr>
                <w:rFonts w:ascii="Times New Roman" w:eastAsia="Times New Roman" w:hAnsi="Times New Roman"/>
                <w:sz w:val="24"/>
                <w:szCs w:val="24"/>
              </w:rPr>
              <w:t>9</w:t>
            </w:r>
            <w:r w:rsidRPr="00426A3A">
              <w:rPr>
                <w:rFonts w:ascii="Times New Roman" w:eastAsia="Times New Roman" w:hAnsi="Times New Roman"/>
                <w:sz w:val="24"/>
                <w:szCs w:val="24"/>
              </w:rPr>
              <w:t xml:space="preserve"> years)</w:t>
            </w:r>
          </w:p>
          <w:p w14:paraId="37000A3C" w14:textId="77777777" w:rsidR="007D3180" w:rsidRPr="00426A3A" w:rsidRDefault="007D3180" w:rsidP="00293461">
            <w:pPr>
              <w:spacing w:after="0" w:line="240" w:lineRule="auto"/>
              <w:rPr>
                <w:rFonts w:ascii="Times New Roman" w:eastAsia="Times New Roman" w:hAnsi="Times New Roman"/>
                <w:sz w:val="24"/>
                <w:szCs w:val="24"/>
              </w:rPr>
            </w:pPr>
            <w:r w:rsidRPr="00426A3A">
              <w:rPr>
                <w:rFonts w:ascii="Times New Roman" w:eastAsia="Times New Roman" w:hAnsi="Times New Roman"/>
                <w:sz w:val="24"/>
                <w:szCs w:val="24"/>
              </w:rPr>
              <w:t>Odds ratio</w:t>
            </w:r>
            <w:r w:rsidR="00A00E38" w:rsidRPr="00426A3A">
              <w:rPr>
                <w:rFonts w:ascii="Times New Roman" w:eastAsia="Times New Roman" w:hAnsi="Times New Roman"/>
                <w:sz w:val="24"/>
                <w:szCs w:val="24"/>
              </w:rPr>
              <w:t xml:space="preserve"> </w:t>
            </w:r>
            <w:r w:rsidR="00FF3875" w:rsidRPr="00426A3A">
              <w:rPr>
                <w:rFonts w:ascii="Times New Roman" w:eastAsia="Times New Roman" w:hAnsi="Times New Roman"/>
                <w:sz w:val="24"/>
                <w:szCs w:val="24"/>
              </w:rPr>
              <w:t>95% CI</w:t>
            </w:r>
            <w:r w:rsidR="00A00E38" w:rsidRPr="00426A3A">
              <w:rPr>
                <w:rFonts w:ascii="Times New Roman" w:eastAsia="Times New Roman" w:hAnsi="Times New Roman"/>
                <w:sz w:val="24"/>
                <w:szCs w:val="24"/>
              </w:rPr>
              <w:t>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1795670E" w14:textId="77777777" w:rsidR="00A00E38" w:rsidRPr="00426A3A" w:rsidRDefault="00A00E38" w:rsidP="00A00E38">
            <w:pPr>
              <w:spacing w:after="0" w:line="240" w:lineRule="auto"/>
              <w:rPr>
                <w:rFonts w:ascii="Times New Roman" w:eastAsia="Times New Roman" w:hAnsi="Times New Roman"/>
                <w:sz w:val="24"/>
                <w:szCs w:val="24"/>
              </w:rPr>
            </w:pPr>
            <w:r w:rsidRPr="00426A3A">
              <w:rPr>
                <w:rFonts w:ascii="Times New Roman" w:eastAsia="Times New Roman" w:hAnsi="Times New Roman"/>
                <w:sz w:val="24"/>
                <w:szCs w:val="24"/>
              </w:rPr>
              <w:t>Model 2 (Adolescents age 10-15 years)</w:t>
            </w:r>
          </w:p>
          <w:p w14:paraId="599F53F5" w14:textId="77777777" w:rsidR="007D3180" w:rsidRPr="00426A3A" w:rsidRDefault="00A00E38" w:rsidP="00A00E38">
            <w:pPr>
              <w:spacing w:after="0" w:line="240" w:lineRule="auto"/>
              <w:rPr>
                <w:rFonts w:ascii="Times New Roman" w:hAnsi="Times New Roman"/>
                <w:sz w:val="24"/>
                <w:szCs w:val="24"/>
              </w:rPr>
            </w:pPr>
            <w:r w:rsidRPr="00426A3A">
              <w:rPr>
                <w:rFonts w:ascii="Times New Roman" w:eastAsia="Times New Roman" w:hAnsi="Times New Roman"/>
                <w:sz w:val="24"/>
                <w:szCs w:val="24"/>
              </w:rPr>
              <w:t>Odds ratio 95% CIs</w:t>
            </w:r>
          </w:p>
        </w:tc>
      </w:tr>
      <w:tr w:rsidR="00E44843" w14:paraId="45D532DC" w14:textId="77777777" w:rsidTr="004235A0">
        <w:tc>
          <w:tcPr>
            <w:tcW w:w="4855" w:type="dxa"/>
            <w:tcBorders>
              <w:top w:val="single" w:sz="4" w:space="0" w:color="000000"/>
              <w:left w:val="single" w:sz="4" w:space="0" w:color="000000"/>
              <w:bottom w:val="single" w:sz="4" w:space="0" w:color="000000"/>
              <w:right w:val="single" w:sz="4" w:space="0" w:color="000000"/>
            </w:tcBorders>
            <w:shd w:val="clear" w:color="auto" w:fill="auto"/>
          </w:tcPr>
          <w:p w14:paraId="0841C9EC" w14:textId="53968BAB" w:rsidR="00E44843" w:rsidRPr="00091739" w:rsidRDefault="00E44843" w:rsidP="00293461">
            <w:pPr>
              <w:spacing w:after="0" w:line="240" w:lineRule="auto"/>
              <w:rPr>
                <w:rFonts w:ascii="Times New Roman" w:eastAsia="Times New Roman" w:hAnsi="Times New Roman"/>
                <w:b/>
                <w:sz w:val="24"/>
                <w:szCs w:val="24"/>
              </w:rPr>
            </w:pPr>
            <w:r w:rsidRPr="00091739">
              <w:rPr>
                <w:rFonts w:ascii="Times New Roman" w:eastAsia="Times New Roman" w:hAnsi="Times New Roman"/>
                <w:b/>
                <w:sz w:val="24"/>
                <w:szCs w:val="24"/>
              </w:rPr>
              <w:t>Age</w:t>
            </w:r>
            <w:r w:rsidR="006D5721" w:rsidRPr="00091739">
              <w:rPr>
                <w:rFonts w:ascii="Times New Roman" w:eastAsia="Times New Roman" w:hAnsi="Times New Roman"/>
                <w:b/>
                <w:sz w:val="24"/>
                <w:szCs w:val="24"/>
              </w:rPr>
              <w:t xml:space="preserve"> </w:t>
            </w:r>
          </w:p>
          <w:p w14:paraId="5EEC0D98" w14:textId="77777777" w:rsidR="006D5721" w:rsidRDefault="006D5721" w:rsidP="00293461">
            <w:pPr>
              <w:spacing w:after="0" w:line="240" w:lineRule="auto"/>
              <w:rPr>
                <w:rFonts w:ascii="Times New Roman" w:eastAsia="Times New Roman" w:hAnsi="Times New Roman"/>
                <w:sz w:val="24"/>
                <w:szCs w:val="24"/>
              </w:rPr>
            </w:pPr>
            <w:r>
              <w:rPr>
                <w:rFonts w:ascii="Times New Roman" w:eastAsia="Times New Roman" w:hAnsi="Times New Roman"/>
                <w:sz w:val="24"/>
                <w:szCs w:val="24"/>
              </w:rPr>
              <w:t>10-14 years</w:t>
            </w:r>
          </w:p>
          <w:p w14:paraId="468B417F" w14:textId="404049D9" w:rsidR="006D5721" w:rsidRPr="00426A3A" w:rsidRDefault="006D5721" w:rsidP="00293461">
            <w:pPr>
              <w:spacing w:after="0" w:line="240" w:lineRule="auto"/>
              <w:rPr>
                <w:rFonts w:ascii="Times New Roman" w:eastAsia="Times New Roman" w:hAnsi="Times New Roman"/>
                <w:sz w:val="24"/>
                <w:szCs w:val="24"/>
              </w:rPr>
            </w:pPr>
            <w:r>
              <w:rPr>
                <w:rFonts w:ascii="Times New Roman" w:eastAsia="Times New Roman" w:hAnsi="Times New Roman"/>
                <w:sz w:val="24"/>
                <w:szCs w:val="24"/>
              </w:rPr>
              <w:t>15-19 years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27A8250C" w14:textId="77777777" w:rsidR="006D5721" w:rsidRDefault="006D5721" w:rsidP="00293461">
            <w:pPr>
              <w:spacing w:after="0" w:line="240" w:lineRule="auto"/>
              <w:rPr>
                <w:rFonts w:ascii="Times New Roman" w:eastAsia="Times New Roman" w:hAnsi="Times New Roman"/>
                <w:sz w:val="24"/>
                <w:szCs w:val="24"/>
              </w:rPr>
            </w:pPr>
          </w:p>
          <w:p w14:paraId="78A2001E" w14:textId="598F04BE" w:rsidR="006D5721" w:rsidRDefault="006D5721" w:rsidP="00293461">
            <w:pPr>
              <w:spacing w:after="0" w:line="240" w:lineRule="auto"/>
              <w:rPr>
                <w:rFonts w:ascii="Times New Roman" w:eastAsia="Times New Roman" w:hAnsi="Times New Roman"/>
                <w:sz w:val="24"/>
                <w:szCs w:val="24"/>
              </w:rPr>
            </w:pPr>
            <w:r>
              <w:rPr>
                <w:rFonts w:ascii="Times New Roman" w:eastAsia="Times New Roman" w:hAnsi="Times New Roman"/>
                <w:sz w:val="24"/>
                <w:szCs w:val="24"/>
              </w:rPr>
              <w:t>1</w:t>
            </w:r>
          </w:p>
          <w:p w14:paraId="675C8E42" w14:textId="79EB7907" w:rsidR="006D5721" w:rsidRPr="00426A3A" w:rsidRDefault="00944574" w:rsidP="00293461">
            <w:pPr>
              <w:spacing w:after="0" w:line="240" w:lineRule="auto"/>
              <w:rPr>
                <w:rFonts w:ascii="Times New Roman" w:eastAsia="Times New Roman" w:hAnsi="Times New Roman"/>
                <w:sz w:val="24"/>
                <w:szCs w:val="24"/>
              </w:rPr>
            </w:pPr>
            <w:r>
              <w:rPr>
                <w:rFonts w:ascii="Times New Roman" w:eastAsia="Times New Roman" w:hAnsi="Times New Roman"/>
                <w:sz w:val="24"/>
                <w:szCs w:val="24"/>
              </w:rPr>
              <w:t>1.</w:t>
            </w:r>
            <w:r w:rsidR="006D5721">
              <w:rPr>
                <w:rFonts w:ascii="Times New Roman" w:eastAsia="Times New Roman" w:hAnsi="Times New Roman"/>
                <w:sz w:val="24"/>
                <w:szCs w:val="24"/>
              </w:rPr>
              <w:t>12</w:t>
            </w:r>
            <w:r>
              <w:rPr>
                <w:rFonts w:ascii="Times New Roman" w:eastAsia="Times New Roman" w:hAnsi="Times New Roman"/>
                <w:sz w:val="24"/>
                <w:szCs w:val="24"/>
              </w:rPr>
              <w:t>(0.</w:t>
            </w:r>
            <w:r w:rsidR="006D5721">
              <w:rPr>
                <w:rFonts w:ascii="Times New Roman" w:eastAsia="Times New Roman" w:hAnsi="Times New Roman"/>
                <w:sz w:val="24"/>
                <w:szCs w:val="24"/>
              </w:rPr>
              <w:t>83</w:t>
            </w:r>
            <w:r>
              <w:rPr>
                <w:rFonts w:ascii="Times New Roman" w:eastAsia="Times New Roman" w:hAnsi="Times New Roman"/>
                <w:sz w:val="24"/>
                <w:szCs w:val="24"/>
              </w:rPr>
              <w:t>,</w:t>
            </w:r>
            <w:r w:rsidR="006D5721">
              <w:rPr>
                <w:rFonts w:ascii="Times New Roman" w:eastAsia="Times New Roman" w:hAnsi="Times New Roman"/>
                <w:sz w:val="24"/>
                <w:szCs w:val="24"/>
              </w:rPr>
              <w:t>1.50</w:t>
            </w:r>
            <w:r>
              <w:rPr>
                <w:rFonts w:ascii="Times New Roman" w:eastAsia="Times New Roman" w:hAnsi="Times New Roman"/>
                <w:sz w:val="24"/>
                <w:szCs w:val="24"/>
              </w:rPr>
              <w:t>)</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5EB5C8F5" w14:textId="77777777" w:rsidR="006D5721" w:rsidRDefault="006D5721" w:rsidP="00293461">
            <w:pPr>
              <w:spacing w:after="0" w:line="240" w:lineRule="auto"/>
              <w:rPr>
                <w:rFonts w:ascii="Times New Roman" w:eastAsia="Times New Roman" w:hAnsi="Times New Roman"/>
                <w:sz w:val="24"/>
                <w:szCs w:val="24"/>
              </w:rPr>
            </w:pPr>
          </w:p>
          <w:p w14:paraId="64CA741C" w14:textId="4838D00B" w:rsidR="00E44843" w:rsidRPr="00426A3A" w:rsidRDefault="00E44843" w:rsidP="00293461">
            <w:pPr>
              <w:spacing w:after="0" w:line="240" w:lineRule="auto"/>
              <w:rPr>
                <w:rFonts w:ascii="Times New Roman" w:eastAsia="Times New Roman" w:hAnsi="Times New Roman"/>
                <w:sz w:val="24"/>
                <w:szCs w:val="24"/>
              </w:rPr>
            </w:pPr>
          </w:p>
        </w:tc>
      </w:tr>
      <w:tr w:rsidR="007D3180" w14:paraId="1E7A0DF3" w14:textId="77777777" w:rsidTr="004235A0">
        <w:tc>
          <w:tcPr>
            <w:tcW w:w="4855" w:type="dxa"/>
            <w:tcBorders>
              <w:top w:val="single" w:sz="4" w:space="0" w:color="000000"/>
              <w:left w:val="single" w:sz="4" w:space="0" w:color="000000"/>
              <w:bottom w:val="single" w:sz="4" w:space="0" w:color="000000"/>
              <w:right w:val="single" w:sz="4" w:space="0" w:color="000000"/>
            </w:tcBorders>
            <w:shd w:val="clear" w:color="auto" w:fill="auto"/>
          </w:tcPr>
          <w:p w14:paraId="1F0CEFDA" w14:textId="77777777" w:rsidR="007D3180" w:rsidRPr="00091739" w:rsidRDefault="007D3180" w:rsidP="00293461">
            <w:pPr>
              <w:spacing w:after="0" w:line="240" w:lineRule="auto"/>
              <w:rPr>
                <w:rFonts w:ascii="Times New Roman" w:eastAsia="Times New Roman" w:hAnsi="Times New Roman"/>
                <w:b/>
                <w:sz w:val="24"/>
                <w:szCs w:val="24"/>
              </w:rPr>
            </w:pPr>
            <w:r w:rsidRPr="00091739">
              <w:rPr>
                <w:rFonts w:ascii="Times New Roman" w:eastAsia="Times New Roman" w:hAnsi="Times New Roman"/>
                <w:b/>
                <w:sz w:val="24"/>
                <w:szCs w:val="24"/>
              </w:rPr>
              <w:t>Gender</w:t>
            </w:r>
          </w:p>
          <w:p w14:paraId="4E5A2E13" w14:textId="77777777" w:rsidR="007D3180" w:rsidRPr="00426A3A" w:rsidRDefault="007D3180" w:rsidP="00293461">
            <w:pPr>
              <w:spacing w:after="0" w:line="240" w:lineRule="auto"/>
              <w:rPr>
                <w:rFonts w:ascii="Times New Roman" w:eastAsia="Times New Roman" w:hAnsi="Times New Roman"/>
                <w:sz w:val="24"/>
                <w:szCs w:val="24"/>
              </w:rPr>
            </w:pPr>
            <w:r w:rsidRPr="00426A3A">
              <w:rPr>
                <w:rFonts w:ascii="Times New Roman" w:eastAsia="Times New Roman" w:hAnsi="Times New Roman"/>
                <w:sz w:val="24"/>
                <w:szCs w:val="24"/>
              </w:rPr>
              <w:t>Girls</w:t>
            </w:r>
          </w:p>
          <w:p w14:paraId="74A66B5C" w14:textId="77777777" w:rsidR="007D3180" w:rsidRPr="00426A3A" w:rsidRDefault="007D3180" w:rsidP="00293461">
            <w:pPr>
              <w:spacing w:after="0" w:line="240" w:lineRule="auto"/>
              <w:rPr>
                <w:rFonts w:ascii="Times New Roman" w:eastAsia="Times New Roman" w:hAnsi="Times New Roman"/>
                <w:sz w:val="24"/>
                <w:szCs w:val="24"/>
              </w:rPr>
            </w:pPr>
            <w:r w:rsidRPr="00426A3A">
              <w:rPr>
                <w:rFonts w:ascii="Times New Roman" w:eastAsia="Times New Roman" w:hAnsi="Times New Roman"/>
                <w:sz w:val="24"/>
                <w:szCs w:val="24"/>
              </w:rPr>
              <w:t>Boys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2F71AE2C" w14:textId="77777777" w:rsidR="007D3180" w:rsidRDefault="007D3180" w:rsidP="00293461">
            <w:pPr>
              <w:spacing w:after="0" w:line="240" w:lineRule="auto"/>
              <w:rPr>
                <w:rFonts w:ascii="Times New Roman" w:eastAsia="Times New Roman" w:hAnsi="Times New Roman"/>
                <w:sz w:val="24"/>
                <w:szCs w:val="24"/>
              </w:rPr>
            </w:pPr>
          </w:p>
          <w:p w14:paraId="37338A4D" w14:textId="77777777" w:rsidR="00944574" w:rsidRDefault="00944574" w:rsidP="00293461">
            <w:pPr>
              <w:spacing w:after="0" w:line="240" w:lineRule="auto"/>
              <w:rPr>
                <w:rFonts w:ascii="Times New Roman" w:eastAsia="Times New Roman" w:hAnsi="Times New Roman"/>
                <w:sz w:val="24"/>
                <w:szCs w:val="24"/>
              </w:rPr>
            </w:pPr>
            <w:r>
              <w:rPr>
                <w:rFonts w:ascii="Times New Roman" w:eastAsia="Times New Roman" w:hAnsi="Times New Roman"/>
                <w:sz w:val="24"/>
                <w:szCs w:val="24"/>
              </w:rPr>
              <w:t>1</w:t>
            </w:r>
          </w:p>
          <w:p w14:paraId="4F4D8E47" w14:textId="7FFC9DE5" w:rsidR="00944574" w:rsidRPr="00426A3A" w:rsidRDefault="00944574" w:rsidP="00A949ED">
            <w:pPr>
              <w:spacing w:after="0" w:line="240" w:lineRule="auto"/>
              <w:rPr>
                <w:rFonts w:ascii="Times New Roman" w:eastAsia="Times New Roman" w:hAnsi="Times New Roman"/>
                <w:sz w:val="24"/>
                <w:szCs w:val="24"/>
              </w:rPr>
            </w:pPr>
            <w:r>
              <w:rPr>
                <w:rFonts w:ascii="Times New Roman" w:eastAsia="Times New Roman" w:hAnsi="Times New Roman"/>
                <w:sz w:val="24"/>
                <w:szCs w:val="24"/>
              </w:rPr>
              <w:t>1.5</w:t>
            </w:r>
            <w:r w:rsidR="00A949ED">
              <w:rPr>
                <w:rFonts w:ascii="Times New Roman" w:eastAsia="Times New Roman" w:hAnsi="Times New Roman"/>
                <w:sz w:val="24"/>
                <w:szCs w:val="24"/>
              </w:rPr>
              <w:t>8</w:t>
            </w:r>
            <w:r>
              <w:rPr>
                <w:rFonts w:ascii="Times New Roman" w:eastAsia="Times New Roman" w:hAnsi="Times New Roman"/>
                <w:sz w:val="24"/>
                <w:szCs w:val="24"/>
              </w:rPr>
              <w:t>(1.1</w:t>
            </w:r>
            <w:r w:rsidR="00A949ED">
              <w:rPr>
                <w:rFonts w:ascii="Times New Roman" w:eastAsia="Times New Roman" w:hAnsi="Times New Roman"/>
                <w:sz w:val="24"/>
                <w:szCs w:val="24"/>
              </w:rPr>
              <w:t>5</w:t>
            </w:r>
            <w:r>
              <w:rPr>
                <w:rFonts w:ascii="Times New Roman" w:eastAsia="Times New Roman" w:hAnsi="Times New Roman"/>
                <w:sz w:val="24"/>
                <w:szCs w:val="24"/>
              </w:rPr>
              <w:t>,2.18)</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6D581F9E" w14:textId="77777777" w:rsidR="007D3180" w:rsidRPr="00426A3A" w:rsidRDefault="007D3180" w:rsidP="00293461">
            <w:pPr>
              <w:spacing w:after="0" w:line="240" w:lineRule="auto"/>
              <w:rPr>
                <w:rFonts w:ascii="Times New Roman" w:eastAsia="Times New Roman" w:hAnsi="Times New Roman"/>
                <w:sz w:val="24"/>
                <w:szCs w:val="24"/>
              </w:rPr>
            </w:pPr>
          </w:p>
          <w:p w14:paraId="68C1EAD4" w14:textId="77777777" w:rsidR="007D3180" w:rsidRPr="00426A3A" w:rsidRDefault="00A00E38" w:rsidP="00293461">
            <w:pPr>
              <w:spacing w:after="0" w:line="240" w:lineRule="auto"/>
              <w:rPr>
                <w:rFonts w:ascii="Times New Roman" w:eastAsia="Times New Roman" w:hAnsi="Times New Roman"/>
                <w:sz w:val="24"/>
                <w:szCs w:val="24"/>
              </w:rPr>
            </w:pPr>
            <w:r w:rsidRPr="00426A3A">
              <w:rPr>
                <w:rFonts w:ascii="Times New Roman" w:eastAsia="Times New Roman" w:hAnsi="Times New Roman"/>
                <w:sz w:val="24"/>
                <w:szCs w:val="24"/>
              </w:rPr>
              <w:t>1</w:t>
            </w:r>
          </w:p>
          <w:p w14:paraId="725ABFB9" w14:textId="2E38AE4F" w:rsidR="007D3180" w:rsidRPr="00426A3A" w:rsidRDefault="007D3180" w:rsidP="00A00E38">
            <w:pPr>
              <w:spacing w:after="0" w:line="240" w:lineRule="auto"/>
              <w:rPr>
                <w:rFonts w:ascii="Times New Roman" w:eastAsia="Times New Roman" w:hAnsi="Times New Roman"/>
                <w:sz w:val="24"/>
                <w:szCs w:val="24"/>
              </w:rPr>
            </w:pPr>
            <w:r w:rsidRPr="00426A3A">
              <w:rPr>
                <w:rFonts w:ascii="Times New Roman" w:eastAsia="Times New Roman" w:hAnsi="Times New Roman"/>
                <w:sz w:val="24"/>
                <w:szCs w:val="24"/>
              </w:rPr>
              <w:t>1.</w:t>
            </w:r>
            <w:r w:rsidR="001E57B7">
              <w:rPr>
                <w:rFonts w:ascii="Times New Roman" w:eastAsia="Times New Roman" w:hAnsi="Times New Roman"/>
                <w:sz w:val="24"/>
                <w:szCs w:val="24"/>
              </w:rPr>
              <w:t>32 (0.92,1.91</w:t>
            </w:r>
            <w:r w:rsidR="00A00E38" w:rsidRPr="00426A3A">
              <w:rPr>
                <w:rFonts w:ascii="Times New Roman" w:eastAsia="Times New Roman" w:hAnsi="Times New Roman"/>
                <w:sz w:val="24"/>
                <w:szCs w:val="24"/>
              </w:rPr>
              <w:t>)</w:t>
            </w:r>
          </w:p>
        </w:tc>
      </w:tr>
      <w:tr w:rsidR="007D3180" w14:paraId="222F81A1" w14:textId="77777777" w:rsidTr="004235A0">
        <w:tc>
          <w:tcPr>
            <w:tcW w:w="4855" w:type="dxa"/>
            <w:tcBorders>
              <w:top w:val="single" w:sz="4" w:space="0" w:color="000000"/>
              <w:left w:val="single" w:sz="4" w:space="0" w:color="000000"/>
              <w:bottom w:val="single" w:sz="4" w:space="0" w:color="000000"/>
              <w:right w:val="single" w:sz="4" w:space="0" w:color="000000"/>
            </w:tcBorders>
            <w:shd w:val="clear" w:color="auto" w:fill="auto"/>
          </w:tcPr>
          <w:p w14:paraId="4B75F2ED" w14:textId="77777777" w:rsidR="007D3180" w:rsidRPr="00091739" w:rsidRDefault="007D3180" w:rsidP="00293461">
            <w:pPr>
              <w:spacing w:after="0" w:line="240" w:lineRule="auto"/>
              <w:rPr>
                <w:rFonts w:ascii="Times New Roman" w:hAnsi="Times New Roman"/>
                <w:b/>
                <w:sz w:val="24"/>
                <w:szCs w:val="24"/>
              </w:rPr>
            </w:pPr>
            <w:r w:rsidRPr="00091739">
              <w:rPr>
                <w:rFonts w:ascii="Times New Roman" w:hAnsi="Times New Roman"/>
                <w:b/>
                <w:sz w:val="24"/>
                <w:szCs w:val="24"/>
              </w:rPr>
              <w:t>Accompaniment in school-home journey</w:t>
            </w:r>
          </w:p>
          <w:p w14:paraId="06F54B2A" w14:textId="77777777" w:rsidR="00A00E38" w:rsidRPr="00426A3A" w:rsidRDefault="00A00E38" w:rsidP="00A00E38">
            <w:pPr>
              <w:spacing w:after="0" w:line="240" w:lineRule="auto"/>
              <w:rPr>
                <w:rFonts w:ascii="Times New Roman" w:eastAsia="Calibri" w:hAnsi="Times New Roman"/>
                <w:sz w:val="24"/>
                <w:szCs w:val="24"/>
              </w:rPr>
            </w:pPr>
            <w:r w:rsidRPr="00426A3A">
              <w:rPr>
                <w:rFonts w:ascii="Times New Roman" w:eastAsia="Calibri" w:hAnsi="Times New Roman"/>
                <w:sz w:val="24"/>
                <w:szCs w:val="24"/>
              </w:rPr>
              <w:t>Either with parent or any other adult</w:t>
            </w:r>
          </w:p>
          <w:p w14:paraId="0B512E4D" w14:textId="77777777" w:rsidR="00A00E38" w:rsidRPr="00426A3A" w:rsidRDefault="00A00E38" w:rsidP="00A00E38">
            <w:pPr>
              <w:spacing w:after="0" w:line="240" w:lineRule="auto"/>
              <w:rPr>
                <w:rFonts w:ascii="Times New Roman" w:eastAsia="Calibri" w:hAnsi="Times New Roman"/>
                <w:sz w:val="24"/>
                <w:szCs w:val="24"/>
              </w:rPr>
            </w:pPr>
            <w:r w:rsidRPr="00426A3A">
              <w:rPr>
                <w:rFonts w:ascii="Times New Roman" w:eastAsia="Calibri" w:hAnsi="Times New Roman"/>
                <w:sz w:val="24"/>
                <w:szCs w:val="24"/>
              </w:rPr>
              <w:t>Adolescent Alone or with someone of same age</w:t>
            </w:r>
          </w:p>
          <w:p w14:paraId="446A019C" w14:textId="77777777" w:rsidR="007D3180" w:rsidRPr="00426A3A" w:rsidRDefault="00A00E38" w:rsidP="00A00E38">
            <w:pPr>
              <w:spacing w:after="0" w:line="240" w:lineRule="auto"/>
              <w:rPr>
                <w:rFonts w:ascii="Times New Roman" w:hAnsi="Times New Roman"/>
                <w:sz w:val="24"/>
                <w:szCs w:val="24"/>
              </w:rPr>
            </w:pPr>
            <w:r w:rsidRPr="00426A3A">
              <w:rPr>
                <w:rFonts w:ascii="Times New Roman" w:eastAsia="Calibri" w:hAnsi="Times New Roman"/>
                <w:sz w:val="24"/>
                <w:szCs w:val="24"/>
              </w:rPr>
              <w:t>Mix travel pattern; alone or with parents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31CC9C02" w14:textId="77777777" w:rsidR="007D3180" w:rsidRDefault="007D3180" w:rsidP="00293461">
            <w:pPr>
              <w:spacing w:after="0" w:line="240" w:lineRule="auto"/>
              <w:rPr>
                <w:rFonts w:ascii="Times New Roman" w:eastAsia="Times New Roman" w:hAnsi="Times New Roman"/>
                <w:sz w:val="24"/>
                <w:szCs w:val="24"/>
              </w:rPr>
            </w:pPr>
          </w:p>
          <w:p w14:paraId="1189C681" w14:textId="77777777" w:rsidR="00944574" w:rsidRDefault="00944574" w:rsidP="00293461">
            <w:pPr>
              <w:spacing w:after="0" w:line="240" w:lineRule="auto"/>
              <w:rPr>
                <w:rFonts w:ascii="Times New Roman" w:eastAsia="Times New Roman" w:hAnsi="Times New Roman"/>
                <w:sz w:val="24"/>
                <w:szCs w:val="24"/>
              </w:rPr>
            </w:pPr>
            <w:r>
              <w:rPr>
                <w:rFonts w:ascii="Times New Roman" w:eastAsia="Times New Roman" w:hAnsi="Times New Roman"/>
                <w:sz w:val="24"/>
                <w:szCs w:val="24"/>
              </w:rPr>
              <w:t>1</w:t>
            </w:r>
          </w:p>
          <w:p w14:paraId="6D910B2B" w14:textId="5DADA7BB" w:rsidR="00944574" w:rsidRDefault="00A949ED" w:rsidP="00293461">
            <w:pPr>
              <w:spacing w:after="0" w:line="240" w:lineRule="auto"/>
              <w:rPr>
                <w:rFonts w:ascii="Times New Roman" w:eastAsia="Times New Roman" w:hAnsi="Times New Roman"/>
                <w:sz w:val="24"/>
                <w:szCs w:val="24"/>
              </w:rPr>
            </w:pPr>
            <w:r>
              <w:rPr>
                <w:rFonts w:ascii="Times New Roman" w:eastAsia="Times New Roman" w:hAnsi="Times New Roman"/>
                <w:sz w:val="24"/>
                <w:szCs w:val="24"/>
              </w:rPr>
              <w:t>1.01(0.64,1.64</w:t>
            </w:r>
            <w:r w:rsidR="00944574">
              <w:rPr>
                <w:rFonts w:ascii="Times New Roman" w:eastAsia="Times New Roman" w:hAnsi="Times New Roman"/>
                <w:sz w:val="24"/>
                <w:szCs w:val="24"/>
              </w:rPr>
              <w:t>)</w:t>
            </w:r>
          </w:p>
          <w:p w14:paraId="70665552" w14:textId="69AE86D3" w:rsidR="00944574" w:rsidRPr="00426A3A" w:rsidRDefault="00A949ED" w:rsidP="00293461">
            <w:pPr>
              <w:spacing w:after="0" w:line="240" w:lineRule="auto"/>
              <w:rPr>
                <w:rFonts w:ascii="Times New Roman" w:eastAsia="Times New Roman" w:hAnsi="Times New Roman"/>
                <w:sz w:val="24"/>
                <w:szCs w:val="24"/>
              </w:rPr>
            </w:pPr>
            <w:r>
              <w:rPr>
                <w:rFonts w:ascii="Times New Roman" w:eastAsia="Times New Roman" w:hAnsi="Times New Roman"/>
                <w:sz w:val="24"/>
                <w:szCs w:val="24"/>
              </w:rPr>
              <w:t>0.94(0.36,2.23</w:t>
            </w:r>
            <w:r w:rsidR="00944574">
              <w:rPr>
                <w:rFonts w:ascii="Times New Roman" w:eastAsia="Times New Roman" w:hAnsi="Times New Roman"/>
                <w:sz w:val="24"/>
                <w:szCs w:val="24"/>
              </w:rPr>
              <w:t>)</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20E42FCA" w14:textId="77777777" w:rsidR="007D3180" w:rsidRPr="00426A3A" w:rsidRDefault="007D3180" w:rsidP="00293461">
            <w:pPr>
              <w:spacing w:after="0" w:line="240" w:lineRule="auto"/>
              <w:rPr>
                <w:rFonts w:ascii="Times New Roman" w:eastAsia="Times New Roman" w:hAnsi="Times New Roman"/>
                <w:sz w:val="24"/>
                <w:szCs w:val="24"/>
              </w:rPr>
            </w:pPr>
          </w:p>
          <w:p w14:paraId="6D0A1BBE" w14:textId="77777777" w:rsidR="007D3180" w:rsidRPr="00426A3A" w:rsidRDefault="00A00E38" w:rsidP="00293461">
            <w:pPr>
              <w:spacing w:after="0" w:line="240" w:lineRule="auto"/>
              <w:rPr>
                <w:rFonts w:ascii="Times New Roman" w:eastAsia="Times New Roman" w:hAnsi="Times New Roman"/>
                <w:sz w:val="24"/>
                <w:szCs w:val="24"/>
              </w:rPr>
            </w:pPr>
            <w:r w:rsidRPr="00426A3A">
              <w:rPr>
                <w:rFonts w:ascii="Times New Roman" w:eastAsia="Times New Roman" w:hAnsi="Times New Roman"/>
                <w:sz w:val="24"/>
                <w:szCs w:val="24"/>
              </w:rPr>
              <w:t>1</w:t>
            </w:r>
          </w:p>
          <w:p w14:paraId="37D72D2D" w14:textId="4C2BADBE" w:rsidR="007D3180" w:rsidRPr="00426A3A" w:rsidRDefault="00A00E38" w:rsidP="00293461">
            <w:pPr>
              <w:spacing w:after="0" w:line="240" w:lineRule="auto"/>
              <w:rPr>
                <w:rFonts w:ascii="Times New Roman" w:eastAsia="Times New Roman" w:hAnsi="Times New Roman"/>
                <w:sz w:val="24"/>
                <w:szCs w:val="24"/>
              </w:rPr>
            </w:pPr>
            <w:r w:rsidRPr="00426A3A">
              <w:rPr>
                <w:rFonts w:ascii="Times New Roman" w:eastAsia="Times New Roman" w:hAnsi="Times New Roman"/>
                <w:sz w:val="24"/>
                <w:szCs w:val="24"/>
              </w:rPr>
              <w:t>1.</w:t>
            </w:r>
            <w:r w:rsidR="001E57B7">
              <w:rPr>
                <w:rFonts w:ascii="Times New Roman" w:eastAsia="Times New Roman" w:hAnsi="Times New Roman"/>
                <w:sz w:val="24"/>
                <w:szCs w:val="24"/>
              </w:rPr>
              <w:t>10</w:t>
            </w:r>
            <w:r w:rsidRPr="00426A3A">
              <w:rPr>
                <w:rFonts w:ascii="Times New Roman" w:eastAsia="Times New Roman" w:hAnsi="Times New Roman"/>
                <w:sz w:val="24"/>
                <w:szCs w:val="24"/>
              </w:rPr>
              <w:t>(0.</w:t>
            </w:r>
            <w:r w:rsidR="001E57B7">
              <w:rPr>
                <w:rFonts w:ascii="Times New Roman" w:eastAsia="Times New Roman" w:hAnsi="Times New Roman"/>
                <w:sz w:val="24"/>
                <w:szCs w:val="24"/>
              </w:rPr>
              <w:t>92</w:t>
            </w:r>
            <w:r w:rsidRPr="00426A3A">
              <w:rPr>
                <w:rFonts w:ascii="Times New Roman" w:eastAsia="Times New Roman" w:hAnsi="Times New Roman"/>
                <w:sz w:val="24"/>
                <w:szCs w:val="24"/>
              </w:rPr>
              <w:t>,1.91)</w:t>
            </w:r>
          </w:p>
          <w:p w14:paraId="54ECF994" w14:textId="52EB5AE1" w:rsidR="00A00E38" w:rsidRPr="00426A3A" w:rsidRDefault="001E57B7" w:rsidP="001E57B7">
            <w:pPr>
              <w:spacing w:after="0" w:line="240" w:lineRule="auto"/>
              <w:rPr>
                <w:rFonts w:ascii="Times New Roman" w:eastAsia="Times New Roman" w:hAnsi="Times New Roman"/>
                <w:sz w:val="24"/>
                <w:szCs w:val="24"/>
              </w:rPr>
            </w:pPr>
            <w:r>
              <w:rPr>
                <w:rFonts w:ascii="Times New Roman" w:eastAsia="Times New Roman" w:hAnsi="Times New Roman"/>
                <w:sz w:val="24"/>
                <w:szCs w:val="24"/>
              </w:rPr>
              <w:t>0.74</w:t>
            </w:r>
            <w:r w:rsidR="00A00E38" w:rsidRPr="00426A3A">
              <w:rPr>
                <w:rFonts w:ascii="Times New Roman" w:eastAsia="Times New Roman" w:hAnsi="Times New Roman"/>
                <w:sz w:val="24"/>
                <w:szCs w:val="24"/>
              </w:rPr>
              <w:t>(0.25,</w:t>
            </w:r>
            <w:r>
              <w:rPr>
                <w:rFonts w:ascii="Times New Roman" w:eastAsia="Times New Roman" w:hAnsi="Times New Roman"/>
                <w:sz w:val="24"/>
                <w:szCs w:val="24"/>
              </w:rPr>
              <w:t>1.99</w:t>
            </w:r>
            <w:r w:rsidR="00A00E38" w:rsidRPr="00426A3A">
              <w:rPr>
                <w:rFonts w:ascii="Times New Roman" w:eastAsia="Times New Roman" w:hAnsi="Times New Roman"/>
                <w:sz w:val="24"/>
                <w:szCs w:val="24"/>
              </w:rPr>
              <w:t>)</w:t>
            </w:r>
          </w:p>
        </w:tc>
      </w:tr>
      <w:tr w:rsidR="007D3180" w14:paraId="11A958B7" w14:textId="77777777" w:rsidTr="004235A0">
        <w:tc>
          <w:tcPr>
            <w:tcW w:w="4855" w:type="dxa"/>
            <w:tcBorders>
              <w:top w:val="single" w:sz="4" w:space="0" w:color="000000"/>
              <w:left w:val="single" w:sz="4" w:space="0" w:color="000000"/>
              <w:bottom w:val="single" w:sz="4" w:space="0" w:color="000000"/>
              <w:right w:val="single" w:sz="4" w:space="0" w:color="000000"/>
            </w:tcBorders>
            <w:shd w:val="clear" w:color="auto" w:fill="auto"/>
          </w:tcPr>
          <w:p w14:paraId="138CAF52" w14:textId="77777777" w:rsidR="007D3180" w:rsidRPr="00091739" w:rsidRDefault="007D3180" w:rsidP="00293461">
            <w:pPr>
              <w:spacing w:after="0" w:line="240" w:lineRule="auto"/>
              <w:rPr>
                <w:rFonts w:ascii="Times New Roman" w:eastAsia="Times New Roman" w:hAnsi="Times New Roman"/>
                <w:b/>
                <w:sz w:val="24"/>
                <w:szCs w:val="24"/>
              </w:rPr>
            </w:pPr>
            <w:r w:rsidRPr="00091739">
              <w:rPr>
                <w:rFonts w:ascii="Times New Roman" w:eastAsia="Times New Roman" w:hAnsi="Times New Roman"/>
                <w:b/>
                <w:sz w:val="24"/>
                <w:szCs w:val="24"/>
              </w:rPr>
              <w:t>Allowed to cross main road alone</w:t>
            </w:r>
          </w:p>
          <w:p w14:paraId="172E8840" w14:textId="77777777" w:rsidR="007D3180" w:rsidRPr="00426A3A" w:rsidRDefault="007D3180" w:rsidP="00293461">
            <w:pPr>
              <w:spacing w:after="0" w:line="240" w:lineRule="auto"/>
              <w:rPr>
                <w:rFonts w:ascii="Times New Roman" w:eastAsia="Times New Roman" w:hAnsi="Times New Roman"/>
                <w:sz w:val="24"/>
                <w:szCs w:val="24"/>
              </w:rPr>
            </w:pPr>
            <w:r w:rsidRPr="00426A3A">
              <w:rPr>
                <w:rFonts w:ascii="Times New Roman" w:eastAsia="Times New Roman" w:hAnsi="Times New Roman"/>
                <w:sz w:val="24"/>
                <w:szCs w:val="24"/>
              </w:rPr>
              <w:t>No</w:t>
            </w:r>
          </w:p>
          <w:p w14:paraId="6F2DC036" w14:textId="77777777" w:rsidR="007D3180" w:rsidRPr="00426A3A" w:rsidRDefault="007D3180" w:rsidP="00293461">
            <w:pPr>
              <w:spacing w:after="0" w:line="240" w:lineRule="auto"/>
              <w:rPr>
                <w:rFonts w:ascii="Times New Roman" w:eastAsia="Times New Roman" w:hAnsi="Times New Roman"/>
                <w:sz w:val="24"/>
                <w:szCs w:val="24"/>
              </w:rPr>
            </w:pPr>
            <w:r w:rsidRPr="00426A3A">
              <w:rPr>
                <w:rFonts w:ascii="Times New Roman" w:eastAsia="Times New Roman" w:hAnsi="Times New Roman"/>
                <w:sz w:val="24"/>
                <w:szCs w:val="24"/>
              </w:rPr>
              <w:t>Yes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4933C3F7" w14:textId="77777777" w:rsidR="007D3180" w:rsidRDefault="007D3180" w:rsidP="00293461">
            <w:pPr>
              <w:spacing w:after="0" w:line="240" w:lineRule="auto"/>
              <w:rPr>
                <w:rFonts w:ascii="Times New Roman" w:eastAsia="Times New Roman" w:hAnsi="Times New Roman"/>
                <w:sz w:val="24"/>
                <w:szCs w:val="24"/>
              </w:rPr>
            </w:pPr>
          </w:p>
          <w:p w14:paraId="61F1A761" w14:textId="77777777" w:rsidR="00BC4114" w:rsidRDefault="00BC4114" w:rsidP="00293461">
            <w:pPr>
              <w:spacing w:after="0" w:line="240" w:lineRule="auto"/>
              <w:rPr>
                <w:rFonts w:ascii="Times New Roman" w:eastAsia="Times New Roman" w:hAnsi="Times New Roman"/>
                <w:sz w:val="24"/>
                <w:szCs w:val="24"/>
              </w:rPr>
            </w:pPr>
            <w:r>
              <w:rPr>
                <w:rFonts w:ascii="Times New Roman" w:eastAsia="Times New Roman" w:hAnsi="Times New Roman"/>
                <w:sz w:val="24"/>
                <w:szCs w:val="24"/>
              </w:rPr>
              <w:t>1</w:t>
            </w:r>
          </w:p>
          <w:p w14:paraId="0EAF2D7A" w14:textId="0D1E923E" w:rsidR="00BC4114" w:rsidRPr="00426A3A" w:rsidRDefault="00BC4114" w:rsidP="00A949ED">
            <w:pPr>
              <w:spacing w:after="0" w:line="240" w:lineRule="auto"/>
              <w:rPr>
                <w:rFonts w:ascii="Times New Roman" w:eastAsia="Times New Roman" w:hAnsi="Times New Roman"/>
                <w:sz w:val="24"/>
                <w:szCs w:val="24"/>
              </w:rPr>
            </w:pPr>
            <w:r>
              <w:rPr>
                <w:rFonts w:ascii="Times New Roman" w:eastAsia="Times New Roman" w:hAnsi="Times New Roman"/>
                <w:sz w:val="24"/>
                <w:szCs w:val="24"/>
              </w:rPr>
              <w:t>1.3</w:t>
            </w:r>
            <w:r w:rsidR="00A949ED">
              <w:rPr>
                <w:rFonts w:ascii="Times New Roman" w:eastAsia="Times New Roman" w:hAnsi="Times New Roman"/>
                <w:sz w:val="24"/>
                <w:szCs w:val="24"/>
              </w:rPr>
              <w:t>2(0.99</w:t>
            </w:r>
            <w:r>
              <w:rPr>
                <w:rFonts w:ascii="Times New Roman" w:eastAsia="Times New Roman" w:hAnsi="Times New Roman"/>
                <w:sz w:val="24"/>
                <w:szCs w:val="24"/>
              </w:rPr>
              <w:t>,1.77)</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717050BF" w14:textId="77777777" w:rsidR="007D3180" w:rsidRPr="00426A3A" w:rsidRDefault="007D3180" w:rsidP="00293461">
            <w:pPr>
              <w:spacing w:after="0" w:line="240" w:lineRule="auto"/>
              <w:rPr>
                <w:rFonts w:ascii="Times New Roman" w:eastAsia="Times New Roman" w:hAnsi="Times New Roman"/>
                <w:sz w:val="24"/>
                <w:szCs w:val="24"/>
              </w:rPr>
            </w:pPr>
          </w:p>
          <w:p w14:paraId="7CD6AEC3" w14:textId="77777777" w:rsidR="007D3180" w:rsidRPr="00426A3A" w:rsidRDefault="00426A3A" w:rsidP="00293461">
            <w:pPr>
              <w:spacing w:after="0" w:line="240" w:lineRule="auto"/>
              <w:rPr>
                <w:rFonts w:ascii="Times New Roman" w:eastAsia="Times New Roman" w:hAnsi="Times New Roman"/>
                <w:sz w:val="24"/>
                <w:szCs w:val="24"/>
              </w:rPr>
            </w:pPr>
            <w:r w:rsidRPr="00426A3A">
              <w:rPr>
                <w:rFonts w:ascii="Times New Roman" w:eastAsia="Times New Roman" w:hAnsi="Times New Roman"/>
                <w:sz w:val="24"/>
                <w:szCs w:val="24"/>
              </w:rPr>
              <w:t>1</w:t>
            </w:r>
          </w:p>
          <w:p w14:paraId="52FB66F3" w14:textId="4C2A24A2" w:rsidR="00426A3A" w:rsidRPr="00426A3A" w:rsidRDefault="00426A3A" w:rsidP="001E57B7">
            <w:pPr>
              <w:spacing w:after="0" w:line="240" w:lineRule="auto"/>
              <w:rPr>
                <w:rFonts w:ascii="Times New Roman" w:eastAsia="Times New Roman" w:hAnsi="Times New Roman"/>
                <w:sz w:val="24"/>
                <w:szCs w:val="24"/>
              </w:rPr>
            </w:pPr>
            <w:r w:rsidRPr="00426A3A">
              <w:rPr>
                <w:rFonts w:ascii="Times New Roman" w:eastAsia="Times New Roman" w:hAnsi="Times New Roman"/>
                <w:sz w:val="24"/>
                <w:szCs w:val="24"/>
              </w:rPr>
              <w:t>1.</w:t>
            </w:r>
            <w:r w:rsidR="001E57B7">
              <w:rPr>
                <w:rFonts w:ascii="Times New Roman" w:eastAsia="Times New Roman" w:hAnsi="Times New Roman"/>
                <w:sz w:val="24"/>
                <w:szCs w:val="24"/>
              </w:rPr>
              <w:t>43</w:t>
            </w:r>
            <w:r w:rsidRPr="00426A3A">
              <w:rPr>
                <w:rFonts w:ascii="Times New Roman" w:eastAsia="Times New Roman" w:hAnsi="Times New Roman"/>
                <w:sz w:val="24"/>
                <w:szCs w:val="24"/>
              </w:rPr>
              <w:t>(1.0</w:t>
            </w:r>
            <w:r w:rsidR="001E57B7">
              <w:rPr>
                <w:rFonts w:ascii="Times New Roman" w:eastAsia="Times New Roman" w:hAnsi="Times New Roman"/>
                <w:sz w:val="24"/>
                <w:szCs w:val="24"/>
              </w:rPr>
              <w:t>2,1.99</w:t>
            </w:r>
            <w:r w:rsidRPr="00426A3A">
              <w:rPr>
                <w:rFonts w:ascii="Times New Roman" w:eastAsia="Times New Roman" w:hAnsi="Times New Roman"/>
                <w:sz w:val="24"/>
                <w:szCs w:val="24"/>
              </w:rPr>
              <w:t>)</w:t>
            </w:r>
          </w:p>
        </w:tc>
      </w:tr>
      <w:tr w:rsidR="007D3180" w14:paraId="017F0BD6" w14:textId="77777777" w:rsidTr="004235A0">
        <w:tc>
          <w:tcPr>
            <w:tcW w:w="4855" w:type="dxa"/>
            <w:tcBorders>
              <w:top w:val="single" w:sz="4" w:space="0" w:color="000000"/>
              <w:left w:val="single" w:sz="4" w:space="0" w:color="000000"/>
              <w:bottom w:val="single" w:sz="4" w:space="0" w:color="000000"/>
              <w:right w:val="single" w:sz="4" w:space="0" w:color="000000"/>
            </w:tcBorders>
            <w:shd w:val="clear" w:color="auto" w:fill="auto"/>
          </w:tcPr>
          <w:p w14:paraId="28BD0F31" w14:textId="77777777" w:rsidR="007D3180" w:rsidRPr="00091739" w:rsidRDefault="007D3180" w:rsidP="00293461">
            <w:pPr>
              <w:spacing w:after="0" w:line="240" w:lineRule="auto"/>
              <w:rPr>
                <w:rFonts w:ascii="Times New Roman" w:eastAsia="Times New Roman" w:hAnsi="Times New Roman"/>
                <w:b/>
                <w:bCs/>
                <w:sz w:val="24"/>
                <w:szCs w:val="24"/>
              </w:rPr>
            </w:pPr>
            <w:r w:rsidRPr="00091739">
              <w:rPr>
                <w:rFonts w:ascii="Times New Roman" w:eastAsia="Times New Roman" w:hAnsi="Times New Roman"/>
                <w:b/>
                <w:bCs/>
                <w:sz w:val="24"/>
                <w:szCs w:val="24"/>
              </w:rPr>
              <w:t>Allow to travel on public buses</w:t>
            </w:r>
          </w:p>
          <w:p w14:paraId="77FC92CE" w14:textId="77777777" w:rsidR="007D3180" w:rsidRPr="00426A3A" w:rsidRDefault="007D3180" w:rsidP="00293461">
            <w:pPr>
              <w:spacing w:after="0" w:line="240" w:lineRule="auto"/>
              <w:rPr>
                <w:rFonts w:ascii="Times New Roman" w:eastAsia="Times New Roman" w:hAnsi="Times New Roman"/>
                <w:bCs/>
                <w:sz w:val="24"/>
                <w:szCs w:val="24"/>
              </w:rPr>
            </w:pPr>
            <w:r w:rsidRPr="00426A3A">
              <w:rPr>
                <w:rFonts w:ascii="Times New Roman" w:eastAsia="Times New Roman" w:hAnsi="Times New Roman"/>
                <w:bCs/>
                <w:sz w:val="24"/>
                <w:szCs w:val="24"/>
              </w:rPr>
              <w:t>No</w:t>
            </w:r>
          </w:p>
          <w:p w14:paraId="2F98D808" w14:textId="77777777" w:rsidR="007D3180" w:rsidRPr="00426A3A" w:rsidRDefault="007D3180" w:rsidP="00293461">
            <w:pPr>
              <w:spacing w:after="0" w:line="240" w:lineRule="auto"/>
              <w:rPr>
                <w:rFonts w:ascii="Times New Roman" w:eastAsia="Times New Roman" w:hAnsi="Times New Roman"/>
                <w:bCs/>
                <w:sz w:val="24"/>
                <w:szCs w:val="24"/>
              </w:rPr>
            </w:pPr>
            <w:r w:rsidRPr="00426A3A">
              <w:rPr>
                <w:rFonts w:ascii="Times New Roman" w:eastAsia="Times New Roman" w:hAnsi="Times New Roman"/>
                <w:bCs/>
                <w:sz w:val="24"/>
                <w:szCs w:val="24"/>
              </w:rPr>
              <w:t>Yes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15A473AA" w14:textId="77777777" w:rsidR="007D3180" w:rsidRDefault="007D3180" w:rsidP="00293461">
            <w:pPr>
              <w:spacing w:after="0" w:line="240" w:lineRule="auto"/>
              <w:rPr>
                <w:rFonts w:ascii="Times New Roman" w:eastAsia="Times New Roman" w:hAnsi="Times New Roman"/>
                <w:bCs/>
                <w:sz w:val="24"/>
                <w:szCs w:val="24"/>
              </w:rPr>
            </w:pPr>
          </w:p>
          <w:p w14:paraId="60F6028B" w14:textId="77777777" w:rsidR="00BC4114" w:rsidRDefault="00BC4114" w:rsidP="00293461">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w:t>
            </w:r>
          </w:p>
          <w:p w14:paraId="58CC7AC4" w14:textId="1BE9DD23" w:rsidR="00BC4114" w:rsidRPr="00426A3A" w:rsidRDefault="00BC4114" w:rsidP="00A949ED">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1.2</w:t>
            </w:r>
            <w:r w:rsidR="00A949ED">
              <w:rPr>
                <w:rFonts w:ascii="Times New Roman" w:eastAsia="Times New Roman" w:hAnsi="Times New Roman"/>
                <w:bCs/>
                <w:sz w:val="24"/>
                <w:szCs w:val="24"/>
              </w:rPr>
              <w:t>8</w:t>
            </w:r>
            <w:r>
              <w:rPr>
                <w:rFonts w:ascii="Times New Roman" w:eastAsia="Times New Roman" w:hAnsi="Times New Roman"/>
                <w:bCs/>
                <w:sz w:val="24"/>
                <w:szCs w:val="24"/>
              </w:rPr>
              <w:t>(0.8</w:t>
            </w:r>
            <w:r w:rsidR="00A949ED">
              <w:rPr>
                <w:rFonts w:ascii="Times New Roman" w:eastAsia="Times New Roman" w:hAnsi="Times New Roman"/>
                <w:bCs/>
                <w:sz w:val="24"/>
                <w:szCs w:val="24"/>
              </w:rPr>
              <w:t>9</w:t>
            </w:r>
            <w:r>
              <w:rPr>
                <w:rFonts w:ascii="Times New Roman" w:eastAsia="Times New Roman" w:hAnsi="Times New Roman"/>
                <w:bCs/>
                <w:sz w:val="24"/>
                <w:szCs w:val="24"/>
              </w:rPr>
              <w:t>,1.</w:t>
            </w:r>
            <w:r w:rsidR="00A949ED">
              <w:rPr>
                <w:rFonts w:ascii="Times New Roman" w:eastAsia="Times New Roman" w:hAnsi="Times New Roman"/>
                <w:bCs/>
                <w:sz w:val="24"/>
                <w:szCs w:val="24"/>
              </w:rPr>
              <w:t>82</w:t>
            </w:r>
            <w:r>
              <w:rPr>
                <w:rFonts w:ascii="Times New Roman" w:eastAsia="Times New Roman" w:hAnsi="Times New Roman"/>
                <w:bCs/>
                <w:sz w:val="24"/>
                <w:szCs w:val="24"/>
              </w:rPr>
              <w:t>)</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378E9D1A" w14:textId="77777777" w:rsidR="007D3180" w:rsidRPr="00426A3A" w:rsidRDefault="007D3180" w:rsidP="00293461">
            <w:pPr>
              <w:spacing w:after="0" w:line="240" w:lineRule="auto"/>
              <w:rPr>
                <w:rFonts w:ascii="Times New Roman" w:eastAsia="Times New Roman" w:hAnsi="Times New Roman"/>
                <w:bCs/>
                <w:sz w:val="24"/>
                <w:szCs w:val="24"/>
              </w:rPr>
            </w:pPr>
          </w:p>
          <w:p w14:paraId="752DB77F" w14:textId="77777777" w:rsidR="007D3180" w:rsidRPr="00426A3A" w:rsidRDefault="00426A3A" w:rsidP="00293461">
            <w:pPr>
              <w:spacing w:after="0" w:line="240" w:lineRule="auto"/>
              <w:rPr>
                <w:rFonts w:ascii="Times New Roman" w:eastAsia="Times New Roman" w:hAnsi="Times New Roman"/>
                <w:bCs/>
                <w:sz w:val="24"/>
                <w:szCs w:val="24"/>
              </w:rPr>
            </w:pPr>
            <w:r w:rsidRPr="00426A3A">
              <w:rPr>
                <w:rFonts w:ascii="Times New Roman" w:eastAsia="Times New Roman" w:hAnsi="Times New Roman"/>
                <w:bCs/>
                <w:sz w:val="24"/>
                <w:szCs w:val="24"/>
              </w:rPr>
              <w:t>1</w:t>
            </w:r>
          </w:p>
          <w:p w14:paraId="75E58728" w14:textId="651844CC" w:rsidR="00426A3A" w:rsidRPr="00426A3A" w:rsidRDefault="00426A3A" w:rsidP="001E57B7">
            <w:pPr>
              <w:spacing w:after="0" w:line="240" w:lineRule="auto"/>
              <w:rPr>
                <w:rFonts w:ascii="Times New Roman" w:eastAsia="Times New Roman" w:hAnsi="Times New Roman"/>
                <w:bCs/>
                <w:sz w:val="24"/>
                <w:szCs w:val="24"/>
              </w:rPr>
            </w:pPr>
            <w:r w:rsidRPr="00426A3A">
              <w:rPr>
                <w:rFonts w:ascii="Times New Roman" w:eastAsia="Times New Roman" w:hAnsi="Times New Roman"/>
                <w:bCs/>
                <w:sz w:val="24"/>
                <w:szCs w:val="24"/>
              </w:rPr>
              <w:t>1.2</w:t>
            </w:r>
            <w:r w:rsidR="001E57B7">
              <w:rPr>
                <w:rFonts w:ascii="Times New Roman" w:eastAsia="Times New Roman" w:hAnsi="Times New Roman"/>
                <w:bCs/>
                <w:sz w:val="24"/>
                <w:szCs w:val="24"/>
              </w:rPr>
              <w:t>9</w:t>
            </w:r>
            <w:r w:rsidRPr="00426A3A">
              <w:rPr>
                <w:rFonts w:ascii="Times New Roman" w:eastAsia="Times New Roman" w:hAnsi="Times New Roman"/>
                <w:bCs/>
                <w:sz w:val="24"/>
                <w:szCs w:val="24"/>
              </w:rPr>
              <w:t>(0.</w:t>
            </w:r>
            <w:r w:rsidR="001E57B7">
              <w:rPr>
                <w:rFonts w:ascii="Times New Roman" w:eastAsia="Times New Roman" w:hAnsi="Times New Roman"/>
                <w:bCs/>
                <w:sz w:val="24"/>
                <w:szCs w:val="24"/>
              </w:rPr>
              <w:t>82</w:t>
            </w:r>
            <w:r w:rsidRPr="00426A3A">
              <w:rPr>
                <w:rFonts w:ascii="Times New Roman" w:eastAsia="Times New Roman" w:hAnsi="Times New Roman"/>
                <w:bCs/>
                <w:sz w:val="24"/>
                <w:szCs w:val="24"/>
              </w:rPr>
              <w:t>,1.9</w:t>
            </w:r>
            <w:r w:rsidR="001E57B7">
              <w:rPr>
                <w:rFonts w:ascii="Times New Roman" w:eastAsia="Times New Roman" w:hAnsi="Times New Roman"/>
                <w:bCs/>
                <w:sz w:val="24"/>
                <w:szCs w:val="24"/>
              </w:rPr>
              <w:t>9</w:t>
            </w:r>
            <w:r w:rsidRPr="00426A3A">
              <w:rPr>
                <w:rFonts w:ascii="Times New Roman" w:eastAsia="Times New Roman" w:hAnsi="Times New Roman"/>
                <w:bCs/>
                <w:sz w:val="24"/>
                <w:szCs w:val="24"/>
              </w:rPr>
              <w:t>)</w:t>
            </w:r>
          </w:p>
        </w:tc>
      </w:tr>
      <w:tr w:rsidR="007D3180" w14:paraId="43B57395" w14:textId="77777777" w:rsidTr="004235A0">
        <w:tc>
          <w:tcPr>
            <w:tcW w:w="4855" w:type="dxa"/>
            <w:tcBorders>
              <w:top w:val="single" w:sz="4" w:space="0" w:color="000000"/>
              <w:left w:val="single" w:sz="4" w:space="0" w:color="000000"/>
              <w:bottom w:val="single" w:sz="4" w:space="0" w:color="000000"/>
              <w:right w:val="single" w:sz="4" w:space="0" w:color="000000"/>
            </w:tcBorders>
            <w:shd w:val="clear" w:color="auto" w:fill="auto"/>
          </w:tcPr>
          <w:p w14:paraId="01F5BF6D" w14:textId="77777777" w:rsidR="007D3180" w:rsidRPr="00091739" w:rsidRDefault="007D3180" w:rsidP="00293461">
            <w:pPr>
              <w:spacing w:after="0" w:line="240" w:lineRule="auto"/>
              <w:rPr>
                <w:rFonts w:ascii="Times New Roman" w:eastAsia="Times New Roman" w:hAnsi="Times New Roman"/>
                <w:b/>
                <w:bCs/>
                <w:sz w:val="24"/>
                <w:szCs w:val="24"/>
              </w:rPr>
            </w:pPr>
            <w:r w:rsidRPr="00091739">
              <w:rPr>
                <w:rFonts w:ascii="Times New Roman" w:eastAsia="Times New Roman" w:hAnsi="Times New Roman"/>
                <w:b/>
                <w:bCs/>
                <w:sz w:val="24"/>
                <w:szCs w:val="24"/>
              </w:rPr>
              <w:t>Any activity outside home on last weekend</w:t>
            </w:r>
          </w:p>
          <w:p w14:paraId="4BBD724B" w14:textId="77777777" w:rsidR="00426A3A" w:rsidRPr="00426A3A" w:rsidRDefault="00426A3A" w:rsidP="00426A3A">
            <w:pPr>
              <w:spacing w:after="0" w:line="240" w:lineRule="auto"/>
              <w:rPr>
                <w:rFonts w:ascii="Times New Roman" w:eastAsia="Calibri" w:hAnsi="Times New Roman"/>
                <w:b/>
                <w:sz w:val="24"/>
                <w:szCs w:val="24"/>
              </w:rPr>
            </w:pPr>
            <w:r w:rsidRPr="00426A3A">
              <w:rPr>
                <w:rFonts w:ascii="Times New Roman" w:eastAsia="Calibri" w:hAnsi="Times New Roman"/>
                <w:sz w:val="24"/>
                <w:szCs w:val="24"/>
              </w:rPr>
              <w:t>With a parent or other adult</w:t>
            </w:r>
          </w:p>
          <w:p w14:paraId="3DD68757" w14:textId="77777777" w:rsidR="00426A3A" w:rsidRPr="00426A3A" w:rsidRDefault="00426A3A" w:rsidP="00426A3A">
            <w:pPr>
              <w:spacing w:after="0" w:line="240" w:lineRule="auto"/>
              <w:rPr>
                <w:rFonts w:ascii="Times New Roman" w:eastAsia="Calibri" w:hAnsi="Times New Roman"/>
                <w:sz w:val="24"/>
                <w:szCs w:val="24"/>
              </w:rPr>
            </w:pPr>
            <w:r w:rsidRPr="00426A3A">
              <w:rPr>
                <w:rFonts w:ascii="Times New Roman" w:eastAsia="Calibri" w:hAnsi="Times New Roman"/>
                <w:sz w:val="24"/>
                <w:szCs w:val="24"/>
              </w:rPr>
              <w:t xml:space="preserve"> No activity on the weekend </w:t>
            </w:r>
          </w:p>
          <w:p w14:paraId="6A12E8E6" w14:textId="77777777" w:rsidR="00426A3A" w:rsidRPr="00426A3A" w:rsidRDefault="00426A3A" w:rsidP="00426A3A">
            <w:pPr>
              <w:spacing w:after="0" w:line="240" w:lineRule="auto"/>
              <w:rPr>
                <w:rFonts w:ascii="Times New Roman" w:eastAsia="Calibri" w:hAnsi="Times New Roman"/>
                <w:sz w:val="24"/>
                <w:szCs w:val="24"/>
              </w:rPr>
            </w:pPr>
            <w:r w:rsidRPr="00426A3A">
              <w:rPr>
                <w:rFonts w:ascii="Times New Roman" w:eastAsia="Calibri" w:hAnsi="Times New Roman"/>
                <w:sz w:val="24"/>
                <w:szCs w:val="24"/>
              </w:rPr>
              <w:t xml:space="preserve"> On own or with other young person</w:t>
            </w:r>
          </w:p>
          <w:p w14:paraId="727DA6A7" w14:textId="77777777" w:rsidR="007D3180" w:rsidRPr="00BC4114" w:rsidRDefault="00426A3A" w:rsidP="00293461">
            <w:pPr>
              <w:spacing w:after="0" w:line="240" w:lineRule="auto"/>
              <w:rPr>
                <w:rFonts w:ascii="Times New Roman" w:eastAsia="Calibri" w:hAnsi="Times New Roman"/>
                <w:sz w:val="24"/>
                <w:szCs w:val="24"/>
              </w:rPr>
            </w:pPr>
            <w:r w:rsidRPr="00426A3A">
              <w:rPr>
                <w:rFonts w:ascii="Times New Roman" w:eastAsia="Calibri" w:hAnsi="Times New Roman"/>
                <w:sz w:val="24"/>
                <w:szCs w:val="24"/>
              </w:rPr>
              <w:t xml:space="preserve"> Mix activiti</w:t>
            </w:r>
            <w:r w:rsidR="00BC4114">
              <w:rPr>
                <w:rFonts w:ascii="Times New Roman" w:eastAsia="Calibri" w:hAnsi="Times New Roman"/>
                <w:sz w:val="24"/>
                <w:szCs w:val="24"/>
              </w:rPr>
              <w:t>es either with parents or alone</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596F5279" w14:textId="77777777" w:rsidR="007D3180" w:rsidRDefault="007D3180" w:rsidP="00293461">
            <w:pPr>
              <w:spacing w:after="0" w:line="240" w:lineRule="auto"/>
              <w:rPr>
                <w:rFonts w:ascii="Times New Roman" w:eastAsia="Times New Roman" w:hAnsi="Times New Roman"/>
                <w:bCs/>
                <w:sz w:val="24"/>
                <w:szCs w:val="24"/>
              </w:rPr>
            </w:pPr>
          </w:p>
          <w:p w14:paraId="1EBBC4E6" w14:textId="77777777" w:rsidR="00BC4114" w:rsidRDefault="00BC4114" w:rsidP="00293461">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w:t>
            </w:r>
          </w:p>
          <w:p w14:paraId="247D7656" w14:textId="6156E44B" w:rsidR="00BC4114" w:rsidRDefault="00BC4114" w:rsidP="00293461">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0.6</w:t>
            </w:r>
            <w:r w:rsidR="00A949ED">
              <w:rPr>
                <w:rFonts w:ascii="Times New Roman" w:eastAsia="Times New Roman" w:hAnsi="Times New Roman"/>
                <w:bCs/>
                <w:sz w:val="24"/>
                <w:szCs w:val="24"/>
              </w:rPr>
              <w:t>8</w:t>
            </w:r>
            <w:r>
              <w:rPr>
                <w:rFonts w:ascii="Times New Roman" w:eastAsia="Times New Roman" w:hAnsi="Times New Roman"/>
                <w:bCs/>
                <w:sz w:val="24"/>
                <w:szCs w:val="24"/>
              </w:rPr>
              <w:t>(0.33,1.3</w:t>
            </w:r>
            <w:r w:rsidR="00A949ED">
              <w:rPr>
                <w:rFonts w:ascii="Times New Roman" w:eastAsia="Times New Roman" w:hAnsi="Times New Roman"/>
                <w:bCs/>
                <w:sz w:val="24"/>
                <w:szCs w:val="24"/>
              </w:rPr>
              <w:t>4</w:t>
            </w:r>
            <w:r>
              <w:rPr>
                <w:rFonts w:ascii="Times New Roman" w:eastAsia="Times New Roman" w:hAnsi="Times New Roman"/>
                <w:bCs/>
                <w:sz w:val="24"/>
                <w:szCs w:val="24"/>
              </w:rPr>
              <w:t>)</w:t>
            </w:r>
          </w:p>
          <w:p w14:paraId="7C317F5B" w14:textId="384B5FB2" w:rsidR="00BC4114" w:rsidRDefault="00BC4114" w:rsidP="00293461">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1.6</w:t>
            </w:r>
            <w:r w:rsidR="00A949ED">
              <w:rPr>
                <w:rFonts w:ascii="Times New Roman" w:eastAsia="Times New Roman" w:hAnsi="Times New Roman"/>
                <w:bCs/>
                <w:sz w:val="24"/>
                <w:szCs w:val="24"/>
              </w:rPr>
              <w:t>8</w:t>
            </w:r>
            <w:r>
              <w:rPr>
                <w:rFonts w:ascii="Times New Roman" w:eastAsia="Times New Roman" w:hAnsi="Times New Roman"/>
                <w:bCs/>
                <w:sz w:val="24"/>
                <w:szCs w:val="24"/>
              </w:rPr>
              <w:t>(1.02,2.80)</w:t>
            </w:r>
          </w:p>
          <w:p w14:paraId="11EFB628" w14:textId="2723341D" w:rsidR="00BC4114" w:rsidRPr="00426A3A" w:rsidRDefault="00DC5FC1" w:rsidP="00293461">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1.63(1.03,2.64</w:t>
            </w:r>
            <w:r w:rsidR="00BC4114">
              <w:rPr>
                <w:rFonts w:ascii="Times New Roman" w:eastAsia="Times New Roman" w:hAnsi="Times New Roman"/>
                <w:bCs/>
                <w:sz w:val="24"/>
                <w:szCs w:val="24"/>
              </w:rPr>
              <w:t>)</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342BC5D1" w14:textId="77777777" w:rsidR="007D3180" w:rsidRPr="00426A3A" w:rsidRDefault="007D3180" w:rsidP="00293461">
            <w:pPr>
              <w:spacing w:after="0" w:line="240" w:lineRule="auto"/>
              <w:rPr>
                <w:rFonts w:ascii="Times New Roman" w:eastAsia="Times New Roman" w:hAnsi="Times New Roman"/>
                <w:bCs/>
                <w:sz w:val="24"/>
                <w:szCs w:val="24"/>
              </w:rPr>
            </w:pPr>
          </w:p>
          <w:p w14:paraId="0E50BFFD" w14:textId="77777777" w:rsidR="007D3180" w:rsidRPr="00426A3A" w:rsidRDefault="00426A3A" w:rsidP="00293461">
            <w:pPr>
              <w:spacing w:after="0" w:line="240" w:lineRule="auto"/>
              <w:rPr>
                <w:rFonts w:ascii="Times New Roman" w:eastAsia="Times New Roman" w:hAnsi="Times New Roman"/>
                <w:bCs/>
                <w:sz w:val="24"/>
                <w:szCs w:val="24"/>
              </w:rPr>
            </w:pPr>
            <w:r w:rsidRPr="00426A3A">
              <w:rPr>
                <w:rFonts w:ascii="Times New Roman" w:eastAsia="Times New Roman" w:hAnsi="Times New Roman"/>
                <w:bCs/>
                <w:sz w:val="24"/>
                <w:szCs w:val="24"/>
              </w:rPr>
              <w:t>1</w:t>
            </w:r>
          </w:p>
          <w:p w14:paraId="4AE21750" w14:textId="7B56FBEB" w:rsidR="00426A3A" w:rsidRPr="00426A3A" w:rsidRDefault="00426A3A" w:rsidP="00293461">
            <w:pPr>
              <w:spacing w:after="0" w:line="240" w:lineRule="auto"/>
              <w:rPr>
                <w:rFonts w:ascii="Times New Roman" w:eastAsia="Times New Roman" w:hAnsi="Times New Roman"/>
                <w:bCs/>
                <w:sz w:val="24"/>
                <w:szCs w:val="24"/>
              </w:rPr>
            </w:pPr>
            <w:r w:rsidRPr="00426A3A">
              <w:rPr>
                <w:rFonts w:ascii="Times New Roman" w:eastAsia="Times New Roman" w:hAnsi="Times New Roman"/>
                <w:bCs/>
                <w:sz w:val="24"/>
                <w:szCs w:val="24"/>
              </w:rPr>
              <w:t>0.8</w:t>
            </w:r>
            <w:r w:rsidR="001E57B7">
              <w:rPr>
                <w:rFonts w:ascii="Times New Roman" w:eastAsia="Times New Roman" w:hAnsi="Times New Roman"/>
                <w:bCs/>
                <w:sz w:val="24"/>
                <w:szCs w:val="24"/>
              </w:rPr>
              <w:t>6(0.36</w:t>
            </w:r>
            <w:r w:rsidRPr="00426A3A">
              <w:rPr>
                <w:rFonts w:ascii="Times New Roman" w:eastAsia="Times New Roman" w:hAnsi="Times New Roman"/>
                <w:bCs/>
                <w:sz w:val="24"/>
                <w:szCs w:val="24"/>
              </w:rPr>
              <w:t>,1.9</w:t>
            </w:r>
            <w:r w:rsidR="001E57B7">
              <w:rPr>
                <w:rFonts w:ascii="Times New Roman" w:eastAsia="Times New Roman" w:hAnsi="Times New Roman"/>
                <w:bCs/>
                <w:sz w:val="24"/>
                <w:szCs w:val="24"/>
              </w:rPr>
              <w:t>5</w:t>
            </w:r>
            <w:r w:rsidRPr="00426A3A">
              <w:rPr>
                <w:rFonts w:ascii="Times New Roman" w:eastAsia="Times New Roman" w:hAnsi="Times New Roman"/>
                <w:bCs/>
                <w:sz w:val="24"/>
                <w:szCs w:val="24"/>
              </w:rPr>
              <w:t>)</w:t>
            </w:r>
          </w:p>
          <w:p w14:paraId="5EA54010" w14:textId="77777777" w:rsidR="00426A3A" w:rsidRPr="00426A3A" w:rsidRDefault="00426A3A" w:rsidP="00293461">
            <w:pPr>
              <w:spacing w:after="0" w:line="240" w:lineRule="auto"/>
              <w:rPr>
                <w:rFonts w:ascii="Times New Roman" w:eastAsia="Times New Roman" w:hAnsi="Times New Roman"/>
                <w:bCs/>
                <w:sz w:val="24"/>
                <w:szCs w:val="24"/>
              </w:rPr>
            </w:pPr>
            <w:r w:rsidRPr="00426A3A">
              <w:rPr>
                <w:rFonts w:ascii="Times New Roman" w:eastAsia="Times New Roman" w:hAnsi="Times New Roman"/>
                <w:bCs/>
                <w:sz w:val="24"/>
                <w:szCs w:val="24"/>
              </w:rPr>
              <w:t>1.94(1.09,3.57)</w:t>
            </w:r>
          </w:p>
          <w:p w14:paraId="04978427" w14:textId="7DC7648C" w:rsidR="00426A3A" w:rsidRPr="00426A3A" w:rsidRDefault="00426A3A" w:rsidP="001E57B7">
            <w:pPr>
              <w:spacing w:after="0" w:line="240" w:lineRule="auto"/>
              <w:rPr>
                <w:rFonts w:ascii="Times New Roman" w:eastAsia="Times New Roman" w:hAnsi="Times New Roman"/>
                <w:bCs/>
                <w:sz w:val="24"/>
                <w:szCs w:val="24"/>
              </w:rPr>
            </w:pPr>
            <w:r w:rsidRPr="00426A3A">
              <w:rPr>
                <w:rFonts w:ascii="Times New Roman" w:eastAsia="Times New Roman" w:hAnsi="Times New Roman"/>
                <w:bCs/>
                <w:sz w:val="24"/>
                <w:szCs w:val="24"/>
              </w:rPr>
              <w:t>2.</w:t>
            </w:r>
            <w:r w:rsidR="001E57B7">
              <w:rPr>
                <w:rFonts w:ascii="Times New Roman" w:eastAsia="Times New Roman" w:hAnsi="Times New Roman"/>
                <w:bCs/>
                <w:sz w:val="24"/>
                <w:szCs w:val="24"/>
              </w:rPr>
              <w:t>25</w:t>
            </w:r>
            <w:r w:rsidRPr="00426A3A">
              <w:rPr>
                <w:rFonts w:ascii="Times New Roman" w:eastAsia="Times New Roman" w:hAnsi="Times New Roman"/>
                <w:bCs/>
                <w:sz w:val="24"/>
                <w:szCs w:val="24"/>
              </w:rPr>
              <w:t>(1.3</w:t>
            </w:r>
            <w:r w:rsidR="001E57B7">
              <w:rPr>
                <w:rFonts w:ascii="Times New Roman" w:eastAsia="Times New Roman" w:hAnsi="Times New Roman"/>
                <w:bCs/>
                <w:sz w:val="24"/>
                <w:szCs w:val="24"/>
              </w:rPr>
              <w:t>2</w:t>
            </w:r>
            <w:r w:rsidRPr="00426A3A">
              <w:rPr>
                <w:rFonts w:ascii="Times New Roman" w:eastAsia="Times New Roman" w:hAnsi="Times New Roman"/>
                <w:bCs/>
                <w:sz w:val="24"/>
                <w:szCs w:val="24"/>
              </w:rPr>
              <w:t>,4.</w:t>
            </w:r>
            <w:r w:rsidR="001E57B7">
              <w:rPr>
                <w:rFonts w:ascii="Times New Roman" w:eastAsia="Times New Roman" w:hAnsi="Times New Roman"/>
                <w:bCs/>
                <w:sz w:val="24"/>
                <w:szCs w:val="24"/>
              </w:rPr>
              <w:t>02</w:t>
            </w:r>
            <w:r w:rsidRPr="00426A3A">
              <w:rPr>
                <w:rFonts w:ascii="Times New Roman" w:eastAsia="Times New Roman" w:hAnsi="Times New Roman"/>
                <w:bCs/>
                <w:sz w:val="24"/>
                <w:szCs w:val="24"/>
              </w:rPr>
              <w:t>)</w:t>
            </w:r>
          </w:p>
        </w:tc>
      </w:tr>
    </w:tbl>
    <w:p w14:paraId="231FE370" w14:textId="77777777" w:rsidR="007D3180" w:rsidRDefault="007D3180" w:rsidP="007D3180">
      <w:pPr>
        <w:pStyle w:val="Default"/>
        <w:jc w:val="both"/>
      </w:pPr>
    </w:p>
    <w:p w14:paraId="1964FE08" w14:textId="77777777" w:rsidR="007D3180" w:rsidRDefault="007D3180" w:rsidP="007D3180">
      <w:pPr>
        <w:pStyle w:val="Default"/>
        <w:jc w:val="both"/>
      </w:pPr>
    </w:p>
    <w:p w14:paraId="5272312D" w14:textId="77777777" w:rsidR="007D3180" w:rsidRDefault="007D3180" w:rsidP="007D3180">
      <w:pPr>
        <w:pStyle w:val="Default"/>
        <w:jc w:val="both"/>
      </w:pPr>
    </w:p>
    <w:p w14:paraId="01D57500" w14:textId="77777777" w:rsidR="007D3180" w:rsidRDefault="007D3180" w:rsidP="007D3180">
      <w:pPr>
        <w:pStyle w:val="Default"/>
        <w:jc w:val="both"/>
      </w:pPr>
    </w:p>
    <w:p w14:paraId="74F638D2" w14:textId="77777777" w:rsidR="007D3180" w:rsidRDefault="007D3180" w:rsidP="007D3180">
      <w:pPr>
        <w:pStyle w:val="Default"/>
        <w:jc w:val="both"/>
      </w:pPr>
    </w:p>
    <w:p w14:paraId="24EEB67F" w14:textId="77777777" w:rsidR="007D3180" w:rsidRDefault="007D3180" w:rsidP="007D3180">
      <w:pPr>
        <w:pStyle w:val="Default"/>
        <w:jc w:val="both"/>
      </w:pPr>
    </w:p>
    <w:p w14:paraId="74DBE765" w14:textId="77777777" w:rsidR="007D3180" w:rsidRDefault="007D3180" w:rsidP="007D3180">
      <w:pPr>
        <w:pStyle w:val="Default"/>
        <w:jc w:val="both"/>
      </w:pPr>
    </w:p>
    <w:p w14:paraId="334915EA" w14:textId="77777777" w:rsidR="007D3180" w:rsidRDefault="007D3180" w:rsidP="007D3180">
      <w:pPr>
        <w:pStyle w:val="Default"/>
        <w:jc w:val="both"/>
      </w:pPr>
    </w:p>
    <w:p w14:paraId="15DA6E2E" w14:textId="77777777" w:rsidR="007D3180" w:rsidRDefault="007D3180" w:rsidP="007D3180">
      <w:pPr>
        <w:pStyle w:val="Default"/>
        <w:jc w:val="both"/>
      </w:pPr>
    </w:p>
    <w:p w14:paraId="77C188B7" w14:textId="77777777" w:rsidR="007D3180" w:rsidRDefault="007D3180" w:rsidP="007D3180">
      <w:pPr>
        <w:pStyle w:val="Default"/>
        <w:jc w:val="both"/>
      </w:pPr>
    </w:p>
    <w:p w14:paraId="56A6C28D" w14:textId="77777777" w:rsidR="007D3180" w:rsidRDefault="007D3180" w:rsidP="007D3180">
      <w:pPr>
        <w:pStyle w:val="Default"/>
        <w:jc w:val="both"/>
      </w:pPr>
    </w:p>
    <w:p w14:paraId="56826E9E" w14:textId="77777777" w:rsidR="007D3180" w:rsidRDefault="007D3180" w:rsidP="007D3180">
      <w:pPr>
        <w:rPr>
          <w:rFonts w:ascii="Times New Roman" w:hAnsi="Times New Roman"/>
          <w:sz w:val="24"/>
          <w:szCs w:val="24"/>
        </w:rPr>
      </w:pPr>
    </w:p>
    <w:p w14:paraId="64DA839B" w14:textId="77777777" w:rsidR="00E252AC" w:rsidRDefault="00E252AC" w:rsidP="007D3180">
      <w:pPr>
        <w:rPr>
          <w:rFonts w:ascii="Times New Roman" w:hAnsi="Times New Roman"/>
          <w:sz w:val="24"/>
          <w:szCs w:val="24"/>
        </w:rPr>
      </w:pPr>
    </w:p>
    <w:p w14:paraId="2DF7B3D7" w14:textId="77777777" w:rsidR="004235A0" w:rsidRDefault="004235A0" w:rsidP="007D3180">
      <w:pPr>
        <w:rPr>
          <w:rFonts w:ascii="Times New Roman" w:hAnsi="Times New Roman"/>
          <w:sz w:val="24"/>
          <w:szCs w:val="24"/>
        </w:rPr>
      </w:pPr>
    </w:p>
    <w:p w14:paraId="12BB137A" w14:textId="77777777" w:rsidR="007D3180" w:rsidRDefault="007D3180" w:rsidP="007D3180">
      <w:pPr>
        <w:rPr>
          <w:rFonts w:ascii="Times New Roman" w:hAnsi="Times New Roman"/>
          <w:sz w:val="24"/>
          <w:szCs w:val="24"/>
        </w:rPr>
      </w:pPr>
    </w:p>
    <w:p w14:paraId="2DE6F707" w14:textId="77777777" w:rsidR="007D3180" w:rsidRDefault="007D3180" w:rsidP="007D3180">
      <w:pPr>
        <w:rPr>
          <w:rFonts w:ascii="Bodoni MT" w:hAnsi="Bodoni MT"/>
          <w:b/>
          <w:sz w:val="24"/>
          <w:szCs w:val="24"/>
        </w:rPr>
      </w:pPr>
      <w:r>
        <w:rPr>
          <w:rFonts w:ascii="Bodoni MT" w:hAnsi="Bodoni MT"/>
          <w:b/>
          <w:sz w:val="24"/>
          <w:szCs w:val="24"/>
        </w:rPr>
        <w:t>References</w:t>
      </w:r>
    </w:p>
    <w:p w14:paraId="109F9ADE" w14:textId="77777777" w:rsidR="007D3180" w:rsidRDefault="007D3180" w:rsidP="007D3180">
      <w:pPr>
        <w:pStyle w:val="EndNoteBibliography"/>
        <w:numPr>
          <w:ilvl w:val="0"/>
          <w:numId w:val="1"/>
        </w:numPr>
        <w:spacing w:after="0"/>
      </w:pPr>
      <w:r>
        <w:fldChar w:fldCharType="begin"/>
      </w:r>
      <w:r>
        <w:instrText>ADDIN EN.REFLIST</w:instrText>
      </w:r>
      <w:r>
        <w:fldChar w:fldCharType="separate"/>
      </w:r>
      <w:bookmarkStart w:id="23" w:name="__Fieldmark__1149_2386272582"/>
      <w:r>
        <w:rPr>
          <w:rFonts w:ascii="Times New Roman" w:hAnsi="Times New Roman" w:cs="Times New Roman"/>
        </w:rPr>
        <w:t>Marzi I, Reimers AK. Children’s independent mobility: Current knowledge, future directions, and public health implications. International journal of environmental research and public health. 2018;15(11):2441.</w:t>
      </w:r>
      <w:r>
        <w:rPr>
          <w:rFonts w:ascii="Times New Roman" w:hAnsi="Times New Roman" w:cs="Times New Roman"/>
        </w:rPr>
        <w:fldChar w:fldCharType="end"/>
      </w:r>
      <w:bookmarkEnd w:id="23"/>
    </w:p>
    <w:p w14:paraId="5604E986" w14:textId="77777777" w:rsidR="007D3180" w:rsidRDefault="007D3180" w:rsidP="007D3180">
      <w:pPr>
        <w:pStyle w:val="EndNoteBibliography"/>
        <w:numPr>
          <w:ilvl w:val="0"/>
          <w:numId w:val="1"/>
        </w:numPr>
        <w:spacing w:after="0"/>
        <w:rPr>
          <w:rFonts w:ascii="Times New Roman" w:hAnsi="Times New Roman" w:cs="Times New Roman"/>
        </w:rPr>
      </w:pPr>
      <w:r>
        <w:rPr>
          <w:rFonts w:ascii="Times New Roman" w:hAnsi="Times New Roman" w:cs="Times New Roman"/>
        </w:rPr>
        <w:t>Schoeppe S, Duncan MJ, Badland H, Oliver M, Curtis C. Associations of children's independent mobility and active travel with physical activity, sedentary behaviour and weight status: a systematic review. Journal of science and medicine in sport. 2013;16(4):312-9.</w:t>
      </w:r>
    </w:p>
    <w:p w14:paraId="157FA056" w14:textId="77777777" w:rsidR="007D3180" w:rsidRDefault="007D3180" w:rsidP="007D3180">
      <w:pPr>
        <w:pStyle w:val="EndNoteBibliography"/>
        <w:numPr>
          <w:ilvl w:val="0"/>
          <w:numId w:val="1"/>
        </w:numPr>
        <w:spacing w:after="0"/>
        <w:rPr>
          <w:rFonts w:ascii="Times New Roman" w:hAnsi="Times New Roman" w:cs="Times New Roman"/>
        </w:rPr>
      </w:pPr>
      <w:r>
        <w:rPr>
          <w:rFonts w:ascii="Times New Roman" w:hAnsi="Times New Roman" w:cs="Times New Roman"/>
        </w:rPr>
        <w:t>Lubans DR, Boreham CA, Kelly P, Foster CE. The relationship between active travel to school and health-related fitness in children and adolescents: a systematic review. International Journal of Behavioral Nutrition and Physical Activity. 2011;8(1):1-12.</w:t>
      </w:r>
    </w:p>
    <w:p w14:paraId="5C36B0DF" w14:textId="77777777" w:rsidR="007D3180" w:rsidRDefault="007D3180" w:rsidP="007D3180">
      <w:pPr>
        <w:pStyle w:val="EndNoteBibliography"/>
        <w:numPr>
          <w:ilvl w:val="0"/>
          <w:numId w:val="1"/>
        </w:numPr>
        <w:spacing w:after="0"/>
        <w:rPr>
          <w:rFonts w:ascii="Times New Roman" w:hAnsi="Times New Roman" w:cs="Times New Roman"/>
        </w:rPr>
      </w:pPr>
      <w:r>
        <w:rPr>
          <w:rFonts w:ascii="Times New Roman" w:hAnsi="Times New Roman" w:cs="Times New Roman"/>
        </w:rPr>
        <w:t>Roberts I. Adult accompaniment and the risk of pedestrian injury on the school-home journey. Injury Prevention. 1995;1(4):242-4.</w:t>
      </w:r>
    </w:p>
    <w:p w14:paraId="392C4C9B" w14:textId="77777777" w:rsidR="007D3180" w:rsidRDefault="007D3180" w:rsidP="007D3180">
      <w:pPr>
        <w:pStyle w:val="EndNoteBibliography"/>
        <w:numPr>
          <w:ilvl w:val="0"/>
          <w:numId w:val="1"/>
        </w:numPr>
        <w:spacing w:after="0"/>
        <w:rPr>
          <w:rFonts w:ascii="Times New Roman" w:hAnsi="Times New Roman" w:cs="Times New Roman"/>
        </w:rPr>
      </w:pPr>
      <w:r>
        <w:rPr>
          <w:rFonts w:ascii="Times New Roman" w:hAnsi="Times New Roman" w:cs="Times New Roman"/>
        </w:rPr>
        <w:t>Kyu HH, Pinho C, Wagner JA, Brown JC, Bertozzi-Villa A, Charlson FJ, et al. Global and national burden of diseases and injuries among children and adolescents between 1990 and 2013: findings from the global burden of disease 2013 study. JAMA pediatrics. 2016;170(3):267-87.</w:t>
      </w:r>
    </w:p>
    <w:p w14:paraId="738397DE" w14:textId="77777777" w:rsidR="007D3180" w:rsidRDefault="007D3180" w:rsidP="007D3180">
      <w:pPr>
        <w:pStyle w:val="EndNoteBibliography"/>
        <w:numPr>
          <w:ilvl w:val="0"/>
          <w:numId w:val="1"/>
        </w:numPr>
        <w:spacing w:after="0"/>
        <w:rPr>
          <w:rFonts w:ascii="Times New Roman" w:hAnsi="Times New Roman" w:cs="Times New Roman"/>
        </w:rPr>
      </w:pPr>
      <w:r>
        <w:rPr>
          <w:rFonts w:ascii="Times New Roman" w:hAnsi="Times New Roman" w:cs="Times New Roman"/>
        </w:rPr>
        <w:t>World Health Organization. Global status report on road safety 2013: supporting a decade of action: summary. World Health Organization; 2013.</w:t>
      </w:r>
    </w:p>
    <w:p w14:paraId="1A661D61" w14:textId="77777777" w:rsidR="007D3180" w:rsidRDefault="007D3180" w:rsidP="007D3180">
      <w:pPr>
        <w:pStyle w:val="EndNoteBibliography"/>
        <w:numPr>
          <w:ilvl w:val="0"/>
          <w:numId w:val="1"/>
        </w:numPr>
        <w:spacing w:after="0"/>
        <w:rPr>
          <w:rFonts w:ascii="Times New Roman" w:hAnsi="Times New Roman" w:cs="Times New Roman"/>
        </w:rPr>
      </w:pPr>
      <w:r>
        <w:rPr>
          <w:rFonts w:ascii="Times New Roman" w:hAnsi="Times New Roman" w:cs="Times New Roman"/>
        </w:rPr>
        <w:t>Tetali S, Edwards P, Murthy G, Roberts I. Road traffic injuries to children during the school commute in Hyderabad, India: cross-sectional survey. Injury prevention. 2016;22(3):171-5.</w:t>
      </w:r>
    </w:p>
    <w:p w14:paraId="5A81E449" w14:textId="77777777" w:rsidR="007D3180" w:rsidRDefault="007D3180" w:rsidP="007D3180">
      <w:pPr>
        <w:pStyle w:val="EndNoteBibliography"/>
        <w:numPr>
          <w:ilvl w:val="0"/>
          <w:numId w:val="1"/>
        </w:numPr>
        <w:spacing w:after="0"/>
        <w:rPr>
          <w:rFonts w:ascii="Times New Roman" w:hAnsi="Times New Roman" w:cs="Times New Roman"/>
        </w:rPr>
      </w:pPr>
      <w:r>
        <w:rPr>
          <w:rFonts w:ascii="Times New Roman" w:hAnsi="Times New Roman" w:cs="Times New Roman"/>
        </w:rPr>
        <w:t>School education in Pakistan A Sector Assessment Asian Development Bank; 2019.</w:t>
      </w:r>
    </w:p>
    <w:p w14:paraId="441F9A63" w14:textId="77777777" w:rsidR="007D3180" w:rsidRDefault="007D3180" w:rsidP="007D3180">
      <w:pPr>
        <w:pStyle w:val="EndNoteBibliography"/>
        <w:numPr>
          <w:ilvl w:val="0"/>
          <w:numId w:val="1"/>
        </w:numPr>
        <w:spacing w:after="0"/>
        <w:rPr>
          <w:rFonts w:ascii="Times New Roman" w:hAnsi="Times New Roman" w:cs="Times New Roman"/>
        </w:rPr>
      </w:pPr>
      <w:r>
        <w:rPr>
          <w:rFonts w:ascii="Times New Roman" w:hAnsi="Times New Roman" w:cs="Times New Roman"/>
        </w:rPr>
        <w:t xml:space="preserve">R Core Team (2019). R: A language and environment for statistical computing. R Foundation for Statistical Computing V, </w:t>
      </w:r>
      <w:hyperlink r:id="rId12">
        <w:r>
          <w:rPr>
            <w:rStyle w:val="InternetLink"/>
            <w:rFonts w:ascii="Times New Roman" w:hAnsi="Times New Roman" w:cs="Times New Roman"/>
          </w:rPr>
          <w:t>https://www.R-project.org/</w:t>
        </w:r>
      </w:hyperlink>
      <w:r>
        <w:rPr>
          <w:rFonts w:ascii="Times New Roman" w:hAnsi="Times New Roman" w:cs="Times New Roman"/>
        </w:rPr>
        <w:t>. AU.</w:t>
      </w:r>
    </w:p>
    <w:p w14:paraId="0B72A7F4" w14:textId="77777777" w:rsidR="007D3180" w:rsidRDefault="007D3180" w:rsidP="007D3180">
      <w:pPr>
        <w:pStyle w:val="EndNoteBibliography"/>
        <w:numPr>
          <w:ilvl w:val="0"/>
          <w:numId w:val="1"/>
        </w:numPr>
        <w:spacing w:after="0"/>
        <w:rPr>
          <w:rFonts w:ascii="Times New Roman" w:hAnsi="Times New Roman" w:cs="Times New Roman"/>
        </w:rPr>
      </w:pPr>
      <w:r>
        <w:rPr>
          <w:rFonts w:ascii="Times New Roman" w:hAnsi="Times New Roman" w:cs="Times New Roman"/>
        </w:rPr>
        <w:t>Macpherson A, Roberts I, Pless IB. Children's exposure to traffic and pedestrian injuries. American journal of public health. 1998;88(12):1840-3.</w:t>
      </w:r>
    </w:p>
    <w:p w14:paraId="48A1E2E7" w14:textId="77777777" w:rsidR="007D3180" w:rsidRDefault="007D3180" w:rsidP="007D3180">
      <w:pPr>
        <w:pStyle w:val="EndNoteBibliography"/>
        <w:numPr>
          <w:ilvl w:val="0"/>
          <w:numId w:val="1"/>
        </w:numPr>
        <w:spacing w:after="0"/>
        <w:rPr>
          <w:rFonts w:ascii="Times New Roman" w:hAnsi="Times New Roman" w:cs="Times New Roman"/>
        </w:rPr>
      </w:pPr>
      <w:r>
        <w:rPr>
          <w:rFonts w:ascii="Times New Roman" w:hAnsi="Times New Roman" w:cs="Times New Roman"/>
        </w:rPr>
        <w:t>Casey BJ, Getz S, Galvan A. The adolescent brain. Developmental review. 2008;28(1):62-77.</w:t>
      </w:r>
    </w:p>
    <w:p w14:paraId="058A98A7" w14:textId="77777777" w:rsidR="007D3180" w:rsidRDefault="007D3180" w:rsidP="007D3180">
      <w:pPr>
        <w:pStyle w:val="EndNoteBibliography"/>
        <w:numPr>
          <w:ilvl w:val="0"/>
          <w:numId w:val="1"/>
        </w:numPr>
        <w:spacing w:after="0"/>
        <w:rPr>
          <w:rFonts w:ascii="Times New Roman" w:hAnsi="Times New Roman" w:cs="Times New Roman"/>
        </w:rPr>
      </w:pPr>
      <w:r>
        <w:rPr>
          <w:rFonts w:ascii="Times New Roman" w:hAnsi="Times New Roman" w:cs="Times New Roman"/>
        </w:rPr>
        <w:t>Jagnoor J, Sharma P, Parveen S, Cox KL, Kallakuri S. Knowledge is not enough: barriers and facilitators for reducing road traffic injuries amongst Indian adolescents, a qualitative study. International Journal of Adolescence and Youth. 2020;25(1):787-99.</w:t>
      </w:r>
    </w:p>
    <w:p w14:paraId="310F0540" w14:textId="77777777" w:rsidR="007D3180" w:rsidRDefault="007D3180" w:rsidP="007D3180">
      <w:pPr>
        <w:pStyle w:val="EndNoteBibliography"/>
        <w:numPr>
          <w:ilvl w:val="0"/>
          <w:numId w:val="1"/>
        </w:numPr>
        <w:spacing w:after="0"/>
        <w:rPr>
          <w:rFonts w:ascii="Times New Roman" w:hAnsi="Times New Roman" w:cs="Times New Roman"/>
        </w:rPr>
      </w:pPr>
      <w:r>
        <w:rPr>
          <w:rFonts w:ascii="Times New Roman" w:hAnsi="Times New Roman" w:cs="Times New Roman"/>
        </w:rPr>
        <w:t>Kwon MS, Vorobyev V, Moe D, Parkkola R, Hämäläinen H. Brain structural correlates of risk-taking behavior and effects of peer influence in adolescents. PloS one. 2014;9(11):e112780.</w:t>
      </w:r>
    </w:p>
    <w:p w14:paraId="28494623" w14:textId="77777777" w:rsidR="007D3180" w:rsidRDefault="007D3180" w:rsidP="007D3180">
      <w:pPr>
        <w:pStyle w:val="EndNoteBibliography"/>
        <w:numPr>
          <w:ilvl w:val="0"/>
          <w:numId w:val="1"/>
        </w:numPr>
        <w:spacing w:after="0"/>
        <w:rPr>
          <w:rFonts w:ascii="Times New Roman" w:hAnsi="Times New Roman" w:cs="Times New Roman"/>
        </w:rPr>
      </w:pPr>
      <w:r>
        <w:rPr>
          <w:rFonts w:ascii="Times New Roman" w:hAnsi="Times New Roman" w:cs="Times New Roman"/>
        </w:rPr>
        <w:t>Dandona R, Kumar GA, Ameratunga S, Dandona L. Road use pattern and risk factors for non-fatal road traffic injuries among children in urban India. Injury. 2011;42(1):97-103.</w:t>
      </w:r>
    </w:p>
    <w:p w14:paraId="1E14770C" w14:textId="77777777" w:rsidR="007D3180" w:rsidRDefault="007D3180" w:rsidP="007D3180">
      <w:pPr>
        <w:pStyle w:val="EndNoteBibliography"/>
        <w:numPr>
          <w:ilvl w:val="0"/>
          <w:numId w:val="1"/>
        </w:numPr>
        <w:spacing w:after="0"/>
        <w:rPr>
          <w:rFonts w:ascii="Times New Roman" w:hAnsi="Times New Roman" w:cs="Times New Roman"/>
        </w:rPr>
      </w:pPr>
      <w:r>
        <w:rPr>
          <w:rFonts w:ascii="Times New Roman" w:hAnsi="Times New Roman" w:cs="Times New Roman"/>
        </w:rPr>
        <w:t>Reniers RL, Murphy L, Lin A, Bartolomé SP, Wood SJ. Risk perception and risk-taking behaviour during adolescence: the influence of personality and gender. PloS one. 2016;11(4):e0153842.</w:t>
      </w:r>
    </w:p>
    <w:p w14:paraId="1A4B6900" w14:textId="77777777" w:rsidR="007D3180" w:rsidRDefault="007D3180" w:rsidP="007D3180">
      <w:pPr>
        <w:pStyle w:val="EndNoteBibliography"/>
        <w:rPr>
          <w:rFonts w:ascii="Times New Roman" w:hAnsi="Times New Roman"/>
        </w:rPr>
      </w:pPr>
    </w:p>
    <w:p w14:paraId="46D1658F" w14:textId="77777777" w:rsidR="00FB586D" w:rsidRDefault="00FB586D" w:rsidP="007D3180">
      <w:pPr>
        <w:spacing w:after="0" w:line="360" w:lineRule="auto"/>
        <w:contextualSpacing/>
        <w:jc w:val="center"/>
        <w:rPr>
          <w:rFonts w:ascii="Arial" w:hAnsi="Arial" w:cs="Arial"/>
          <w:b/>
          <w:sz w:val="32"/>
          <w:szCs w:val="32"/>
        </w:rPr>
      </w:pPr>
    </w:p>
    <w:p w14:paraId="177BCD94" w14:textId="77777777" w:rsidR="00FB586D" w:rsidRDefault="00FB586D" w:rsidP="007D3180">
      <w:pPr>
        <w:spacing w:after="0" w:line="360" w:lineRule="auto"/>
        <w:contextualSpacing/>
        <w:jc w:val="center"/>
        <w:rPr>
          <w:rFonts w:ascii="Arial" w:hAnsi="Arial" w:cs="Arial"/>
          <w:b/>
          <w:sz w:val="32"/>
          <w:szCs w:val="32"/>
        </w:rPr>
      </w:pPr>
    </w:p>
    <w:p w14:paraId="6FA8F7B1" w14:textId="77777777" w:rsidR="00FB586D" w:rsidRDefault="00FB586D" w:rsidP="007D3180">
      <w:pPr>
        <w:spacing w:after="0" w:line="360" w:lineRule="auto"/>
        <w:contextualSpacing/>
        <w:jc w:val="center"/>
        <w:rPr>
          <w:rFonts w:ascii="Arial" w:hAnsi="Arial" w:cs="Arial"/>
          <w:b/>
          <w:sz w:val="32"/>
          <w:szCs w:val="32"/>
        </w:rPr>
      </w:pPr>
    </w:p>
    <w:p w14:paraId="0559F22C" w14:textId="77777777" w:rsidR="00FB586D" w:rsidRDefault="00FB586D" w:rsidP="007D3180">
      <w:pPr>
        <w:spacing w:after="0" w:line="360" w:lineRule="auto"/>
        <w:contextualSpacing/>
        <w:jc w:val="center"/>
        <w:rPr>
          <w:rFonts w:ascii="Arial" w:hAnsi="Arial" w:cs="Arial"/>
          <w:b/>
          <w:sz w:val="32"/>
          <w:szCs w:val="32"/>
        </w:rPr>
      </w:pPr>
    </w:p>
    <w:p w14:paraId="76A2EC03" w14:textId="77777777" w:rsidR="00FB586D" w:rsidRDefault="00FB586D" w:rsidP="007D3180">
      <w:pPr>
        <w:spacing w:after="0" w:line="360" w:lineRule="auto"/>
        <w:contextualSpacing/>
        <w:jc w:val="center"/>
        <w:rPr>
          <w:rFonts w:ascii="Arial" w:hAnsi="Arial" w:cs="Arial"/>
          <w:b/>
          <w:sz w:val="32"/>
          <w:szCs w:val="32"/>
        </w:rPr>
      </w:pPr>
    </w:p>
    <w:p w14:paraId="6E6B167A" w14:textId="77777777" w:rsidR="00FB586D" w:rsidRDefault="00FB586D" w:rsidP="007D3180">
      <w:pPr>
        <w:spacing w:after="0" w:line="360" w:lineRule="auto"/>
        <w:contextualSpacing/>
        <w:jc w:val="center"/>
        <w:rPr>
          <w:rFonts w:ascii="Arial" w:hAnsi="Arial" w:cs="Arial"/>
          <w:b/>
          <w:sz w:val="32"/>
          <w:szCs w:val="32"/>
        </w:rPr>
      </w:pPr>
    </w:p>
    <w:p w14:paraId="45E4EFFA" w14:textId="77777777" w:rsidR="00FB586D" w:rsidRDefault="00FB586D" w:rsidP="007D3180">
      <w:pPr>
        <w:spacing w:after="0" w:line="360" w:lineRule="auto"/>
        <w:contextualSpacing/>
        <w:jc w:val="center"/>
        <w:rPr>
          <w:rFonts w:ascii="Arial" w:hAnsi="Arial" w:cs="Arial"/>
          <w:b/>
          <w:sz w:val="32"/>
          <w:szCs w:val="32"/>
        </w:rPr>
      </w:pPr>
    </w:p>
    <w:p w14:paraId="5A07F266" w14:textId="1D4A4926" w:rsidR="007D3180" w:rsidRDefault="007D3180" w:rsidP="007D3180">
      <w:pPr>
        <w:spacing w:after="0" w:line="360" w:lineRule="auto"/>
        <w:contextualSpacing/>
        <w:jc w:val="center"/>
        <w:rPr>
          <w:rFonts w:ascii="Arial" w:hAnsi="Arial" w:cs="Arial"/>
          <w:b/>
          <w:sz w:val="32"/>
          <w:szCs w:val="32"/>
        </w:rPr>
      </w:pPr>
      <w:r>
        <w:rPr>
          <w:rFonts w:ascii="Arial" w:hAnsi="Arial" w:cs="Arial"/>
          <w:b/>
          <w:sz w:val="32"/>
          <w:szCs w:val="32"/>
        </w:rPr>
        <w:t>Appendix</w:t>
      </w:r>
    </w:p>
    <w:p w14:paraId="7DEB253E" w14:textId="77777777" w:rsidR="007D3180" w:rsidRDefault="007D3180" w:rsidP="007D3180">
      <w:pPr>
        <w:spacing w:after="0" w:line="360" w:lineRule="auto"/>
        <w:contextualSpacing/>
        <w:jc w:val="center"/>
        <w:rPr>
          <w:rFonts w:ascii="Arial" w:hAnsi="Arial" w:cs="Arial"/>
          <w:b/>
          <w:sz w:val="32"/>
          <w:szCs w:val="32"/>
        </w:rPr>
      </w:pPr>
      <w:r>
        <w:rPr>
          <w:rFonts w:ascii="Arial" w:hAnsi="Arial" w:cs="Arial"/>
          <w:b/>
          <w:sz w:val="32"/>
          <w:szCs w:val="32"/>
        </w:rPr>
        <w:t>Urban School Children Travel patterns in Karachi, Pakistan</w:t>
      </w:r>
    </w:p>
    <w:p w14:paraId="4100B4D5" w14:textId="77777777" w:rsidR="007D3180" w:rsidRDefault="007D3180" w:rsidP="007D3180">
      <w:pPr>
        <w:tabs>
          <w:tab w:val="left" w:pos="284"/>
          <w:tab w:val="left" w:pos="1134"/>
          <w:tab w:val="left" w:pos="1701"/>
        </w:tabs>
        <w:ind w:left="1134" w:right="-1" w:hanging="1134"/>
        <w:jc w:val="center"/>
        <w:outlineLvl w:val="0"/>
        <w:rPr>
          <w:rFonts w:ascii="Arial" w:hAnsi="Arial" w:cs="Arial"/>
          <w:b/>
          <w:color w:val="339966"/>
          <w:sz w:val="28"/>
          <w:szCs w:val="28"/>
        </w:rPr>
      </w:pPr>
      <w:r>
        <w:rPr>
          <w:rFonts w:ascii="Arial" w:hAnsi="Arial" w:cs="Arial"/>
          <w:b/>
          <w:color w:val="339966"/>
          <w:sz w:val="28"/>
          <w:szCs w:val="28"/>
        </w:rPr>
        <w:t xml:space="preserve">A questionnaire for students </w:t>
      </w:r>
    </w:p>
    <w:p w14:paraId="53262C37" w14:textId="77777777" w:rsidR="007D3180" w:rsidRDefault="007D3180" w:rsidP="007D3180">
      <w:pPr>
        <w:tabs>
          <w:tab w:val="left" w:pos="284"/>
          <w:tab w:val="left" w:pos="1134"/>
          <w:tab w:val="left" w:pos="1701"/>
        </w:tabs>
        <w:ind w:left="1134" w:right="-1" w:hanging="1134"/>
        <w:jc w:val="both"/>
        <w:rPr>
          <w:rFonts w:ascii="Arial" w:hAnsi="Arial" w:cs="Arial"/>
          <w:b/>
        </w:rPr>
      </w:pPr>
    </w:p>
    <w:p w14:paraId="7A7B15D7" w14:textId="77777777" w:rsidR="007D3180" w:rsidRDefault="007D3180" w:rsidP="007D3180">
      <w:pPr>
        <w:numPr>
          <w:ilvl w:val="0"/>
          <w:numId w:val="2"/>
        </w:numPr>
        <w:tabs>
          <w:tab w:val="clear" w:pos="720"/>
          <w:tab w:val="left" w:pos="284"/>
          <w:tab w:val="left" w:pos="1134"/>
          <w:tab w:val="left" w:pos="1701"/>
        </w:tabs>
        <w:spacing w:after="0" w:line="240" w:lineRule="auto"/>
        <w:ind w:right="-1"/>
        <w:jc w:val="both"/>
        <w:rPr>
          <w:rFonts w:ascii="Arial" w:hAnsi="Arial" w:cs="Arial"/>
        </w:rPr>
      </w:pPr>
      <w:r>
        <w:rPr>
          <w:rFonts w:ascii="Arial" w:hAnsi="Arial" w:cs="Arial"/>
        </w:rPr>
        <w:t xml:space="preserve">Please answer the questions as best you can – there are no right or wrong answers. </w:t>
      </w:r>
    </w:p>
    <w:p w14:paraId="5F01CD78" w14:textId="77777777" w:rsidR="007D3180" w:rsidRDefault="007D3180" w:rsidP="007D3180">
      <w:pPr>
        <w:numPr>
          <w:ilvl w:val="0"/>
          <w:numId w:val="2"/>
        </w:numPr>
        <w:tabs>
          <w:tab w:val="clear" w:pos="720"/>
          <w:tab w:val="left" w:pos="284"/>
          <w:tab w:val="left" w:pos="1134"/>
          <w:tab w:val="left" w:pos="1701"/>
        </w:tabs>
        <w:spacing w:after="0" w:line="240" w:lineRule="auto"/>
        <w:ind w:right="-1"/>
        <w:jc w:val="both"/>
        <w:rPr>
          <w:rFonts w:ascii="Arial" w:hAnsi="Arial" w:cs="Arial"/>
        </w:rPr>
      </w:pPr>
      <w:r>
        <w:rPr>
          <w:rFonts w:ascii="Arial" w:hAnsi="Arial" w:cs="Arial"/>
        </w:rPr>
        <w:t>We will not know who filled in this questionnaire, only the class it was completed in.</w:t>
      </w:r>
    </w:p>
    <w:p w14:paraId="633451E1" w14:textId="77777777" w:rsidR="007D3180" w:rsidRDefault="007D3180" w:rsidP="007D3180">
      <w:pPr>
        <w:numPr>
          <w:ilvl w:val="0"/>
          <w:numId w:val="2"/>
        </w:numPr>
        <w:tabs>
          <w:tab w:val="clear" w:pos="720"/>
          <w:tab w:val="left" w:pos="284"/>
          <w:tab w:val="left" w:pos="1134"/>
          <w:tab w:val="left" w:pos="1701"/>
        </w:tabs>
        <w:spacing w:after="0" w:line="240" w:lineRule="auto"/>
        <w:ind w:right="-1"/>
        <w:jc w:val="both"/>
        <w:rPr>
          <w:rFonts w:ascii="Arial" w:hAnsi="Arial" w:cs="Arial"/>
        </w:rPr>
      </w:pPr>
      <w:r>
        <w:rPr>
          <w:rFonts w:ascii="Arial" w:hAnsi="Arial" w:cs="Arial"/>
        </w:rPr>
        <w:t>No one at school will see your completed questionnaires.</w:t>
      </w:r>
    </w:p>
    <w:p w14:paraId="6936040B" w14:textId="77777777" w:rsidR="007D3180" w:rsidRDefault="007D3180" w:rsidP="007D3180">
      <w:pPr>
        <w:numPr>
          <w:ilvl w:val="0"/>
          <w:numId w:val="2"/>
        </w:numPr>
        <w:tabs>
          <w:tab w:val="clear" w:pos="720"/>
          <w:tab w:val="left" w:pos="284"/>
          <w:tab w:val="left" w:pos="1134"/>
          <w:tab w:val="left" w:pos="1701"/>
        </w:tabs>
        <w:spacing w:after="0" w:line="240" w:lineRule="auto"/>
        <w:ind w:right="-1"/>
        <w:jc w:val="both"/>
        <w:rPr>
          <w:rFonts w:ascii="Arial" w:hAnsi="Arial" w:cs="Arial"/>
        </w:rPr>
      </w:pPr>
      <w:r>
        <w:rPr>
          <w:rFonts w:ascii="Arial" w:hAnsi="Arial" w:cs="Arial"/>
        </w:rPr>
        <w:t xml:space="preserve">Please ask if you have any questions. </w:t>
      </w:r>
    </w:p>
    <w:p w14:paraId="58461BFF" w14:textId="77777777" w:rsidR="007D3180" w:rsidRDefault="007D3180" w:rsidP="007D3180">
      <w:pPr>
        <w:tabs>
          <w:tab w:val="left" w:pos="284"/>
          <w:tab w:val="left" w:pos="1134"/>
          <w:tab w:val="left" w:pos="1701"/>
        </w:tabs>
        <w:ind w:left="1134" w:right="-1" w:hanging="1134"/>
        <w:jc w:val="both"/>
        <w:rPr>
          <w:rFonts w:ascii="Arial" w:hAnsi="Arial" w:cs="Arial"/>
        </w:rPr>
      </w:pPr>
    </w:p>
    <w:p w14:paraId="14ACE519" w14:textId="77777777" w:rsidR="007D3180" w:rsidRDefault="007D3180" w:rsidP="007D3180">
      <w:pPr>
        <w:pBdr>
          <w:top w:val="single" w:sz="18" w:space="1" w:color="339966"/>
        </w:pBdr>
        <w:tabs>
          <w:tab w:val="left" w:pos="284"/>
          <w:tab w:val="left" w:pos="1134"/>
          <w:tab w:val="left" w:pos="1701"/>
        </w:tabs>
        <w:ind w:left="1134" w:right="-1" w:hanging="1134"/>
        <w:jc w:val="both"/>
        <w:rPr>
          <w:rFonts w:ascii="Arial" w:hAnsi="Arial" w:cs="Arial"/>
          <w:b/>
          <w:bCs/>
          <w:color w:val="339966"/>
        </w:rPr>
      </w:pPr>
      <w:r>
        <w:rPr>
          <w:rFonts w:ascii="Arial" w:hAnsi="Arial" w:cs="Arial"/>
          <w:b/>
          <w:bCs/>
          <w:color w:val="339966"/>
        </w:rPr>
        <w:t>TRAVELLING TO AND FROM SCHOOL</w:t>
      </w:r>
    </w:p>
    <w:p w14:paraId="47DDB34B" w14:textId="77777777" w:rsidR="007D3180" w:rsidRDefault="007D3180" w:rsidP="007D3180">
      <w:pPr>
        <w:tabs>
          <w:tab w:val="left" w:pos="284"/>
          <w:tab w:val="left" w:pos="1134"/>
          <w:tab w:val="left" w:pos="1701"/>
        </w:tabs>
        <w:ind w:left="1134" w:right="-1" w:hanging="1134"/>
        <w:jc w:val="both"/>
        <w:rPr>
          <w:rFonts w:ascii="Arial" w:hAnsi="Arial" w:cs="Arial"/>
        </w:rPr>
      </w:pPr>
    </w:p>
    <w:p w14:paraId="1F341B77" w14:textId="77777777" w:rsidR="007D3180" w:rsidRDefault="007D3180" w:rsidP="007D3180">
      <w:pPr>
        <w:numPr>
          <w:ilvl w:val="0"/>
          <w:numId w:val="3"/>
        </w:numPr>
        <w:tabs>
          <w:tab w:val="left" w:pos="284"/>
          <w:tab w:val="left" w:pos="1134"/>
          <w:tab w:val="left" w:pos="1701"/>
        </w:tabs>
        <w:spacing w:after="0" w:line="240" w:lineRule="auto"/>
        <w:ind w:right="-1"/>
        <w:jc w:val="both"/>
        <w:rPr>
          <w:rFonts w:ascii="Arial" w:hAnsi="Arial" w:cs="Arial"/>
          <w:b/>
          <w:color w:val="339966"/>
        </w:rPr>
      </w:pPr>
      <w:r>
        <w:rPr>
          <w:rFonts w:ascii="Arial" w:hAnsi="Arial" w:cs="Arial"/>
          <w:b/>
          <w:color w:val="339966"/>
        </w:rPr>
        <w:t>How did you get to school this morning and also which safety precaution you used while coming to school?</w:t>
      </w:r>
    </w:p>
    <w:p w14:paraId="2D0E6831" w14:textId="77777777" w:rsidR="007D3180" w:rsidRDefault="007D3180" w:rsidP="007D3180">
      <w:pPr>
        <w:tabs>
          <w:tab w:val="left" w:pos="284"/>
          <w:tab w:val="left" w:pos="1134"/>
          <w:tab w:val="left" w:pos="1701"/>
        </w:tabs>
        <w:ind w:left="1134" w:right="-1" w:hanging="1134"/>
        <w:jc w:val="both"/>
        <w:rPr>
          <w:rFonts w:ascii="Arial" w:hAnsi="Arial" w:cs="Arial"/>
          <w:i/>
        </w:rPr>
      </w:pPr>
      <w:r>
        <w:rPr>
          <w:rFonts w:ascii="Arial" w:hAnsi="Arial" w:cs="Arial"/>
          <w:i/>
        </w:rPr>
        <w:tab/>
      </w:r>
    </w:p>
    <w:tbl>
      <w:tblPr>
        <w:tblW w:w="861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28"/>
        <w:gridCol w:w="3684"/>
      </w:tblGrid>
      <w:tr w:rsidR="007D3180" w14:paraId="4C5ACAE7" w14:textId="77777777" w:rsidTr="00293461">
        <w:tc>
          <w:tcPr>
            <w:tcW w:w="4927" w:type="dxa"/>
            <w:tcBorders>
              <w:top w:val="single" w:sz="4" w:space="0" w:color="000000"/>
              <w:left w:val="single" w:sz="4" w:space="0" w:color="000000"/>
              <w:bottom w:val="single" w:sz="4" w:space="0" w:color="000000"/>
              <w:right w:val="single" w:sz="4" w:space="0" w:color="000000"/>
            </w:tcBorders>
            <w:shd w:val="clear" w:color="auto" w:fill="auto"/>
          </w:tcPr>
          <w:p w14:paraId="1CBFEFFA" w14:textId="77777777" w:rsidR="007D3180" w:rsidRDefault="007D3180" w:rsidP="00293461">
            <w:pPr>
              <w:tabs>
                <w:tab w:val="left" w:pos="284"/>
                <w:tab w:val="left" w:pos="1134"/>
                <w:tab w:val="left" w:pos="1701"/>
              </w:tabs>
              <w:ind w:left="1134" w:right="-1" w:hanging="1134"/>
              <w:jc w:val="both"/>
              <w:rPr>
                <w:rFonts w:ascii="Arial" w:hAnsi="Arial" w:cs="Arial"/>
                <w:i/>
              </w:rPr>
            </w:pPr>
            <w:r>
              <w:rPr>
                <w:rFonts w:ascii="Arial" w:hAnsi="Arial" w:cs="Arial"/>
                <w:i/>
              </w:rPr>
              <w:t>Travel mode</w:t>
            </w:r>
          </w:p>
          <w:p w14:paraId="0A660AF0" w14:textId="77777777" w:rsidR="007D3180" w:rsidRDefault="007D3180" w:rsidP="00293461">
            <w:pPr>
              <w:tabs>
                <w:tab w:val="left" w:pos="284"/>
                <w:tab w:val="left" w:pos="1134"/>
                <w:tab w:val="left" w:pos="1701"/>
              </w:tabs>
              <w:ind w:left="1134" w:right="-1" w:hanging="1134"/>
              <w:jc w:val="both"/>
              <w:rPr>
                <w:rFonts w:ascii="Arial" w:hAnsi="Arial" w:cs="Arial"/>
                <w:i/>
              </w:rPr>
            </w:pPr>
            <w:r>
              <w:rPr>
                <w:rFonts w:ascii="Arial" w:hAnsi="Arial" w:cs="Arial"/>
                <w:i/>
              </w:rPr>
              <w:t xml:space="preserve">(Only tick </w:t>
            </w:r>
            <w:r>
              <w:rPr>
                <w:rFonts w:ascii="Arial" w:hAnsi="Arial" w:cs="Arial"/>
                <w:i/>
                <w:u w:val="single"/>
              </w:rPr>
              <w:t>one</w:t>
            </w:r>
            <w:r>
              <w:rPr>
                <w:rFonts w:ascii="Arial" w:hAnsi="Arial" w:cs="Arial"/>
                <w:i/>
              </w:rPr>
              <w:t xml:space="preserve"> box, to show the main method you used)</w:t>
            </w:r>
          </w:p>
          <w:p w14:paraId="07BE46BF" w14:textId="77777777" w:rsidR="007D3180" w:rsidRDefault="007D3180" w:rsidP="00293461">
            <w:pPr>
              <w:tabs>
                <w:tab w:val="left" w:pos="284"/>
                <w:tab w:val="left" w:pos="1134"/>
                <w:tab w:val="left" w:pos="1701"/>
              </w:tabs>
              <w:ind w:right="-1"/>
              <w:jc w:val="both"/>
              <w:rPr>
                <w:rFonts w:ascii="Arial" w:hAnsi="Arial" w:cs="Arial"/>
                <w:i/>
              </w:rPr>
            </w:pPr>
          </w:p>
        </w:tc>
        <w:tc>
          <w:tcPr>
            <w:tcW w:w="3684" w:type="dxa"/>
            <w:tcBorders>
              <w:top w:val="single" w:sz="4" w:space="0" w:color="000000"/>
              <w:left w:val="single" w:sz="4" w:space="0" w:color="000000"/>
              <w:bottom w:val="single" w:sz="4" w:space="0" w:color="000000"/>
              <w:right w:val="single" w:sz="4" w:space="0" w:color="000000"/>
            </w:tcBorders>
            <w:shd w:val="clear" w:color="auto" w:fill="auto"/>
          </w:tcPr>
          <w:p w14:paraId="29ACD1A6" w14:textId="77777777" w:rsidR="007D3180" w:rsidRDefault="007D3180" w:rsidP="00293461">
            <w:pPr>
              <w:tabs>
                <w:tab w:val="left" w:pos="284"/>
                <w:tab w:val="left" w:pos="1134"/>
                <w:tab w:val="left" w:pos="1701"/>
              </w:tabs>
              <w:ind w:right="-1"/>
              <w:jc w:val="both"/>
              <w:rPr>
                <w:rFonts w:ascii="Arial" w:hAnsi="Arial" w:cs="Arial"/>
                <w:i/>
              </w:rPr>
            </w:pPr>
            <w:r>
              <w:rPr>
                <w:rFonts w:ascii="Arial" w:hAnsi="Arial" w:cs="Arial"/>
                <w:i/>
              </w:rPr>
              <w:t>Safety practice</w:t>
            </w:r>
          </w:p>
          <w:p w14:paraId="65F392FC" w14:textId="77777777" w:rsidR="007D3180" w:rsidRDefault="007D3180" w:rsidP="00293461">
            <w:pPr>
              <w:tabs>
                <w:tab w:val="left" w:pos="284"/>
                <w:tab w:val="left" w:pos="1134"/>
                <w:tab w:val="left" w:pos="1701"/>
              </w:tabs>
              <w:ind w:right="-1"/>
              <w:jc w:val="both"/>
              <w:rPr>
                <w:rFonts w:ascii="Arial" w:hAnsi="Arial" w:cs="Arial"/>
                <w:i/>
              </w:rPr>
            </w:pPr>
            <w:r>
              <w:rPr>
                <w:rFonts w:ascii="Arial" w:hAnsi="Arial" w:cs="Arial"/>
                <w:i/>
              </w:rPr>
              <w:t>(Tick either yes or no to safety practice [that you used today]in front of the mode of travel that you ticked)</w:t>
            </w:r>
          </w:p>
        </w:tc>
      </w:tr>
      <w:tr w:rsidR="007D3180" w14:paraId="1B5E906E" w14:textId="77777777" w:rsidTr="00293461">
        <w:trPr>
          <w:trHeight w:val="1043"/>
        </w:trPr>
        <w:tc>
          <w:tcPr>
            <w:tcW w:w="4927" w:type="dxa"/>
            <w:tcBorders>
              <w:top w:val="single" w:sz="4" w:space="0" w:color="000000"/>
              <w:left w:val="single" w:sz="4" w:space="0" w:color="000000"/>
              <w:bottom w:val="single" w:sz="4" w:space="0" w:color="000000"/>
              <w:right w:val="single" w:sz="4" w:space="0" w:color="000000"/>
            </w:tcBorders>
            <w:shd w:val="clear" w:color="auto" w:fill="auto"/>
          </w:tcPr>
          <w:p w14:paraId="5226D556" w14:textId="77777777" w:rsidR="007D3180" w:rsidRDefault="007D3180" w:rsidP="00293461">
            <w:pPr>
              <w:tabs>
                <w:tab w:val="left" w:pos="284"/>
                <w:tab w:val="left" w:pos="1134"/>
                <w:tab w:val="left" w:pos="1701"/>
              </w:tabs>
              <w:ind w:right="-1"/>
              <w:jc w:val="both"/>
              <w:rPr>
                <w:rFonts w:ascii="Arial" w:hAnsi="Arial" w:cs="Arial"/>
                <w:i/>
              </w:rPr>
            </w:pPr>
            <w:r>
              <w:rPr>
                <w:noProof/>
              </w:rPr>
              <mc:AlternateContent>
                <mc:Choice Requires="wps">
                  <w:drawing>
                    <wp:anchor distT="0" distB="0" distL="113665" distR="113665" simplePos="0" relativeHeight="251760640" behindDoc="0" locked="0" layoutInCell="1" allowOverlap="1" wp14:anchorId="6FDD91B3" wp14:editId="222B6961">
                      <wp:simplePos x="0" y="0"/>
                      <wp:positionH relativeFrom="column">
                        <wp:posOffset>-8890</wp:posOffset>
                      </wp:positionH>
                      <wp:positionV relativeFrom="paragraph">
                        <wp:posOffset>111760</wp:posOffset>
                      </wp:positionV>
                      <wp:extent cx="210185" cy="172085"/>
                      <wp:effectExtent l="9525" t="14605" r="9525" b="13970"/>
                      <wp:wrapNone/>
                      <wp:docPr id="1" name="Rectangle 146"/>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DE00683" id="Rectangle 146" o:spid="_x0000_s1026" style="position:absolute;margin-left:-.7pt;margin-top:8.8pt;width:16.55pt;height:13.55pt;z-index:251760640;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" strokeweight=".53mm"/>
                  </w:pict>
                </mc:Fallback>
              </mc:AlternateContent>
            </w:r>
            <w:r>
              <w:rPr>
                <w:noProof/>
              </w:rPr>
              <mc:AlternateContent>
                <mc:Choice Requires="wps">
                  <w:drawing>
                    <wp:anchor distT="0" distB="0" distL="113665" distR="113665" simplePos="0" relativeHeight="251761664" behindDoc="0" locked="0" layoutInCell="1" allowOverlap="1" wp14:anchorId="767670B2" wp14:editId="38CE614A">
                      <wp:simplePos x="0" y="0"/>
                      <wp:positionH relativeFrom="column">
                        <wp:posOffset>-8890</wp:posOffset>
                      </wp:positionH>
                      <wp:positionV relativeFrom="paragraph">
                        <wp:posOffset>778510</wp:posOffset>
                      </wp:positionV>
                      <wp:extent cx="210185" cy="172085"/>
                      <wp:effectExtent l="9525" t="14605" r="9525" b="13970"/>
                      <wp:wrapNone/>
                      <wp:docPr id="2" name="Rectangle 147"/>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19373CD" id="Rectangle 147" o:spid="_x0000_s1026" style="position:absolute;margin-left:-.7pt;margin-top:61.3pt;width:16.55pt;height:13.55pt;z-index:251761664;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" strokeweight=".53mm"/>
                  </w:pict>
                </mc:Fallback>
              </mc:AlternateContent>
            </w:r>
            <w:r>
              <w:rPr>
                <w:noProof/>
              </w:rPr>
              <mc:AlternateContent>
                <mc:Choice Requires="wps">
                  <w:drawing>
                    <wp:anchor distT="0" distB="0" distL="113665" distR="113665" simplePos="0" relativeHeight="251762688" behindDoc="0" locked="0" layoutInCell="1" allowOverlap="1" wp14:anchorId="60771AD7" wp14:editId="544D8478">
                      <wp:simplePos x="0" y="0"/>
                      <wp:positionH relativeFrom="column">
                        <wp:posOffset>-8890</wp:posOffset>
                      </wp:positionH>
                      <wp:positionV relativeFrom="paragraph">
                        <wp:posOffset>1445260</wp:posOffset>
                      </wp:positionV>
                      <wp:extent cx="210185" cy="172085"/>
                      <wp:effectExtent l="9525" t="14605" r="9525" b="13970"/>
                      <wp:wrapNone/>
                      <wp:docPr id="3" name="Rectangle 148"/>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A0A69E0" id="Rectangle 148" o:spid="_x0000_s1026" style="position:absolute;margin-left:-.7pt;margin-top:113.8pt;width:16.55pt;height:13.55pt;z-index:251762688;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" strokeweight=".53mm"/>
                  </w:pict>
                </mc:Fallback>
              </mc:AlternateContent>
            </w:r>
            <w:r>
              <w:rPr>
                <w:noProof/>
              </w:rPr>
              <mc:AlternateContent>
                <mc:Choice Requires="wps">
                  <w:drawing>
                    <wp:anchor distT="0" distB="0" distL="113665" distR="113665" simplePos="0" relativeHeight="251763712" behindDoc="0" locked="0" layoutInCell="1" allowOverlap="1" wp14:anchorId="3CDFCBAE" wp14:editId="7095B51D">
                      <wp:simplePos x="0" y="0"/>
                      <wp:positionH relativeFrom="column">
                        <wp:posOffset>-8890</wp:posOffset>
                      </wp:positionH>
                      <wp:positionV relativeFrom="paragraph">
                        <wp:posOffset>2112010</wp:posOffset>
                      </wp:positionV>
                      <wp:extent cx="210185" cy="172085"/>
                      <wp:effectExtent l="9525" t="14605" r="9525" b="13970"/>
                      <wp:wrapNone/>
                      <wp:docPr id="4" name="Rectangle 149"/>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8934FD1" id="Rectangle 149" o:spid="_x0000_s1026" style="position:absolute;margin-left:-.7pt;margin-top:166.3pt;width:16.55pt;height:13.55pt;z-index:251763712;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" strokeweight=".53mm"/>
                  </w:pict>
                </mc:Fallback>
              </mc:AlternateContent>
            </w:r>
            <w:r>
              <w:rPr>
                <w:noProof/>
              </w:rPr>
              <mc:AlternateContent>
                <mc:Choice Requires="wps">
                  <w:drawing>
                    <wp:anchor distT="0" distB="0" distL="113665" distR="113665" simplePos="0" relativeHeight="251764736" behindDoc="0" locked="0" layoutInCell="1" allowOverlap="1" wp14:anchorId="3A5210BF" wp14:editId="795948EC">
                      <wp:simplePos x="0" y="0"/>
                      <wp:positionH relativeFrom="column">
                        <wp:posOffset>-8890</wp:posOffset>
                      </wp:positionH>
                      <wp:positionV relativeFrom="paragraph">
                        <wp:posOffset>2759710</wp:posOffset>
                      </wp:positionV>
                      <wp:extent cx="210185" cy="172085"/>
                      <wp:effectExtent l="9525" t="14605" r="9525" b="13970"/>
                      <wp:wrapNone/>
                      <wp:docPr id="5" name="Rectangle 150"/>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9D2517E" id="Rectangle 150" o:spid="_x0000_s1026" style="position:absolute;margin-left:-.7pt;margin-top:217.3pt;width:16.55pt;height:13.55pt;z-index:251764736;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" strokeweight=".53mm"/>
                  </w:pict>
                </mc:Fallback>
              </mc:AlternateContent>
            </w:r>
            <w:r>
              <w:rPr>
                <w:noProof/>
              </w:rPr>
              <mc:AlternateContent>
                <mc:Choice Requires="wps">
                  <w:drawing>
                    <wp:anchor distT="0" distB="0" distL="113665" distR="113665" simplePos="0" relativeHeight="251767808" behindDoc="0" locked="0" layoutInCell="1" allowOverlap="1" wp14:anchorId="714F8842" wp14:editId="132B3601">
                      <wp:simplePos x="0" y="0"/>
                      <wp:positionH relativeFrom="column">
                        <wp:posOffset>3848735</wp:posOffset>
                      </wp:positionH>
                      <wp:positionV relativeFrom="paragraph">
                        <wp:posOffset>283210</wp:posOffset>
                      </wp:positionV>
                      <wp:extent cx="210185" cy="172085"/>
                      <wp:effectExtent l="9525" t="14605" r="9525" b="13970"/>
                      <wp:wrapNone/>
                      <wp:docPr id="6" name="Rectangle 151"/>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5B07D6A" id="Rectangle 151" o:spid="_x0000_s1026" style="position:absolute;margin-left:303.05pt;margin-top:22.3pt;width:16.55pt;height:13.55pt;z-index:251767808;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" strokeweight=".53mm"/>
                  </w:pict>
                </mc:Fallback>
              </mc:AlternateContent>
            </w:r>
            <w:r>
              <w:rPr>
                <w:noProof/>
              </w:rPr>
              <w:drawing>
                <wp:anchor distT="0" distB="0" distL="114300" distR="121920" simplePos="0" relativeHeight="251661312" behindDoc="0" locked="0" layoutInCell="1" allowOverlap="1" wp14:anchorId="7BC378BC" wp14:editId="14FBC33A">
                  <wp:simplePos x="0" y="0"/>
                  <wp:positionH relativeFrom="column">
                    <wp:posOffset>299085</wp:posOffset>
                  </wp:positionH>
                  <wp:positionV relativeFrom="paragraph">
                    <wp:posOffset>76200</wp:posOffset>
                  </wp:positionV>
                  <wp:extent cx="144780" cy="251460"/>
                  <wp:effectExtent l="0" t="0" r="0" b="0"/>
                  <wp:wrapNone/>
                  <wp:docPr id="7"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5"/>
                          <pic:cNvPicPr>
                            <a:picLocks noChangeAspect="1" noChangeArrowheads="1"/>
                          </pic:cNvPicPr>
                        </pic:nvPicPr>
                        <pic:blipFill>
                          <a:blip r:embed="rId13"/>
                          <a:stretch>
                            <a:fillRect/>
                          </a:stretch>
                        </pic:blipFill>
                        <pic:spPr bwMode="auto">
                          <a:xfrm>
                            <a:off x="0" y="0"/>
                            <a:ext cx="144780" cy="251460"/>
                          </a:xfrm>
                          <a:prstGeom prst="rect">
                            <a:avLst/>
                          </a:prstGeom>
                        </pic:spPr>
                      </pic:pic>
                    </a:graphicData>
                  </a:graphic>
                </wp:anchor>
              </w:drawing>
            </w:r>
            <w:r>
              <w:rPr>
                <w:rFonts w:ascii="Arial" w:hAnsi="Arial" w:cs="Arial"/>
                <w:sz w:val="48"/>
                <w:szCs w:val="48"/>
              </w:rPr>
              <w:t xml:space="preserve">□     </w:t>
            </w:r>
            <w:r>
              <w:rPr>
                <w:rFonts w:ascii="Arial" w:hAnsi="Arial" w:cs="Arial"/>
              </w:rPr>
              <w:t>Walked most or all the way</w:t>
            </w:r>
          </w:p>
        </w:tc>
        <w:tc>
          <w:tcPr>
            <w:tcW w:w="3684" w:type="dxa"/>
            <w:tcBorders>
              <w:top w:val="single" w:sz="4" w:space="0" w:color="000000"/>
              <w:left w:val="single" w:sz="4" w:space="0" w:color="000000"/>
              <w:bottom w:val="single" w:sz="4" w:space="0" w:color="000000"/>
              <w:right w:val="single" w:sz="4" w:space="0" w:color="000000"/>
            </w:tcBorders>
            <w:shd w:val="clear" w:color="auto" w:fill="auto"/>
          </w:tcPr>
          <w:p w14:paraId="36D320C8" w14:textId="77777777" w:rsidR="007D3180" w:rsidRDefault="007D3180" w:rsidP="00293461">
            <w:pPr>
              <w:tabs>
                <w:tab w:val="left" w:pos="284"/>
                <w:tab w:val="left" w:pos="1134"/>
                <w:tab w:val="left" w:pos="1701"/>
              </w:tabs>
              <w:spacing w:line="240" w:lineRule="atLeast"/>
              <w:jc w:val="both"/>
              <w:rPr>
                <w:rFonts w:ascii="Arial" w:hAnsi="Arial" w:cs="Arial"/>
              </w:rPr>
            </w:pPr>
            <w:r>
              <w:rPr>
                <w:noProof/>
              </w:rPr>
              <w:drawing>
                <wp:anchor distT="0" distB="0" distL="114300" distR="121920" simplePos="0" relativeHeight="251664384" behindDoc="0" locked="0" layoutInCell="1" allowOverlap="1" wp14:anchorId="197D5686" wp14:editId="786D0CF9">
                  <wp:simplePos x="0" y="0"/>
                  <wp:positionH relativeFrom="column">
                    <wp:posOffset>65405</wp:posOffset>
                  </wp:positionH>
                  <wp:positionV relativeFrom="paragraph">
                    <wp:posOffset>31750</wp:posOffset>
                  </wp:positionV>
                  <wp:extent cx="144780" cy="251460"/>
                  <wp:effectExtent l="0" t="0" r="0" b="0"/>
                  <wp:wrapNone/>
                  <wp:docPr id="8"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4"/>
                          <pic:cNvPicPr>
                            <a:picLocks noChangeAspect="1" noChangeArrowheads="1"/>
                          </pic:cNvPicPr>
                        </pic:nvPicPr>
                        <pic:blipFill>
                          <a:blip r:embed="rId13"/>
                          <a:stretch>
                            <a:fillRect/>
                          </a:stretch>
                        </pic:blipFill>
                        <pic:spPr bwMode="auto">
                          <a:xfrm>
                            <a:off x="0" y="0"/>
                            <a:ext cx="144780" cy="251460"/>
                          </a:xfrm>
                          <a:prstGeom prst="rect">
                            <a:avLst/>
                          </a:prstGeom>
                        </pic:spPr>
                      </pic:pic>
                    </a:graphicData>
                  </a:graphic>
                </wp:anchor>
              </w:drawing>
            </w:r>
            <w:r>
              <w:rPr>
                <w:rFonts w:ascii="Arial" w:hAnsi="Arial" w:cs="Arial"/>
                <w:sz w:val="48"/>
                <w:szCs w:val="48"/>
              </w:rPr>
              <w:t xml:space="preserve"> </w:t>
            </w:r>
            <w:r>
              <w:rPr>
                <w:rFonts w:ascii="Arial" w:hAnsi="Arial" w:cs="Arial"/>
                <w:b/>
                <w:color w:val="339966"/>
              </w:rPr>
              <w:t xml:space="preserve">      </w:t>
            </w:r>
            <w:r>
              <w:rPr>
                <w:rFonts w:ascii="Arial" w:hAnsi="Arial" w:cs="Arial"/>
              </w:rPr>
              <w:t>Zebra crossing to cross the road</w:t>
            </w:r>
          </w:p>
          <w:p w14:paraId="5C9D58A5" w14:textId="77777777" w:rsidR="007D3180" w:rsidRDefault="007D3180" w:rsidP="00293461">
            <w:pPr>
              <w:tabs>
                <w:tab w:val="left" w:pos="284"/>
                <w:tab w:val="left" w:pos="1134"/>
                <w:tab w:val="left" w:pos="1701"/>
              </w:tabs>
              <w:spacing w:line="240" w:lineRule="atLeast"/>
              <w:ind w:firstLine="720"/>
              <w:jc w:val="both"/>
              <w:rPr>
                <w:rFonts w:ascii="Arial" w:hAnsi="Arial" w:cs="Arial"/>
                <w:sz w:val="48"/>
                <w:szCs w:val="48"/>
              </w:rPr>
            </w:pPr>
            <w:r>
              <w:rPr>
                <w:noProof/>
              </w:rPr>
              <mc:AlternateContent>
                <mc:Choice Requires="wps">
                  <w:drawing>
                    <wp:anchor distT="0" distB="0" distL="113665" distR="113665" simplePos="0" relativeHeight="251768832" behindDoc="0" locked="0" layoutInCell="1" allowOverlap="1" wp14:anchorId="0A979270" wp14:editId="73D98E67">
                      <wp:simplePos x="0" y="0"/>
                      <wp:positionH relativeFrom="column">
                        <wp:posOffset>1191260</wp:posOffset>
                      </wp:positionH>
                      <wp:positionV relativeFrom="paragraph">
                        <wp:posOffset>107950</wp:posOffset>
                      </wp:positionV>
                      <wp:extent cx="210185" cy="172085"/>
                      <wp:effectExtent l="9525" t="14605" r="9525" b="13970"/>
                      <wp:wrapNone/>
                      <wp:docPr id="9" name="Rectangle 143"/>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2A51202" id="Rectangle 143" o:spid="_x0000_s1026" style="position:absolute;margin-left:93.8pt;margin-top:8.5pt;width:16.55pt;height:13.55pt;z-index:251768832;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" strokeweight=".53mm"/>
                  </w:pict>
                </mc:Fallback>
              </mc:AlternateContent>
            </w:r>
            <w:r>
              <w:rPr>
                <w:rFonts w:ascii="Arial" w:hAnsi="Arial" w:cs="Arial"/>
                <w:sz w:val="48"/>
                <w:szCs w:val="48"/>
              </w:rPr>
              <w:t xml:space="preserve">□ </w:t>
            </w:r>
            <w:r>
              <w:rPr>
                <w:rFonts w:ascii="Arial" w:hAnsi="Arial" w:cs="Arial"/>
              </w:rPr>
              <w:t>Yes</w:t>
            </w:r>
            <w:r>
              <w:rPr>
                <w:rFonts w:ascii="Arial" w:hAnsi="Arial" w:cs="Arial"/>
                <w:sz w:val="48"/>
                <w:szCs w:val="48"/>
              </w:rPr>
              <w:t xml:space="preserve">   □</w:t>
            </w:r>
            <w:r>
              <w:rPr>
                <w:rFonts w:ascii="Arial" w:hAnsi="Arial" w:cs="Arial"/>
              </w:rPr>
              <w:t>No</w:t>
            </w:r>
          </w:p>
        </w:tc>
      </w:tr>
      <w:tr w:rsidR="007D3180" w14:paraId="753E715B" w14:textId="77777777" w:rsidTr="00293461">
        <w:tc>
          <w:tcPr>
            <w:tcW w:w="4927" w:type="dxa"/>
            <w:tcBorders>
              <w:top w:val="single" w:sz="4" w:space="0" w:color="000000"/>
              <w:left w:val="single" w:sz="4" w:space="0" w:color="000000"/>
              <w:bottom w:val="single" w:sz="4" w:space="0" w:color="000000"/>
              <w:right w:val="single" w:sz="4" w:space="0" w:color="000000"/>
            </w:tcBorders>
            <w:shd w:val="clear" w:color="auto" w:fill="auto"/>
          </w:tcPr>
          <w:p w14:paraId="15D78150" w14:textId="77777777" w:rsidR="007D3180" w:rsidRDefault="007D3180" w:rsidP="00293461">
            <w:pPr>
              <w:tabs>
                <w:tab w:val="left" w:pos="284"/>
                <w:tab w:val="left" w:pos="1134"/>
                <w:tab w:val="left" w:pos="1701"/>
              </w:tabs>
              <w:ind w:right="-1"/>
              <w:jc w:val="both"/>
              <w:rPr>
                <w:rFonts w:ascii="Arial" w:hAnsi="Arial" w:cs="Arial"/>
                <w:i/>
              </w:rPr>
            </w:pPr>
            <w:r>
              <w:rPr>
                <w:rFonts w:ascii="Arial" w:hAnsi="Arial" w:cs="Arial"/>
                <w:sz w:val="48"/>
                <w:szCs w:val="48"/>
              </w:rPr>
              <w:t xml:space="preserve">□  </w:t>
            </w:r>
            <w:r>
              <w:rPr>
                <w:rFonts w:ascii="Webdings" w:eastAsia="Webdings" w:hAnsi="Webdings" w:cs="Webdings"/>
                <w:sz w:val="48"/>
                <w:szCs w:val="48"/>
              </w:rPr>
              <w:t></w:t>
            </w:r>
            <w:r>
              <w:rPr>
                <w:rFonts w:ascii="Arial" w:hAnsi="Arial" w:cs="Arial"/>
              </w:rPr>
              <w:t xml:space="preserve"> Cycled</w:t>
            </w:r>
          </w:p>
        </w:tc>
        <w:tc>
          <w:tcPr>
            <w:tcW w:w="3684" w:type="dxa"/>
            <w:tcBorders>
              <w:top w:val="single" w:sz="4" w:space="0" w:color="000000"/>
              <w:left w:val="single" w:sz="4" w:space="0" w:color="000000"/>
              <w:bottom w:val="single" w:sz="4" w:space="0" w:color="000000"/>
              <w:right w:val="single" w:sz="4" w:space="0" w:color="000000"/>
            </w:tcBorders>
            <w:shd w:val="clear" w:color="auto" w:fill="auto"/>
          </w:tcPr>
          <w:p w14:paraId="07889A21" w14:textId="77777777" w:rsidR="007D3180" w:rsidRDefault="007D3180" w:rsidP="00293461">
            <w:pPr>
              <w:tabs>
                <w:tab w:val="left" w:pos="284"/>
                <w:tab w:val="left" w:pos="1134"/>
                <w:tab w:val="left" w:pos="1701"/>
              </w:tabs>
              <w:ind w:right="-1"/>
              <w:jc w:val="both"/>
              <w:rPr>
                <w:rFonts w:ascii="Arial" w:hAnsi="Arial" w:cs="Arial"/>
              </w:rPr>
            </w:pPr>
            <w:r>
              <w:rPr>
                <w:rFonts w:ascii="Webdings" w:eastAsia="Webdings" w:hAnsi="Webdings" w:cs="Webdings"/>
                <w:sz w:val="48"/>
                <w:szCs w:val="48"/>
              </w:rPr>
              <w:t></w:t>
            </w:r>
            <w:r>
              <w:rPr>
                <w:rFonts w:ascii="Arial" w:hAnsi="Arial" w:cs="Arial"/>
                <w:sz w:val="48"/>
                <w:szCs w:val="48"/>
              </w:rPr>
              <w:t xml:space="preserve"> </w:t>
            </w:r>
            <w:r>
              <w:rPr>
                <w:rFonts w:ascii="Arial" w:hAnsi="Arial" w:cs="Arial"/>
              </w:rPr>
              <w:t xml:space="preserve">Helmet </w:t>
            </w:r>
          </w:p>
          <w:p w14:paraId="1E8DA315" w14:textId="77777777" w:rsidR="007D3180" w:rsidRDefault="007D3180" w:rsidP="00293461">
            <w:pPr>
              <w:tabs>
                <w:tab w:val="left" w:pos="284"/>
                <w:tab w:val="left" w:pos="1134"/>
                <w:tab w:val="left" w:pos="1701"/>
              </w:tabs>
              <w:ind w:right="-1"/>
              <w:jc w:val="both"/>
              <w:rPr>
                <w:rFonts w:ascii="Arial" w:hAnsi="Arial" w:cs="Arial"/>
              </w:rPr>
            </w:pPr>
          </w:p>
          <w:p w14:paraId="3AB60DDC" w14:textId="77777777" w:rsidR="007D3180" w:rsidRDefault="007D3180" w:rsidP="00293461">
            <w:pPr>
              <w:tabs>
                <w:tab w:val="left" w:pos="284"/>
                <w:tab w:val="left" w:pos="1134"/>
                <w:tab w:val="left" w:pos="1701"/>
              </w:tabs>
              <w:ind w:right="-1"/>
              <w:jc w:val="both"/>
              <w:rPr>
                <w:rFonts w:ascii="Arial" w:hAnsi="Arial" w:cs="Arial"/>
                <w:sz w:val="48"/>
                <w:szCs w:val="48"/>
              </w:rPr>
            </w:pPr>
            <w:r>
              <w:rPr>
                <w:noProof/>
              </w:rPr>
              <mc:AlternateContent>
                <mc:Choice Requires="wps">
                  <w:drawing>
                    <wp:anchor distT="0" distB="0" distL="113665" distR="113665" simplePos="0" relativeHeight="251769856" behindDoc="0" locked="0" layoutInCell="1" allowOverlap="1" wp14:anchorId="7C38FCB3" wp14:editId="314365D3">
                      <wp:simplePos x="0" y="0"/>
                      <wp:positionH relativeFrom="column">
                        <wp:posOffset>276860</wp:posOffset>
                      </wp:positionH>
                      <wp:positionV relativeFrom="paragraph">
                        <wp:posOffset>-13970</wp:posOffset>
                      </wp:positionV>
                      <wp:extent cx="210185" cy="172085"/>
                      <wp:effectExtent l="9525" t="18415" r="9525" b="10160"/>
                      <wp:wrapNone/>
                      <wp:docPr id="10" name="Rectangle 141"/>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483B12F" id="Rectangle 141" o:spid="_x0000_s1026" style="position:absolute;margin-left:21.8pt;margin-top:-1.1pt;width:16.55pt;height:13.55pt;z-index:251769856;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" strokeweight=".53mm"/>
                  </w:pict>
                </mc:Fallback>
              </mc:AlternateContent>
            </w:r>
            <w:r>
              <w:rPr>
                <w:noProof/>
              </w:rPr>
              <mc:AlternateContent>
                <mc:Choice Requires="wps">
                  <w:drawing>
                    <wp:anchor distT="0" distB="0" distL="113665" distR="113665" simplePos="0" relativeHeight="251770880" behindDoc="0" locked="0" layoutInCell="1" allowOverlap="1" wp14:anchorId="01A620CE" wp14:editId="5D452772">
                      <wp:simplePos x="0" y="0"/>
                      <wp:positionH relativeFrom="column">
                        <wp:posOffset>895985</wp:posOffset>
                      </wp:positionH>
                      <wp:positionV relativeFrom="paragraph">
                        <wp:posOffset>-13970</wp:posOffset>
                      </wp:positionV>
                      <wp:extent cx="210185" cy="172085"/>
                      <wp:effectExtent l="9525" t="18415" r="9525" b="10160"/>
                      <wp:wrapNone/>
                      <wp:docPr id="11" name="Rectangle 140"/>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96E51FE" id="Rectangle 140" o:spid="_x0000_s1026" style="position:absolute;margin-left:70.55pt;margin-top:-1.1pt;width:16.55pt;height:13.55pt;z-index:251770880;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" strokeweight=".53mm"/>
                  </w:pict>
                </mc:Fallback>
              </mc:AlternateContent>
            </w:r>
            <w:r>
              <w:rPr>
                <w:noProof/>
              </w:rPr>
              <mc:AlternateContent>
                <mc:Choice Requires="wps">
                  <w:drawing>
                    <wp:anchor distT="0" distB="0" distL="113665" distR="113665" simplePos="0" relativeHeight="251771904" behindDoc="0" locked="0" layoutInCell="1" allowOverlap="1" wp14:anchorId="41072B7D" wp14:editId="4B1C2F01">
                      <wp:simplePos x="0" y="0"/>
                      <wp:positionH relativeFrom="column">
                        <wp:posOffset>1496060</wp:posOffset>
                      </wp:positionH>
                      <wp:positionV relativeFrom="paragraph">
                        <wp:posOffset>-13970</wp:posOffset>
                      </wp:positionV>
                      <wp:extent cx="210185" cy="172085"/>
                      <wp:effectExtent l="9525" t="18415" r="9525" b="10160"/>
                      <wp:wrapNone/>
                      <wp:docPr id="12" name="Rectangle 142"/>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93B1A76" id="Rectangle 142" o:spid="_x0000_s1026" style="position:absolute;margin-left:117.8pt;margin-top:-1.1pt;width:16.55pt;height:13.55pt;z-index:251771904;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" strokeweight=".53mm"/>
                  </w:pict>
                </mc:Fallback>
              </mc:AlternateContent>
            </w:r>
            <w:r>
              <w:rPr>
                <w:rFonts w:ascii="Arial" w:hAnsi="Arial" w:cs="Arial"/>
              </w:rPr>
              <w:t xml:space="preserve">            Yes</w:t>
            </w:r>
            <w:r>
              <w:rPr>
                <w:rFonts w:ascii="Arial" w:hAnsi="Arial" w:cs="Arial"/>
                <w:sz w:val="48"/>
                <w:szCs w:val="48"/>
              </w:rPr>
              <w:t xml:space="preserve">    </w:t>
            </w:r>
            <w:r>
              <w:rPr>
                <w:rFonts w:ascii="Arial" w:hAnsi="Arial" w:cs="Arial"/>
              </w:rPr>
              <w:t xml:space="preserve">No         </w:t>
            </w:r>
            <w:r>
              <w:rPr>
                <w:rFonts w:ascii="Arial" w:hAnsi="Arial" w:cs="Arial"/>
                <w:i/>
              </w:rPr>
              <w:t xml:space="preserve"> </w:t>
            </w:r>
            <w:r>
              <w:rPr>
                <w:rFonts w:ascii="Arial" w:hAnsi="Arial" w:cs="Arial"/>
              </w:rPr>
              <w:t>I don’t have</w:t>
            </w:r>
          </w:p>
        </w:tc>
      </w:tr>
      <w:tr w:rsidR="007D3180" w14:paraId="3BDBC058" w14:textId="77777777" w:rsidTr="00293461">
        <w:tc>
          <w:tcPr>
            <w:tcW w:w="4927" w:type="dxa"/>
            <w:tcBorders>
              <w:top w:val="single" w:sz="4" w:space="0" w:color="000000"/>
              <w:left w:val="single" w:sz="4" w:space="0" w:color="000000"/>
              <w:bottom w:val="single" w:sz="4" w:space="0" w:color="000000"/>
              <w:right w:val="single" w:sz="4" w:space="0" w:color="000000"/>
            </w:tcBorders>
            <w:shd w:val="clear" w:color="auto" w:fill="auto"/>
          </w:tcPr>
          <w:p w14:paraId="778FB85A" w14:textId="77777777" w:rsidR="007D3180" w:rsidRDefault="007D3180" w:rsidP="00293461">
            <w:pPr>
              <w:tabs>
                <w:tab w:val="left" w:pos="284"/>
                <w:tab w:val="left" w:pos="1134"/>
                <w:tab w:val="left" w:pos="1701"/>
              </w:tabs>
              <w:ind w:right="-1"/>
              <w:jc w:val="both"/>
              <w:rPr>
                <w:rFonts w:ascii="Arial" w:hAnsi="Arial" w:cs="Arial"/>
                <w:i/>
              </w:rPr>
            </w:pPr>
            <w:r>
              <w:rPr>
                <w:rFonts w:ascii="Arial" w:hAnsi="Arial" w:cs="Arial"/>
                <w:sz w:val="48"/>
                <w:szCs w:val="48"/>
              </w:rPr>
              <w:lastRenderedPageBreak/>
              <w:t xml:space="preserve">□ </w:t>
            </w:r>
            <w:r>
              <w:rPr>
                <w:rFonts w:ascii="Webdings" w:eastAsia="Webdings" w:hAnsi="Webdings" w:cs="Webdings"/>
                <w:sz w:val="48"/>
                <w:szCs w:val="48"/>
              </w:rPr>
              <w:t></w:t>
            </w:r>
            <w:r>
              <w:rPr>
                <w:rFonts w:ascii="Arial" w:hAnsi="Arial" w:cs="Arial"/>
              </w:rPr>
              <w:t xml:space="preserve"> School bus</w:t>
            </w:r>
          </w:p>
        </w:tc>
        <w:tc>
          <w:tcPr>
            <w:tcW w:w="3684" w:type="dxa"/>
            <w:tcBorders>
              <w:top w:val="single" w:sz="4" w:space="0" w:color="000000"/>
              <w:left w:val="single" w:sz="4" w:space="0" w:color="000000"/>
              <w:bottom w:val="single" w:sz="4" w:space="0" w:color="000000"/>
              <w:right w:val="single" w:sz="4" w:space="0" w:color="000000"/>
            </w:tcBorders>
            <w:shd w:val="clear" w:color="auto" w:fill="auto"/>
          </w:tcPr>
          <w:p w14:paraId="5FA03E1E" w14:textId="77777777" w:rsidR="007D3180" w:rsidRDefault="007D3180" w:rsidP="00293461">
            <w:pPr>
              <w:tabs>
                <w:tab w:val="left" w:pos="284"/>
                <w:tab w:val="left" w:pos="1134"/>
                <w:tab w:val="left" w:pos="1701"/>
              </w:tabs>
              <w:ind w:right="-1"/>
              <w:jc w:val="both"/>
              <w:rPr>
                <w:rFonts w:ascii="Arial" w:hAnsi="Arial" w:cs="Arial"/>
              </w:rPr>
            </w:pPr>
            <w:r>
              <w:rPr>
                <w:rFonts w:ascii="Webdings" w:eastAsia="Webdings" w:hAnsi="Webdings" w:cs="Webdings"/>
                <w:sz w:val="48"/>
                <w:szCs w:val="48"/>
              </w:rPr>
              <w:t></w:t>
            </w:r>
            <w:r>
              <w:rPr>
                <w:rFonts w:ascii="Arial" w:hAnsi="Arial" w:cs="Arial"/>
              </w:rPr>
              <w:t xml:space="preserve"> Seat belt</w:t>
            </w:r>
          </w:p>
          <w:p w14:paraId="217BF49E" w14:textId="77777777" w:rsidR="007D3180" w:rsidRDefault="007D3180" w:rsidP="00293461">
            <w:pPr>
              <w:tabs>
                <w:tab w:val="left" w:pos="284"/>
                <w:tab w:val="left" w:pos="1134"/>
                <w:tab w:val="left" w:pos="1701"/>
              </w:tabs>
              <w:ind w:right="-1"/>
              <w:jc w:val="both"/>
              <w:rPr>
                <w:rFonts w:ascii="Arial" w:hAnsi="Arial" w:cs="Arial"/>
              </w:rPr>
            </w:pPr>
            <w:r>
              <w:rPr>
                <w:rFonts w:ascii="Arial" w:hAnsi="Arial" w:cs="Arial"/>
                <w:noProof/>
              </w:rPr>
              <mc:AlternateContent>
                <mc:Choice Requires="wps">
                  <w:drawing>
                    <wp:anchor distT="0" distB="0" distL="113665" distR="113665" simplePos="0" relativeHeight="251772928" behindDoc="0" locked="0" layoutInCell="1" allowOverlap="1" wp14:anchorId="134415FA" wp14:editId="360BDEC7">
                      <wp:simplePos x="0" y="0"/>
                      <wp:positionH relativeFrom="column">
                        <wp:posOffset>276860</wp:posOffset>
                      </wp:positionH>
                      <wp:positionV relativeFrom="paragraph">
                        <wp:posOffset>132715</wp:posOffset>
                      </wp:positionV>
                      <wp:extent cx="210185" cy="172085"/>
                      <wp:effectExtent l="9525" t="13335" r="9525" b="15240"/>
                      <wp:wrapNone/>
                      <wp:docPr id="13" name="Rectangle 137"/>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B0AF4E9" id="Rectangle 137" o:spid="_x0000_s1026" style="position:absolute;margin-left:21.8pt;margin-top:10.45pt;width:16.55pt;height:13.55pt;z-index:251772928;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" strokeweight=".53mm"/>
                  </w:pict>
                </mc:Fallback>
              </mc:AlternateContent>
            </w:r>
            <w:r>
              <w:rPr>
                <w:rFonts w:ascii="Arial" w:hAnsi="Arial" w:cs="Arial"/>
                <w:noProof/>
              </w:rPr>
              <mc:AlternateContent>
                <mc:Choice Requires="wps">
                  <w:drawing>
                    <wp:anchor distT="0" distB="0" distL="113665" distR="113665" simplePos="0" relativeHeight="251773952" behindDoc="0" locked="0" layoutInCell="1" allowOverlap="1" wp14:anchorId="006E52A9" wp14:editId="2365D31F">
                      <wp:simplePos x="0" y="0"/>
                      <wp:positionH relativeFrom="column">
                        <wp:posOffset>895985</wp:posOffset>
                      </wp:positionH>
                      <wp:positionV relativeFrom="paragraph">
                        <wp:posOffset>142240</wp:posOffset>
                      </wp:positionV>
                      <wp:extent cx="210185" cy="172085"/>
                      <wp:effectExtent l="9525" t="13335" r="9525" b="15240"/>
                      <wp:wrapNone/>
                      <wp:docPr id="14" name="Rectangle 138"/>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CE7F800" id="Rectangle 138" o:spid="_x0000_s1026" style="position:absolute;margin-left:70.55pt;margin-top:11.2pt;width:16.55pt;height:13.55pt;z-index:251773952;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" strokeweight=".53mm"/>
                  </w:pict>
                </mc:Fallback>
              </mc:AlternateContent>
            </w:r>
            <w:r>
              <w:rPr>
                <w:rFonts w:ascii="Arial" w:hAnsi="Arial" w:cs="Arial"/>
                <w:noProof/>
              </w:rPr>
              <mc:AlternateContent>
                <mc:Choice Requires="wps">
                  <w:drawing>
                    <wp:anchor distT="0" distB="0" distL="113665" distR="113665" simplePos="0" relativeHeight="251774976" behindDoc="0" locked="0" layoutInCell="1" allowOverlap="1" wp14:anchorId="146108CF" wp14:editId="699BA32F">
                      <wp:simplePos x="0" y="0"/>
                      <wp:positionH relativeFrom="column">
                        <wp:posOffset>1438910</wp:posOffset>
                      </wp:positionH>
                      <wp:positionV relativeFrom="paragraph">
                        <wp:posOffset>142240</wp:posOffset>
                      </wp:positionV>
                      <wp:extent cx="210185" cy="172085"/>
                      <wp:effectExtent l="9525" t="13335" r="9525" b="15240"/>
                      <wp:wrapNone/>
                      <wp:docPr id="15" name="Rectangle 139"/>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C1BC722" id="Rectangle 139" o:spid="_x0000_s1026" style="position:absolute;margin-left:113.3pt;margin-top:11.2pt;width:16.55pt;height:13.55pt;z-index:251774976;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" strokeweight=".53mm"/>
                  </w:pict>
                </mc:Fallback>
              </mc:AlternateContent>
            </w:r>
          </w:p>
          <w:p w14:paraId="2B642492" w14:textId="77777777" w:rsidR="007D3180" w:rsidRDefault="007D3180" w:rsidP="00293461">
            <w:pPr>
              <w:tabs>
                <w:tab w:val="left" w:pos="284"/>
                <w:tab w:val="left" w:pos="1134"/>
                <w:tab w:val="left" w:pos="1701"/>
              </w:tabs>
              <w:ind w:right="-1"/>
              <w:jc w:val="both"/>
              <w:rPr>
                <w:rFonts w:ascii="Arial" w:hAnsi="Arial" w:cs="Arial"/>
              </w:rPr>
            </w:pPr>
            <w:r>
              <w:rPr>
                <w:rFonts w:ascii="Arial" w:hAnsi="Arial" w:cs="Arial"/>
                <w:sz w:val="48"/>
                <w:szCs w:val="48"/>
              </w:rPr>
              <w:t xml:space="preserve">      </w:t>
            </w:r>
            <w:r>
              <w:rPr>
                <w:rFonts w:ascii="Arial" w:hAnsi="Arial" w:cs="Arial"/>
              </w:rPr>
              <w:t xml:space="preserve">Yes </w:t>
            </w:r>
            <w:r>
              <w:rPr>
                <w:rFonts w:ascii="Arial" w:hAnsi="Arial" w:cs="Arial"/>
                <w:sz w:val="48"/>
                <w:szCs w:val="48"/>
              </w:rPr>
              <w:t xml:space="preserve">    </w:t>
            </w:r>
            <w:r>
              <w:rPr>
                <w:rFonts w:ascii="Arial" w:hAnsi="Arial" w:cs="Arial"/>
              </w:rPr>
              <w:t>No       Not available</w:t>
            </w:r>
          </w:p>
        </w:tc>
      </w:tr>
      <w:tr w:rsidR="007D3180" w14:paraId="027D6D5A" w14:textId="77777777" w:rsidTr="00293461">
        <w:tc>
          <w:tcPr>
            <w:tcW w:w="4927" w:type="dxa"/>
            <w:tcBorders>
              <w:top w:val="single" w:sz="4" w:space="0" w:color="000000"/>
              <w:left w:val="single" w:sz="4" w:space="0" w:color="000000"/>
              <w:bottom w:val="single" w:sz="4" w:space="0" w:color="000000"/>
              <w:right w:val="single" w:sz="4" w:space="0" w:color="000000"/>
            </w:tcBorders>
            <w:shd w:val="clear" w:color="auto" w:fill="auto"/>
          </w:tcPr>
          <w:p w14:paraId="786EB87F" w14:textId="77777777" w:rsidR="007D3180" w:rsidRDefault="007D3180" w:rsidP="00293461">
            <w:pPr>
              <w:tabs>
                <w:tab w:val="left" w:pos="284"/>
                <w:tab w:val="left" w:pos="1134"/>
                <w:tab w:val="left" w:pos="1701"/>
              </w:tabs>
              <w:ind w:right="-1"/>
              <w:jc w:val="both"/>
              <w:rPr>
                <w:rFonts w:ascii="Arial" w:hAnsi="Arial" w:cs="Arial"/>
                <w:i/>
              </w:rPr>
            </w:pPr>
            <w:r>
              <w:rPr>
                <w:rFonts w:ascii="Arial" w:hAnsi="Arial" w:cs="Arial"/>
                <w:sz w:val="48"/>
                <w:szCs w:val="48"/>
              </w:rPr>
              <w:t xml:space="preserve">□ </w:t>
            </w:r>
            <w:r>
              <w:rPr>
                <w:rFonts w:ascii="Webdings" w:eastAsia="Webdings" w:hAnsi="Webdings" w:cs="Webdings"/>
                <w:sz w:val="48"/>
                <w:szCs w:val="48"/>
              </w:rPr>
              <w:t></w:t>
            </w:r>
            <w:r>
              <w:rPr>
                <w:rFonts w:ascii="Arial" w:hAnsi="Arial" w:cs="Arial"/>
                <w:sz w:val="48"/>
                <w:szCs w:val="48"/>
              </w:rPr>
              <w:t xml:space="preserve"> </w:t>
            </w:r>
            <w:r>
              <w:rPr>
                <w:rFonts w:ascii="Arial" w:hAnsi="Arial" w:cs="Arial"/>
              </w:rPr>
              <w:t>Public bus</w:t>
            </w:r>
          </w:p>
        </w:tc>
        <w:tc>
          <w:tcPr>
            <w:tcW w:w="3684" w:type="dxa"/>
            <w:tcBorders>
              <w:top w:val="single" w:sz="4" w:space="0" w:color="000000"/>
              <w:left w:val="single" w:sz="4" w:space="0" w:color="000000"/>
              <w:bottom w:val="single" w:sz="4" w:space="0" w:color="000000"/>
              <w:right w:val="single" w:sz="4" w:space="0" w:color="000000"/>
            </w:tcBorders>
            <w:shd w:val="clear" w:color="auto" w:fill="auto"/>
          </w:tcPr>
          <w:p w14:paraId="4AA8D9BF" w14:textId="77777777" w:rsidR="007D3180" w:rsidRDefault="007D3180" w:rsidP="00293461">
            <w:pPr>
              <w:tabs>
                <w:tab w:val="left" w:pos="284"/>
                <w:tab w:val="left" w:pos="1134"/>
                <w:tab w:val="left" w:pos="1701"/>
              </w:tabs>
              <w:ind w:right="-1"/>
              <w:jc w:val="both"/>
              <w:rPr>
                <w:rFonts w:ascii="Arial" w:hAnsi="Arial" w:cs="Arial"/>
              </w:rPr>
            </w:pPr>
            <w:r>
              <w:rPr>
                <w:rFonts w:ascii="Webdings" w:eastAsia="Webdings" w:hAnsi="Webdings" w:cs="Webdings"/>
                <w:sz w:val="48"/>
                <w:szCs w:val="48"/>
              </w:rPr>
              <w:t></w:t>
            </w:r>
            <w:r>
              <w:rPr>
                <w:rFonts w:ascii="Arial" w:hAnsi="Arial" w:cs="Arial"/>
              </w:rPr>
              <w:t xml:space="preserve"> Seat belt</w:t>
            </w:r>
          </w:p>
          <w:p w14:paraId="4AB646BC" w14:textId="77777777" w:rsidR="007D3180" w:rsidRDefault="007D3180" w:rsidP="00293461">
            <w:pPr>
              <w:tabs>
                <w:tab w:val="left" w:pos="284"/>
                <w:tab w:val="left" w:pos="1134"/>
                <w:tab w:val="left" w:pos="1701"/>
              </w:tabs>
              <w:ind w:right="-1"/>
              <w:jc w:val="both"/>
              <w:rPr>
                <w:rFonts w:ascii="Arial" w:hAnsi="Arial" w:cs="Arial"/>
              </w:rPr>
            </w:pPr>
            <w:r>
              <w:rPr>
                <w:rFonts w:ascii="Arial" w:hAnsi="Arial" w:cs="Arial"/>
                <w:noProof/>
              </w:rPr>
              <mc:AlternateContent>
                <mc:Choice Requires="wps">
                  <w:drawing>
                    <wp:anchor distT="0" distB="0" distL="113665" distR="113665" simplePos="0" relativeHeight="251776000" behindDoc="0" locked="0" layoutInCell="1" allowOverlap="1" wp14:anchorId="12D02A31" wp14:editId="56EF4901">
                      <wp:simplePos x="0" y="0"/>
                      <wp:positionH relativeFrom="column">
                        <wp:posOffset>305435</wp:posOffset>
                      </wp:positionH>
                      <wp:positionV relativeFrom="paragraph">
                        <wp:posOffset>153035</wp:posOffset>
                      </wp:positionV>
                      <wp:extent cx="210185" cy="172085"/>
                      <wp:effectExtent l="9525" t="9525" r="9525" b="9525"/>
                      <wp:wrapNone/>
                      <wp:docPr id="16" name="Rectangle 136"/>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9C65BEF" id="Rectangle 136" o:spid="_x0000_s1026" style="position:absolute;margin-left:24.05pt;margin-top:12.05pt;width:16.55pt;height:13.55pt;z-index:251776000;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" strokeweight=".53mm"/>
                  </w:pict>
                </mc:Fallback>
              </mc:AlternateContent>
            </w:r>
            <w:r>
              <w:rPr>
                <w:rFonts w:ascii="Arial" w:hAnsi="Arial" w:cs="Arial"/>
                <w:noProof/>
              </w:rPr>
              <mc:AlternateContent>
                <mc:Choice Requires="wps">
                  <w:drawing>
                    <wp:anchor distT="0" distB="0" distL="113665" distR="113665" simplePos="0" relativeHeight="251778048" behindDoc="0" locked="0" layoutInCell="1" allowOverlap="1" wp14:anchorId="34D095D6" wp14:editId="411110DA">
                      <wp:simplePos x="0" y="0"/>
                      <wp:positionH relativeFrom="column">
                        <wp:posOffset>1457960</wp:posOffset>
                      </wp:positionH>
                      <wp:positionV relativeFrom="paragraph">
                        <wp:posOffset>153035</wp:posOffset>
                      </wp:positionV>
                      <wp:extent cx="210185" cy="172085"/>
                      <wp:effectExtent l="9525" t="9525" r="9525" b="9525"/>
                      <wp:wrapNone/>
                      <wp:docPr id="17" name="Rectangle 135"/>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42D6343" id="Rectangle 135" o:spid="_x0000_s1026" style="position:absolute;margin-left:114.8pt;margin-top:12.05pt;width:16.55pt;height:13.55pt;z-index:251778048;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" strokeweight=".53mm"/>
                  </w:pict>
                </mc:Fallback>
              </mc:AlternateContent>
            </w:r>
          </w:p>
          <w:p w14:paraId="4DC465AD" w14:textId="77777777" w:rsidR="007D3180" w:rsidRDefault="007D3180" w:rsidP="00293461">
            <w:pPr>
              <w:tabs>
                <w:tab w:val="left" w:pos="284"/>
                <w:tab w:val="left" w:pos="1134"/>
                <w:tab w:val="left" w:pos="1701"/>
              </w:tabs>
              <w:ind w:right="-1" w:firstLine="720"/>
              <w:jc w:val="both"/>
              <w:rPr>
                <w:rFonts w:ascii="Arial" w:hAnsi="Arial" w:cs="Arial"/>
                <w:sz w:val="48"/>
                <w:szCs w:val="48"/>
              </w:rPr>
            </w:pPr>
            <w:r>
              <w:rPr>
                <w:noProof/>
              </w:rPr>
              <mc:AlternateContent>
                <mc:Choice Requires="wps">
                  <w:drawing>
                    <wp:anchor distT="0" distB="0" distL="113665" distR="113665" simplePos="0" relativeHeight="251777024" behindDoc="0" locked="0" layoutInCell="1" allowOverlap="1" wp14:anchorId="46C05A6E" wp14:editId="5C5A02A1">
                      <wp:simplePos x="0" y="0"/>
                      <wp:positionH relativeFrom="column">
                        <wp:posOffset>3186430</wp:posOffset>
                      </wp:positionH>
                      <wp:positionV relativeFrom="paragraph">
                        <wp:posOffset>-12700</wp:posOffset>
                      </wp:positionV>
                      <wp:extent cx="210185" cy="172085"/>
                      <wp:effectExtent l="9525" t="9525" r="9525" b="9525"/>
                      <wp:wrapNone/>
                      <wp:docPr id="18" name="Rectangle 134"/>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A12766A" id="Rectangle 134" o:spid="_x0000_s1026" style="position:absolute;margin-left:250.9pt;margin-top:-1pt;width:16.55pt;height:13.55pt;z-index:251777024;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" strokeweight=".53mm"/>
                  </w:pict>
                </mc:Fallback>
              </mc:AlternateContent>
            </w:r>
            <w:r>
              <w:rPr>
                <w:rFonts w:ascii="Arial" w:hAnsi="Arial" w:cs="Arial"/>
                <w:sz w:val="48"/>
                <w:szCs w:val="48"/>
              </w:rPr>
              <w:t xml:space="preserve"> </w:t>
            </w:r>
            <w:r>
              <w:rPr>
                <w:rFonts w:ascii="Arial" w:hAnsi="Arial" w:cs="Arial"/>
              </w:rPr>
              <w:t xml:space="preserve">Yes </w:t>
            </w:r>
            <w:r>
              <w:rPr>
                <w:rFonts w:ascii="Arial" w:hAnsi="Arial" w:cs="Arial"/>
                <w:sz w:val="48"/>
                <w:szCs w:val="48"/>
              </w:rPr>
              <w:t xml:space="preserve">    </w:t>
            </w:r>
            <w:r>
              <w:rPr>
                <w:rFonts w:ascii="Arial" w:hAnsi="Arial" w:cs="Arial"/>
              </w:rPr>
              <w:t>No       Not available</w:t>
            </w:r>
          </w:p>
        </w:tc>
      </w:tr>
      <w:tr w:rsidR="007D3180" w14:paraId="62A934C2" w14:textId="77777777" w:rsidTr="00293461">
        <w:tc>
          <w:tcPr>
            <w:tcW w:w="4927" w:type="dxa"/>
            <w:tcBorders>
              <w:top w:val="single" w:sz="4" w:space="0" w:color="000000"/>
              <w:left w:val="single" w:sz="4" w:space="0" w:color="000000"/>
              <w:bottom w:val="single" w:sz="4" w:space="0" w:color="000000"/>
              <w:right w:val="single" w:sz="4" w:space="0" w:color="000000"/>
            </w:tcBorders>
            <w:shd w:val="clear" w:color="auto" w:fill="auto"/>
          </w:tcPr>
          <w:p w14:paraId="20D8BE75" w14:textId="77777777" w:rsidR="007D3180" w:rsidRDefault="007D3180" w:rsidP="00293461">
            <w:pPr>
              <w:tabs>
                <w:tab w:val="left" w:pos="284"/>
                <w:tab w:val="left" w:pos="1134"/>
                <w:tab w:val="left" w:pos="1701"/>
              </w:tabs>
              <w:ind w:right="-1"/>
              <w:jc w:val="both"/>
              <w:rPr>
                <w:rFonts w:ascii="Arial" w:hAnsi="Arial" w:cs="Arial"/>
                <w:i/>
              </w:rPr>
            </w:pPr>
            <w:r>
              <w:rPr>
                <w:rFonts w:ascii="Arial" w:hAnsi="Arial" w:cs="Arial"/>
                <w:sz w:val="48"/>
                <w:szCs w:val="48"/>
              </w:rPr>
              <w:t>□</w:t>
            </w:r>
            <w:r>
              <w:rPr>
                <w:rFonts w:ascii="Webdings" w:eastAsia="Webdings" w:hAnsi="Webdings" w:cs="Webdings"/>
                <w:sz w:val="48"/>
                <w:szCs w:val="48"/>
              </w:rPr>
              <w:t></w:t>
            </w:r>
            <w:r>
              <w:rPr>
                <w:rFonts w:ascii="Arial" w:hAnsi="Arial" w:cs="Arial"/>
              </w:rPr>
              <w:t>Car</w:t>
            </w:r>
          </w:p>
        </w:tc>
        <w:tc>
          <w:tcPr>
            <w:tcW w:w="3684" w:type="dxa"/>
            <w:tcBorders>
              <w:top w:val="single" w:sz="4" w:space="0" w:color="000000"/>
              <w:left w:val="single" w:sz="4" w:space="0" w:color="000000"/>
              <w:bottom w:val="single" w:sz="4" w:space="0" w:color="000000"/>
              <w:right w:val="single" w:sz="4" w:space="0" w:color="000000"/>
            </w:tcBorders>
            <w:shd w:val="clear" w:color="auto" w:fill="auto"/>
          </w:tcPr>
          <w:p w14:paraId="360F6127" w14:textId="77777777" w:rsidR="007D3180" w:rsidRDefault="007D3180" w:rsidP="00293461">
            <w:pPr>
              <w:tabs>
                <w:tab w:val="left" w:pos="284"/>
                <w:tab w:val="left" w:pos="1134"/>
                <w:tab w:val="left" w:pos="1701"/>
              </w:tabs>
              <w:ind w:right="-1"/>
              <w:jc w:val="both"/>
              <w:rPr>
                <w:rFonts w:ascii="Arial" w:hAnsi="Arial" w:cs="Arial"/>
              </w:rPr>
            </w:pPr>
            <w:r>
              <w:rPr>
                <w:noProof/>
              </w:rPr>
              <mc:AlternateContent>
                <mc:Choice Requires="wps">
                  <w:drawing>
                    <wp:anchor distT="0" distB="0" distL="113665" distR="113665" simplePos="0" relativeHeight="251779072" behindDoc="0" locked="0" layoutInCell="1" allowOverlap="1" wp14:anchorId="0423BE12" wp14:editId="6A3F7B5F">
                      <wp:simplePos x="0" y="0"/>
                      <wp:positionH relativeFrom="column">
                        <wp:posOffset>210185</wp:posOffset>
                      </wp:positionH>
                      <wp:positionV relativeFrom="paragraph">
                        <wp:posOffset>277495</wp:posOffset>
                      </wp:positionV>
                      <wp:extent cx="210185" cy="172085"/>
                      <wp:effectExtent l="9525" t="14605" r="9525" b="13970"/>
                      <wp:wrapNone/>
                      <wp:docPr id="19" name="Rectangle 129"/>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44A9E08" id="Rectangle 129" o:spid="_x0000_s1026" style="position:absolute;margin-left:16.55pt;margin-top:21.85pt;width:16.55pt;height:13.55pt;z-index:251779072;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" strokeweight=".53mm"/>
                  </w:pict>
                </mc:Fallback>
              </mc:AlternateContent>
            </w:r>
            <w:r>
              <w:rPr>
                <w:noProof/>
              </w:rPr>
              <mc:AlternateContent>
                <mc:Choice Requires="wps">
                  <w:drawing>
                    <wp:anchor distT="0" distB="0" distL="113665" distR="113665" simplePos="0" relativeHeight="251780096" behindDoc="0" locked="0" layoutInCell="1" allowOverlap="1" wp14:anchorId="206CEC9E" wp14:editId="0DBE1B9B">
                      <wp:simplePos x="0" y="0"/>
                      <wp:positionH relativeFrom="column">
                        <wp:posOffset>895985</wp:posOffset>
                      </wp:positionH>
                      <wp:positionV relativeFrom="paragraph">
                        <wp:posOffset>277495</wp:posOffset>
                      </wp:positionV>
                      <wp:extent cx="210185" cy="172085"/>
                      <wp:effectExtent l="9525" t="14605" r="9525" b="13970"/>
                      <wp:wrapNone/>
                      <wp:docPr id="20" name="Rectangle 130"/>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FA247D0" id="Rectangle 130" o:spid="_x0000_s1026" style="position:absolute;margin-left:70.55pt;margin-top:21.85pt;width:16.55pt;height:13.55pt;z-index:251780096;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" strokeweight=".53mm"/>
                  </w:pict>
                </mc:Fallback>
              </mc:AlternateContent>
            </w:r>
            <w:r>
              <w:rPr>
                <w:noProof/>
              </w:rPr>
              <mc:AlternateContent>
                <mc:Choice Requires="wps">
                  <w:drawing>
                    <wp:anchor distT="0" distB="0" distL="113665" distR="113665" simplePos="0" relativeHeight="251781120" behindDoc="0" locked="0" layoutInCell="1" allowOverlap="1" wp14:anchorId="5135B13F" wp14:editId="13DD909C">
                      <wp:simplePos x="0" y="0"/>
                      <wp:positionH relativeFrom="column">
                        <wp:posOffset>1419860</wp:posOffset>
                      </wp:positionH>
                      <wp:positionV relativeFrom="paragraph">
                        <wp:posOffset>277495</wp:posOffset>
                      </wp:positionV>
                      <wp:extent cx="210185" cy="172085"/>
                      <wp:effectExtent l="9525" t="14605" r="9525" b="13970"/>
                      <wp:wrapNone/>
                      <wp:docPr id="21" name="Rectangle 133"/>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4A6A4AC" id="Rectangle 133" o:spid="_x0000_s1026" style="position:absolute;margin-left:111.8pt;margin-top:21.85pt;width:16.55pt;height:13.55pt;z-index:251781120;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" strokeweight=".53mm"/>
                  </w:pict>
                </mc:Fallback>
              </mc:AlternateContent>
            </w:r>
            <w:r>
              <w:rPr>
                <w:noProof/>
              </w:rPr>
              <mc:AlternateContent>
                <mc:Choice Requires="wps">
                  <w:drawing>
                    <wp:anchor distT="0" distB="0" distL="113665" distR="113665" simplePos="0" relativeHeight="251782144" behindDoc="0" locked="0" layoutInCell="1" allowOverlap="1" wp14:anchorId="36017887" wp14:editId="7179B44C">
                      <wp:simplePos x="0" y="0"/>
                      <wp:positionH relativeFrom="column">
                        <wp:posOffset>210185</wp:posOffset>
                      </wp:positionH>
                      <wp:positionV relativeFrom="paragraph">
                        <wp:posOffset>772795</wp:posOffset>
                      </wp:positionV>
                      <wp:extent cx="210185" cy="172085"/>
                      <wp:effectExtent l="9525" t="14605" r="9525" b="13970"/>
                      <wp:wrapNone/>
                      <wp:docPr id="22" name="Rectangle 131"/>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8ED1F28" id="Rectangle 131" o:spid="_x0000_s1026" style="position:absolute;margin-left:16.55pt;margin-top:60.85pt;width:16.55pt;height:13.55pt;z-index:251782144;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" strokeweight=".53mm"/>
                  </w:pict>
                </mc:Fallback>
              </mc:AlternateContent>
            </w:r>
            <w:r>
              <w:rPr>
                <w:noProof/>
              </w:rPr>
              <mc:AlternateContent>
                <mc:Choice Requires="wps">
                  <w:drawing>
                    <wp:anchor distT="0" distB="0" distL="113665" distR="113665" simplePos="0" relativeHeight="251783168" behindDoc="0" locked="0" layoutInCell="1" allowOverlap="1" wp14:anchorId="6506BEF8" wp14:editId="4ED91792">
                      <wp:simplePos x="0" y="0"/>
                      <wp:positionH relativeFrom="column">
                        <wp:posOffset>895985</wp:posOffset>
                      </wp:positionH>
                      <wp:positionV relativeFrom="paragraph">
                        <wp:posOffset>772795</wp:posOffset>
                      </wp:positionV>
                      <wp:extent cx="210185" cy="172085"/>
                      <wp:effectExtent l="9525" t="14605" r="9525" b="13970"/>
                      <wp:wrapNone/>
                      <wp:docPr id="23" name="Rectangle 132"/>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CD364B9" id="Rectangle 132" o:spid="_x0000_s1026" style="position:absolute;margin-left:70.55pt;margin-top:60.85pt;width:16.55pt;height:13.55pt;z-index:251783168;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" strokeweight=".53mm"/>
                  </w:pict>
                </mc:Fallback>
              </mc:AlternateContent>
            </w:r>
            <w:r>
              <w:rPr>
                <w:rFonts w:ascii="Webdings" w:eastAsia="Webdings" w:hAnsi="Webdings" w:cs="Webdings"/>
                <w:sz w:val="48"/>
                <w:szCs w:val="48"/>
              </w:rPr>
              <w:t></w:t>
            </w:r>
            <w:r>
              <w:rPr>
                <w:rFonts w:ascii="Arial" w:hAnsi="Arial" w:cs="Arial"/>
              </w:rPr>
              <w:t xml:space="preserve"> Seat belt</w:t>
            </w:r>
          </w:p>
          <w:p w14:paraId="070EED10" w14:textId="77777777" w:rsidR="007D3180" w:rsidRDefault="007D3180" w:rsidP="00293461">
            <w:pPr>
              <w:tabs>
                <w:tab w:val="left" w:pos="284"/>
                <w:tab w:val="left" w:pos="1134"/>
                <w:tab w:val="left" w:pos="1701"/>
              </w:tabs>
              <w:ind w:right="-1" w:firstLine="720"/>
              <w:jc w:val="both"/>
              <w:rPr>
                <w:rFonts w:ascii="Arial" w:hAnsi="Arial" w:cs="Arial"/>
                <w:sz w:val="48"/>
                <w:szCs w:val="48"/>
              </w:rPr>
            </w:pPr>
            <w:r>
              <w:rPr>
                <w:rFonts w:ascii="Arial" w:hAnsi="Arial" w:cs="Arial"/>
              </w:rPr>
              <w:t xml:space="preserve">Yes </w:t>
            </w:r>
            <w:r>
              <w:rPr>
                <w:rFonts w:ascii="Arial" w:hAnsi="Arial" w:cs="Arial"/>
                <w:sz w:val="48"/>
                <w:szCs w:val="48"/>
              </w:rPr>
              <w:t xml:space="preserve">    </w:t>
            </w:r>
            <w:r>
              <w:rPr>
                <w:rFonts w:ascii="Arial" w:hAnsi="Arial" w:cs="Arial"/>
              </w:rPr>
              <w:t>No        Not available</w:t>
            </w:r>
          </w:p>
        </w:tc>
      </w:tr>
      <w:tr w:rsidR="007D3180" w14:paraId="78ADE649" w14:textId="77777777" w:rsidTr="00293461">
        <w:tc>
          <w:tcPr>
            <w:tcW w:w="4927" w:type="dxa"/>
            <w:tcBorders>
              <w:top w:val="single" w:sz="4" w:space="0" w:color="000000"/>
              <w:left w:val="single" w:sz="4" w:space="0" w:color="000000"/>
              <w:bottom w:val="single" w:sz="4" w:space="0" w:color="000000"/>
              <w:right w:val="single" w:sz="4" w:space="0" w:color="000000"/>
            </w:tcBorders>
            <w:shd w:val="clear" w:color="auto" w:fill="auto"/>
          </w:tcPr>
          <w:p w14:paraId="1059EE4A" w14:textId="77777777" w:rsidR="007D3180" w:rsidRDefault="007D3180" w:rsidP="00293461">
            <w:pPr>
              <w:tabs>
                <w:tab w:val="left" w:pos="284"/>
                <w:tab w:val="left" w:pos="1134"/>
                <w:tab w:val="left" w:pos="1701"/>
              </w:tabs>
              <w:ind w:right="-1"/>
              <w:jc w:val="both"/>
              <w:rPr>
                <w:rFonts w:ascii="Arial" w:hAnsi="Arial" w:cs="Arial"/>
                <w:sz w:val="48"/>
                <w:szCs w:val="48"/>
              </w:rPr>
            </w:pPr>
            <w:r>
              <w:rPr>
                <w:noProof/>
              </w:rPr>
              <mc:AlternateContent>
                <mc:Choice Requires="wps">
                  <w:drawing>
                    <wp:anchor distT="0" distB="0" distL="113665" distR="113665" simplePos="0" relativeHeight="251765760" behindDoc="0" locked="0" layoutInCell="1" allowOverlap="1" wp14:anchorId="796A0FF5" wp14:editId="74F314A0">
                      <wp:simplePos x="0" y="0"/>
                      <wp:positionH relativeFrom="column">
                        <wp:posOffset>-8890</wp:posOffset>
                      </wp:positionH>
                      <wp:positionV relativeFrom="paragraph">
                        <wp:posOffset>114935</wp:posOffset>
                      </wp:positionV>
                      <wp:extent cx="210185" cy="172085"/>
                      <wp:effectExtent l="9525" t="14605" r="9525" b="13970"/>
                      <wp:wrapNone/>
                      <wp:docPr id="24" name="Rectangle 128"/>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94A2365" id="Rectangle 128" o:spid="_x0000_s1026" style="position:absolute;margin-left:-.7pt;margin-top:9.05pt;width:16.55pt;height:13.55pt;z-index:251765760;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" strokeweight=".53mm"/>
                  </w:pict>
                </mc:Fallback>
              </mc:AlternateContent>
            </w:r>
            <w:r>
              <w:rPr>
                <w:rFonts w:ascii="Arial" w:hAnsi="Arial" w:cs="Arial"/>
                <w:sz w:val="48"/>
                <w:szCs w:val="48"/>
              </w:rPr>
              <w:t xml:space="preserve">□ </w:t>
            </w:r>
            <w:r>
              <w:rPr>
                <w:rFonts w:ascii="Webdings" w:eastAsia="Webdings" w:hAnsi="Webdings" w:cs="Webdings"/>
                <w:sz w:val="48"/>
                <w:szCs w:val="48"/>
              </w:rPr>
              <w:t></w:t>
            </w:r>
            <w:r>
              <w:rPr>
                <w:rFonts w:ascii="Arial" w:hAnsi="Arial" w:cs="Arial"/>
                <w:sz w:val="48"/>
                <w:szCs w:val="48"/>
              </w:rPr>
              <w:t xml:space="preserve"> </w:t>
            </w:r>
            <w:r>
              <w:rPr>
                <w:rFonts w:ascii="Arial" w:hAnsi="Arial" w:cs="Arial"/>
              </w:rPr>
              <w:t>Motorcycle</w:t>
            </w:r>
          </w:p>
        </w:tc>
        <w:tc>
          <w:tcPr>
            <w:tcW w:w="3684" w:type="dxa"/>
            <w:tcBorders>
              <w:top w:val="single" w:sz="4" w:space="0" w:color="000000"/>
              <w:left w:val="single" w:sz="4" w:space="0" w:color="000000"/>
              <w:bottom w:val="single" w:sz="4" w:space="0" w:color="000000"/>
              <w:right w:val="single" w:sz="4" w:space="0" w:color="000000"/>
            </w:tcBorders>
            <w:shd w:val="clear" w:color="auto" w:fill="auto"/>
          </w:tcPr>
          <w:p w14:paraId="6517515E" w14:textId="77777777" w:rsidR="007D3180" w:rsidRDefault="007D3180" w:rsidP="00293461">
            <w:pPr>
              <w:tabs>
                <w:tab w:val="left" w:pos="284"/>
                <w:tab w:val="left" w:pos="1134"/>
                <w:tab w:val="left" w:pos="1701"/>
              </w:tabs>
              <w:ind w:right="-1"/>
              <w:jc w:val="both"/>
              <w:rPr>
                <w:rFonts w:ascii="Arial" w:hAnsi="Arial" w:cs="Arial"/>
              </w:rPr>
            </w:pPr>
            <w:r>
              <w:rPr>
                <w:noProof/>
              </w:rPr>
              <mc:AlternateContent>
                <mc:Choice Requires="wps">
                  <w:drawing>
                    <wp:anchor distT="0" distB="0" distL="113665" distR="113665" simplePos="0" relativeHeight="251784192" behindDoc="0" locked="0" layoutInCell="1" allowOverlap="1" wp14:anchorId="2C6B2A40" wp14:editId="264090EC">
                      <wp:simplePos x="0" y="0"/>
                      <wp:positionH relativeFrom="column">
                        <wp:posOffset>1524635</wp:posOffset>
                      </wp:positionH>
                      <wp:positionV relativeFrom="paragraph">
                        <wp:posOffset>286385</wp:posOffset>
                      </wp:positionV>
                      <wp:extent cx="210185" cy="172085"/>
                      <wp:effectExtent l="9525" t="14605" r="9525" b="13970"/>
                      <wp:wrapNone/>
                      <wp:docPr id="25" name="Rectangle 127"/>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AD7E3D0" id="Rectangle 127" o:spid="_x0000_s1026" style="position:absolute;margin-left:120.05pt;margin-top:22.55pt;width:16.55pt;height:13.55pt;z-index:251784192;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" strokeweight=".53mm"/>
                  </w:pict>
                </mc:Fallback>
              </mc:AlternateContent>
            </w:r>
            <w:r>
              <w:rPr>
                <w:rFonts w:ascii="Webdings" w:eastAsia="Webdings" w:hAnsi="Webdings" w:cs="Webdings"/>
                <w:sz w:val="48"/>
                <w:szCs w:val="48"/>
              </w:rPr>
              <w:t></w:t>
            </w:r>
            <w:r>
              <w:rPr>
                <w:rFonts w:ascii="Arial" w:hAnsi="Arial" w:cs="Arial"/>
                <w:sz w:val="48"/>
                <w:szCs w:val="48"/>
              </w:rPr>
              <w:t xml:space="preserve"> </w:t>
            </w:r>
            <w:r>
              <w:rPr>
                <w:rFonts w:ascii="Arial" w:hAnsi="Arial" w:cs="Arial"/>
              </w:rPr>
              <w:t>Helmet</w:t>
            </w:r>
          </w:p>
          <w:p w14:paraId="4A995DBD" w14:textId="77777777" w:rsidR="007D3180" w:rsidRDefault="007D3180" w:rsidP="00293461">
            <w:pPr>
              <w:tabs>
                <w:tab w:val="left" w:pos="284"/>
                <w:tab w:val="left" w:pos="1134"/>
                <w:tab w:val="left" w:pos="1701"/>
              </w:tabs>
              <w:ind w:right="-1"/>
              <w:jc w:val="both"/>
              <w:rPr>
                <w:rFonts w:ascii="Arial" w:hAnsi="Arial" w:cs="Arial"/>
              </w:rPr>
            </w:pPr>
            <w:r>
              <w:rPr>
                <w:rFonts w:ascii="Arial" w:hAnsi="Arial" w:cs="Arial"/>
              </w:rPr>
              <w:t xml:space="preserve">           Yes</w:t>
            </w:r>
            <w:r>
              <w:rPr>
                <w:rFonts w:ascii="Arial" w:hAnsi="Arial" w:cs="Arial"/>
                <w:sz w:val="48"/>
                <w:szCs w:val="48"/>
              </w:rPr>
              <w:t xml:space="preserve">     </w:t>
            </w:r>
            <w:r>
              <w:rPr>
                <w:rFonts w:ascii="Arial" w:hAnsi="Arial" w:cs="Arial"/>
              </w:rPr>
              <w:t xml:space="preserve">No         </w:t>
            </w:r>
            <w:r>
              <w:rPr>
                <w:rFonts w:ascii="Arial" w:hAnsi="Arial" w:cs="Arial"/>
                <w:i/>
              </w:rPr>
              <w:t xml:space="preserve"> </w:t>
            </w:r>
            <w:r>
              <w:rPr>
                <w:rFonts w:ascii="Arial" w:hAnsi="Arial" w:cs="Arial"/>
              </w:rPr>
              <w:t>I don’t have</w:t>
            </w:r>
          </w:p>
        </w:tc>
      </w:tr>
      <w:tr w:rsidR="007D3180" w14:paraId="3D53D6A5" w14:textId="77777777" w:rsidTr="00293461">
        <w:tc>
          <w:tcPr>
            <w:tcW w:w="8611" w:type="dxa"/>
            <w:gridSpan w:val="2"/>
            <w:tcBorders>
              <w:top w:val="single" w:sz="4" w:space="0" w:color="000000"/>
              <w:left w:val="single" w:sz="4" w:space="0" w:color="000000"/>
              <w:bottom w:val="single" w:sz="4" w:space="0" w:color="000000"/>
              <w:right w:val="single" w:sz="4" w:space="0" w:color="000000"/>
            </w:tcBorders>
            <w:shd w:val="clear" w:color="auto" w:fill="auto"/>
          </w:tcPr>
          <w:p w14:paraId="42687B6D" w14:textId="77777777" w:rsidR="007D3180" w:rsidRDefault="007D3180" w:rsidP="00293461">
            <w:pPr>
              <w:tabs>
                <w:tab w:val="left" w:pos="284"/>
                <w:tab w:val="left" w:pos="1134"/>
                <w:tab w:val="left" w:pos="1701"/>
              </w:tabs>
              <w:ind w:right="-1"/>
              <w:jc w:val="both"/>
              <w:rPr>
                <w:rFonts w:ascii="Arial" w:hAnsi="Arial" w:cs="Arial"/>
                <w:sz w:val="48"/>
                <w:szCs w:val="48"/>
              </w:rPr>
            </w:pPr>
            <w:r>
              <w:rPr>
                <w:noProof/>
              </w:rPr>
              <mc:AlternateContent>
                <mc:Choice Requires="wps">
                  <w:drawing>
                    <wp:anchor distT="0" distB="0" distL="113665" distR="113665" simplePos="0" relativeHeight="251766784" behindDoc="0" locked="0" layoutInCell="1" allowOverlap="1" wp14:anchorId="16048601" wp14:editId="469586CA">
                      <wp:simplePos x="0" y="0"/>
                      <wp:positionH relativeFrom="column">
                        <wp:posOffset>-18415</wp:posOffset>
                      </wp:positionH>
                      <wp:positionV relativeFrom="paragraph">
                        <wp:posOffset>116205</wp:posOffset>
                      </wp:positionV>
                      <wp:extent cx="210185" cy="172085"/>
                      <wp:effectExtent l="9525" t="16510" r="9525" b="12065"/>
                      <wp:wrapNone/>
                      <wp:docPr id="26" name="Rectangle 126"/>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7774720" id="Rectangle 126" o:spid="_x0000_s1026" style="position:absolute;margin-left:-1.45pt;margin-top:9.15pt;width:16.55pt;height:13.55pt;z-index:251766784;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" strokeweight=".53mm"/>
                  </w:pict>
                </mc:Fallback>
              </mc:AlternateContent>
            </w:r>
            <w:r>
              <w:rPr>
                <w:rFonts w:ascii="Arial" w:hAnsi="Arial" w:cs="Arial"/>
                <w:sz w:val="48"/>
                <w:szCs w:val="48"/>
              </w:rPr>
              <w:t xml:space="preserve">□ </w:t>
            </w:r>
            <w:r>
              <w:rPr>
                <w:rFonts w:ascii="Arial" w:hAnsi="Arial" w:cs="Arial"/>
              </w:rPr>
              <w:t xml:space="preserve">Other mode </w:t>
            </w:r>
            <w:r>
              <w:rPr>
                <w:rFonts w:ascii="Arial" w:hAnsi="Arial" w:cs="Arial"/>
                <w:i/>
              </w:rPr>
              <w:t>please write in</w:t>
            </w:r>
            <w:r>
              <w:rPr>
                <w:rFonts w:ascii="Arial" w:hAnsi="Arial" w:cs="Arial"/>
              </w:rPr>
              <w:t>: ……………………………………………………………….</w:t>
            </w:r>
          </w:p>
        </w:tc>
      </w:tr>
    </w:tbl>
    <w:p w14:paraId="545E4DCF" w14:textId="77777777" w:rsidR="007D3180" w:rsidRDefault="007D3180" w:rsidP="007D3180">
      <w:pPr>
        <w:tabs>
          <w:tab w:val="left" w:pos="284"/>
          <w:tab w:val="left" w:pos="1134"/>
          <w:tab w:val="left" w:pos="1701"/>
          <w:tab w:val="left" w:pos="2268"/>
        </w:tabs>
        <w:ind w:left="1134" w:right="-1" w:hanging="1134"/>
        <w:jc w:val="both"/>
        <w:rPr>
          <w:rFonts w:ascii="Arial" w:hAnsi="Arial" w:cs="Arial"/>
        </w:rPr>
      </w:pPr>
    </w:p>
    <w:p w14:paraId="40DBDE2F" w14:textId="77777777" w:rsidR="007D3180" w:rsidRDefault="007D3180" w:rsidP="007D3180">
      <w:pPr>
        <w:tabs>
          <w:tab w:val="left" w:pos="284"/>
          <w:tab w:val="left" w:pos="1134"/>
          <w:tab w:val="left" w:pos="1701"/>
        </w:tabs>
        <w:ind w:right="-1"/>
        <w:jc w:val="both"/>
      </w:pPr>
      <w:r>
        <w:rPr>
          <w:rFonts w:ascii="Arial" w:hAnsi="Arial" w:cs="Arial"/>
          <w:b/>
          <w:color w:val="339966"/>
        </w:rPr>
        <w:t xml:space="preserve">               </w:t>
      </w:r>
    </w:p>
    <w:p w14:paraId="4DE77EB3" w14:textId="77777777" w:rsidR="007D3180" w:rsidRDefault="007D3180" w:rsidP="007D3180">
      <w:pPr>
        <w:numPr>
          <w:ilvl w:val="0"/>
          <w:numId w:val="3"/>
        </w:numPr>
        <w:tabs>
          <w:tab w:val="left" w:pos="284"/>
          <w:tab w:val="left" w:pos="1134"/>
          <w:tab w:val="left" w:pos="1701"/>
        </w:tabs>
        <w:spacing w:after="0" w:line="240" w:lineRule="auto"/>
        <w:ind w:right="-1"/>
        <w:jc w:val="both"/>
        <w:rPr>
          <w:rFonts w:ascii="Arial" w:hAnsi="Arial" w:cs="Arial"/>
          <w:b/>
          <w:color w:val="339966"/>
        </w:rPr>
      </w:pPr>
      <w:r>
        <w:rPr>
          <w:rFonts w:ascii="Arial" w:hAnsi="Arial" w:cs="Arial"/>
          <w:b/>
          <w:color w:val="339966"/>
        </w:rPr>
        <w:t xml:space="preserve"> Is this your usual way to go to school?</w:t>
      </w:r>
    </w:p>
    <w:p w14:paraId="44F479C3" w14:textId="77777777" w:rsidR="007D3180" w:rsidRDefault="007D3180" w:rsidP="007D3180">
      <w:pPr>
        <w:tabs>
          <w:tab w:val="left" w:pos="284"/>
          <w:tab w:val="left" w:pos="1134"/>
          <w:tab w:val="left" w:pos="1701"/>
        </w:tabs>
        <w:ind w:left="360" w:right="-1"/>
        <w:jc w:val="both"/>
        <w:rPr>
          <w:rFonts w:ascii="Arial" w:hAnsi="Arial" w:cs="Arial"/>
          <w:b/>
          <w:color w:val="339966"/>
        </w:rPr>
      </w:pPr>
    </w:p>
    <w:tbl>
      <w:tblPr>
        <w:tblW w:w="8237" w:type="dxa"/>
        <w:tblInd w:w="738" w:type="dxa"/>
        <w:tblLook w:val="04A0" w:firstRow="1" w:lastRow="0" w:firstColumn="1" w:lastColumn="0" w:noHBand="0" w:noVBand="1"/>
      </w:tblPr>
      <w:tblGrid>
        <w:gridCol w:w="719"/>
        <w:gridCol w:w="7518"/>
      </w:tblGrid>
      <w:tr w:rsidR="007D3180" w14:paraId="6D17BCAA" w14:textId="77777777" w:rsidTr="00293461">
        <w:trPr>
          <w:trHeight w:val="360"/>
        </w:trPr>
        <w:tc>
          <w:tcPr>
            <w:tcW w:w="719" w:type="dxa"/>
            <w:shd w:val="clear" w:color="auto" w:fill="auto"/>
          </w:tcPr>
          <w:p w14:paraId="71EFF46B" w14:textId="77777777" w:rsidR="007D3180" w:rsidRDefault="007D3180" w:rsidP="00293461">
            <w:pPr>
              <w:tabs>
                <w:tab w:val="left" w:pos="284"/>
                <w:tab w:val="left" w:pos="1134"/>
                <w:tab w:val="left" w:pos="1701"/>
              </w:tabs>
              <w:ind w:right="-1"/>
              <w:jc w:val="both"/>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7160D696" wp14:editId="2B152537">
                      <wp:simplePos x="0" y="0"/>
                      <wp:positionH relativeFrom="column">
                        <wp:posOffset>89535</wp:posOffset>
                      </wp:positionH>
                      <wp:positionV relativeFrom="paragraph">
                        <wp:posOffset>3175</wp:posOffset>
                      </wp:positionV>
                      <wp:extent cx="210185" cy="172085"/>
                      <wp:effectExtent l="12700" t="18415" r="15875" b="10160"/>
                      <wp:wrapNone/>
                      <wp:docPr id="27" name="Rectangle 125"/>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ACF10F2" id="Rectangle 125" o:spid="_x0000_s1026" style="position:absolute;margin-left:7.05pt;margin-top:.25pt;width:16.55pt;height:13.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" strokeweight=".53mm"/>
                  </w:pict>
                </mc:Fallback>
              </mc:AlternateContent>
            </w:r>
          </w:p>
        </w:tc>
        <w:tc>
          <w:tcPr>
            <w:tcW w:w="7517" w:type="dxa"/>
            <w:shd w:val="clear" w:color="auto" w:fill="auto"/>
            <w:vAlign w:val="center"/>
          </w:tcPr>
          <w:p w14:paraId="1D80B11F" w14:textId="77777777" w:rsidR="007D3180" w:rsidRDefault="007D3180" w:rsidP="00293461">
            <w:pPr>
              <w:tabs>
                <w:tab w:val="left" w:pos="284"/>
                <w:tab w:val="left" w:pos="1134"/>
                <w:tab w:val="left" w:pos="1701"/>
              </w:tabs>
              <w:ind w:right="-1"/>
              <w:rPr>
                <w:rFonts w:ascii="Arial" w:hAnsi="Arial" w:cs="Arial"/>
              </w:rPr>
            </w:pPr>
            <w:r>
              <w:rPr>
                <w:rFonts w:ascii="Arial" w:hAnsi="Arial" w:cs="Arial"/>
              </w:rPr>
              <w:t>Yes</w:t>
            </w:r>
          </w:p>
        </w:tc>
      </w:tr>
      <w:tr w:rsidR="007D3180" w14:paraId="591DFE56" w14:textId="77777777" w:rsidTr="00293461">
        <w:trPr>
          <w:trHeight w:val="360"/>
        </w:trPr>
        <w:tc>
          <w:tcPr>
            <w:tcW w:w="719" w:type="dxa"/>
            <w:shd w:val="clear" w:color="auto" w:fill="auto"/>
          </w:tcPr>
          <w:p w14:paraId="42ADADC2"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666432" behindDoc="0" locked="0" layoutInCell="1" allowOverlap="1" wp14:anchorId="65417809" wp14:editId="1BA6CEEF">
                      <wp:simplePos x="0" y="0"/>
                      <wp:positionH relativeFrom="column">
                        <wp:posOffset>89535</wp:posOffset>
                      </wp:positionH>
                      <wp:positionV relativeFrom="paragraph">
                        <wp:posOffset>18415</wp:posOffset>
                      </wp:positionV>
                      <wp:extent cx="210185" cy="172085"/>
                      <wp:effectExtent l="12700" t="14605" r="15875" b="13970"/>
                      <wp:wrapNone/>
                      <wp:docPr id="28" name="Rectangle 124"/>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1FE72D9" id="Rectangle 124" o:spid="_x0000_s1026" style="position:absolute;margin-left:7.05pt;margin-top:1.45pt;width:16.55pt;height:13.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" strokeweight=".53mm"/>
                  </w:pict>
                </mc:Fallback>
              </mc:AlternateContent>
            </w:r>
          </w:p>
        </w:tc>
        <w:tc>
          <w:tcPr>
            <w:tcW w:w="7517" w:type="dxa"/>
            <w:shd w:val="clear" w:color="auto" w:fill="auto"/>
            <w:vAlign w:val="center"/>
          </w:tcPr>
          <w:p w14:paraId="1BEFC9D0" w14:textId="77777777" w:rsidR="007D3180" w:rsidRDefault="007D3180" w:rsidP="00293461">
            <w:pPr>
              <w:tabs>
                <w:tab w:val="left" w:pos="284"/>
                <w:tab w:val="left" w:pos="1134"/>
                <w:tab w:val="left" w:pos="1701"/>
              </w:tabs>
              <w:ind w:right="-1"/>
              <w:rPr>
                <w:rFonts w:ascii="Arial" w:hAnsi="Arial" w:cs="Arial"/>
                <w:b/>
                <w:color w:val="339966"/>
              </w:rPr>
            </w:pPr>
            <w:r>
              <w:rPr>
                <w:rFonts w:ascii="Arial" w:hAnsi="Arial" w:cs="Arial"/>
              </w:rPr>
              <w:t xml:space="preserve">No    then how do you come to school usually? ___________ </w:t>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p>
        </w:tc>
      </w:tr>
    </w:tbl>
    <w:p w14:paraId="6EB317E9" w14:textId="77777777" w:rsidR="007D3180" w:rsidRDefault="007D3180" w:rsidP="007D3180">
      <w:pPr>
        <w:tabs>
          <w:tab w:val="left" w:pos="284"/>
          <w:tab w:val="left" w:pos="1134"/>
          <w:tab w:val="left" w:pos="1701"/>
        </w:tabs>
        <w:ind w:right="-1"/>
        <w:jc w:val="both"/>
        <w:rPr>
          <w:rFonts w:ascii="Arial" w:hAnsi="Arial" w:cs="Arial"/>
          <w:b/>
          <w:color w:val="339966"/>
        </w:rPr>
      </w:pPr>
    </w:p>
    <w:p w14:paraId="67A92A59" w14:textId="77777777" w:rsidR="007D3180" w:rsidRDefault="007D3180" w:rsidP="007D3180">
      <w:pPr>
        <w:numPr>
          <w:ilvl w:val="0"/>
          <w:numId w:val="3"/>
        </w:numPr>
        <w:tabs>
          <w:tab w:val="left" w:pos="284"/>
          <w:tab w:val="left" w:pos="1134"/>
          <w:tab w:val="left" w:pos="1701"/>
        </w:tabs>
        <w:spacing w:after="0" w:line="240" w:lineRule="auto"/>
        <w:ind w:right="-1"/>
        <w:jc w:val="both"/>
        <w:rPr>
          <w:rFonts w:ascii="Arial" w:hAnsi="Arial" w:cs="Arial"/>
          <w:b/>
          <w:color w:val="339966"/>
        </w:rPr>
      </w:pPr>
      <w:r>
        <w:rPr>
          <w:rFonts w:ascii="Arial" w:hAnsi="Arial" w:cs="Arial"/>
          <w:b/>
          <w:color w:val="339966"/>
        </w:rPr>
        <w:t>Who did you travel to school with this morning?</w:t>
      </w:r>
    </w:p>
    <w:p w14:paraId="5FCA76F7" w14:textId="77777777" w:rsidR="007D3180" w:rsidRDefault="007D3180" w:rsidP="007D3180">
      <w:pPr>
        <w:tabs>
          <w:tab w:val="left" w:pos="284"/>
          <w:tab w:val="left" w:pos="1134"/>
          <w:tab w:val="left" w:pos="1701"/>
        </w:tabs>
        <w:ind w:left="1134" w:right="-1" w:hanging="1134"/>
        <w:jc w:val="both"/>
        <w:rPr>
          <w:rFonts w:ascii="Arial" w:hAnsi="Arial" w:cs="Arial"/>
          <w:i/>
        </w:rPr>
      </w:pPr>
      <w:r>
        <w:rPr>
          <w:rFonts w:ascii="Arial" w:hAnsi="Arial" w:cs="Arial"/>
          <w:sz w:val="48"/>
          <w:szCs w:val="48"/>
        </w:rPr>
        <w:tab/>
      </w:r>
      <w:r>
        <w:rPr>
          <w:rFonts w:ascii="Arial" w:hAnsi="Arial" w:cs="Arial"/>
          <w:sz w:val="48"/>
          <w:szCs w:val="48"/>
        </w:rPr>
        <w:tab/>
      </w:r>
      <w:r>
        <w:rPr>
          <w:rFonts w:ascii="Arial" w:hAnsi="Arial" w:cs="Arial"/>
          <w:i/>
        </w:rPr>
        <w:t>(Tick as many boxes as you need)</w:t>
      </w:r>
    </w:p>
    <w:p w14:paraId="7542CB60" w14:textId="77777777" w:rsidR="007D3180" w:rsidRDefault="007D3180" w:rsidP="007D3180">
      <w:pPr>
        <w:tabs>
          <w:tab w:val="left" w:pos="284"/>
          <w:tab w:val="left" w:pos="1134"/>
          <w:tab w:val="left" w:pos="1701"/>
        </w:tabs>
        <w:ind w:left="1134" w:right="-1" w:hanging="1134"/>
        <w:jc w:val="both"/>
        <w:rPr>
          <w:rFonts w:ascii="Arial" w:hAnsi="Arial" w:cs="Arial"/>
          <w:i/>
        </w:rPr>
      </w:pPr>
    </w:p>
    <w:tbl>
      <w:tblPr>
        <w:tblW w:w="8237" w:type="dxa"/>
        <w:tblInd w:w="738" w:type="dxa"/>
        <w:tblLook w:val="04A0" w:firstRow="1" w:lastRow="0" w:firstColumn="1" w:lastColumn="0" w:noHBand="0" w:noVBand="1"/>
      </w:tblPr>
      <w:tblGrid>
        <w:gridCol w:w="810"/>
        <w:gridCol w:w="7427"/>
      </w:tblGrid>
      <w:tr w:rsidR="007D3180" w14:paraId="6C43F01B" w14:textId="77777777" w:rsidTr="00293461">
        <w:trPr>
          <w:trHeight w:val="403"/>
        </w:trPr>
        <w:tc>
          <w:tcPr>
            <w:tcW w:w="810" w:type="dxa"/>
            <w:shd w:val="clear" w:color="auto" w:fill="auto"/>
          </w:tcPr>
          <w:p w14:paraId="1E81266D" w14:textId="77777777" w:rsidR="007D3180" w:rsidRDefault="007D3180" w:rsidP="00293461">
            <w:pPr>
              <w:tabs>
                <w:tab w:val="left" w:pos="284"/>
                <w:tab w:val="left" w:pos="1134"/>
                <w:tab w:val="left" w:pos="1701"/>
              </w:tabs>
              <w:ind w:right="-1"/>
              <w:jc w:val="both"/>
              <w:rPr>
                <w:rFonts w:ascii="Arial" w:hAnsi="Arial" w:cs="Arial"/>
              </w:rPr>
            </w:pPr>
            <w:r>
              <w:rPr>
                <w:rFonts w:ascii="Arial" w:hAnsi="Arial" w:cs="Arial"/>
                <w:noProof/>
              </w:rPr>
              <w:lastRenderedPageBreak/>
              <mc:AlternateContent>
                <mc:Choice Requires="wps">
                  <w:drawing>
                    <wp:anchor distT="0" distB="0" distL="114300" distR="114300" simplePos="0" relativeHeight="251667456" behindDoc="0" locked="0" layoutInCell="1" allowOverlap="1" wp14:anchorId="695D5C3F" wp14:editId="3DA8CA48">
                      <wp:simplePos x="0" y="0"/>
                      <wp:positionH relativeFrom="column">
                        <wp:posOffset>89535</wp:posOffset>
                      </wp:positionH>
                      <wp:positionV relativeFrom="paragraph">
                        <wp:posOffset>33655</wp:posOffset>
                      </wp:positionV>
                      <wp:extent cx="210185" cy="172085"/>
                      <wp:effectExtent l="12700" t="12700" r="15875" b="15875"/>
                      <wp:wrapNone/>
                      <wp:docPr id="29" name="Rectangle 123"/>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3623795" id="Rectangle 123" o:spid="_x0000_s1026" style="position:absolute;margin-left:7.05pt;margin-top:2.65pt;width:16.55pt;height:13.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" strokeweight=".53mm"/>
                  </w:pict>
                </mc:Fallback>
              </mc:AlternateContent>
            </w:r>
          </w:p>
        </w:tc>
        <w:tc>
          <w:tcPr>
            <w:tcW w:w="7426" w:type="dxa"/>
            <w:shd w:val="clear" w:color="auto" w:fill="auto"/>
            <w:vAlign w:val="center"/>
          </w:tcPr>
          <w:p w14:paraId="5BABE383" w14:textId="77777777" w:rsidR="007D3180" w:rsidRDefault="007D3180" w:rsidP="00293461">
            <w:pPr>
              <w:tabs>
                <w:tab w:val="left" w:pos="284"/>
                <w:tab w:val="left" w:pos="1134"/>
                <w:tab w:val="left" w:pos="1701"/>
              </w:tabs>
              <w:ind w:right="-1"/>
              <w:rPr>
                <w:rFonts w:ascii="Arial" w:hAnsi="Arial" w:cs="Arial"/>
              </w:rPr>
            </w:pPr>
            <w:r>
              <w:rPr>
                <w:rFonts w:ascii="Arial" w:hAnsi="Arial" w:cs="Arial"/>
              </w:rPr>
              <w:t>Travelled on my own</w:t>
            </w:r>
          </w:p>
        </w:tc>
      </w:tr>
      <w:tr w:rsidR="007D3180" w14:paraId="1B561156" w14:textId="77777777" w:rsidTr="00293461">
        <w:trPr>
          <w:trHeight w:val="403"/>
        </w:trPr>
        <w:tc>
          <w:tcPr>
            <w:tcW w:w="810" w:type="dxa"/>
            <w:shd w:val="clear" w:color="auto" w:fill="auto"/>
          </w:tcPr>
          <w:p w14:paraId="055F1BA5"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668480" behindDoc="0" locked="0" layoutInCell="1" allowOverlap="1" wp14:anchorId="0F650D7E" wp14:editId="32C34C61">
                      <wp:simplePos x="0" y="0"/>
                      <wp:positionH relativeFrom="column">
                        <wp:posOffset>89535</wp:posOffset>
                      </wp:positionH>
                      <wp:positionV relativeFrom="paragraph">
                        <wp:posOffset>26035</wp:posOffset>
                      </wp:positionV>
                      <wp:extent cx="210185" cy="172085"/>
                      <wp:effectExtent l="12700" t="13335" r="15875" b="15240"/>
                      <wp:wrapNone/>
                      <wp:docPr id="30" name="Rectangle 122"/>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A3A5702" id="Rectangle 122" o:spid="_x0000_s1026" style="position:absolute;margin-left:7.05pt;margin-top:2.05pt;width:16.55pt;height:13.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" strokeweight=".53mm"/>
                  </w:pict>
                </mc:Fallback>
              </mc:AlternateContent>
            </w:r>
          </w:p>
        </w:tc>
        <w:tc>
          <w:tcPr>
            <w:tcW w:w="7426" w:type="dxa"/>
            <w:shd w:val="clear" w:color="auto" w:fill="auto"/>
            <w:vAlign w:val="center"/>
          </w:tcPr>
          <w:p w14:paraId="2CB448B5" w14:textId="77777777" w:rsidR="007D3180" w:rsidRDefault="007D3180" w:rsidP="00293461">
            <w:pPr>
              <w:tabs>
                <w:tab w:val="left" w:pos="284"/>
                <w:tab w:val="left" w:pos="1134"/>
                <w:tab w:val="left" w:pos="1701"/>
              </w:tabs>
              <w:ind w:right="-1"/>
              <w:rPr>
                <w:rFonts w:ascii="Arial" w:hAnsi="Arial" w:cs="Arial"/>
                <w:b/>
                <w:color w:val="339966"/>
              </w:rPr>
            </w:pPr>
            <w:r>
              <w:rPr>
                <w:rFonts w:ascii="Arial" w:hAnsi="Arial" w:cs="Arial"/>
              </w:rPr>
              <w:t>Parent</w:t>
            </w:r>
          </w:p>
        </w:tc>
      </w:tr>
      <w:tr w:rsidR="007D3180" w14:paraId="2DB2A792" w14:textId="77777777" w:rsidTr="00293461">
        <w:trPr>
          <w:trHeight w:val="403"/>
        </w:trPr>
        <w:tc>
          <w:tcPr>
            <w:tcW w:w="810" w:type="dxa"/>
            <w:shd w:val="clear" w:color="auto" w:fill="auto"/>
          </w:tcPr>
          <w:p w14:paraId="4FE3D1F4"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669504" behindDoc="0" locked="0" layoutInCell="1" allowOverlap="1" wp14:anchorId="0955E229" wp14:editId="3ED1E5DC">
                      <wp:simplePos x="0" y="0"/>
                      <wp:positionH relativeFrom="column">
                        <wp:posOffset>89535</wp:posOffset>
                      </wp:positionH>
                      <wp:positionV relativeFrom="paragraph">
                        <wp:posOffset>25400</wp:posOffset>
                      </wp:positionV>
                      <wp:extent cx="210185" cy="172085"/>
                      <wp:effectExtent l="12700" t="11430" r="15875" b="17145"/>
                      <wp:wrapNone/>
                      <wp:docPr id="31" name="Rectangle 121"/>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C67B8F8" id="Rectangle 121" o:spid="_x0000_s1026" style="position:absolute;margin-left:7.05pt;margin-top:2pt;width:16.55pt;height:13.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" strokeweight=".53mm"/>
                  </w:pict>
                </mc:Fallback>
              </mc:AlternateContent>
            </w:r>
          </w:p>
        </w:tc>
        <w:tc>
          <w:tcPr>
            <w:tcW w:w="7426" w:type="dxa"/>
            <w:shd w:val="clear" w:color="auto" w:fill="auto"/>
            <w:vAlign w:val="center"/>
          </w:tcPr>
          <w:p w14:paraId="71FA62F1" w14:textId="77777777" w:rsidR="007D3180" w:rsidRDefault="007D3180" w:rsidP="00293461">
            <w:pPr>
              <w:tabs>
                <w:tab w:val="left" w:pos="284"/>
                <w:tab w:val="left" w:pos="1134"/>
                <w:tab w:val="left" w:pos="1701"/>
              </w:tabs>
              <w:ind w:right="-1"/>
              <w:rPr>
                <w:rFonts w:ascii="Arial" w:hAnsi="Arial" w:cs="Arial"/>
              </w:rPr>
            </w:pPr>
            <w:r>
              <w:rPr>
                <w:rFonts w:ascii="Arial" w:hAnsi="Arial" w:cs="Arial"/>
              </w:rPr>
              <w:t>Another adult</w:t>
            </w:r>
          </w:p>
        </w:tc>
      </w:tr>
      <w:tr w:rsidR="007D3180" w14:paraId="002F5878" w14:textId="77777777" w:rsidTr="00293461">
        <w:trPr>
          <w:trHeight w:val="403"/>
        </w:trPr>
        <w:tc>
          <w:tcPr>
            <w:tcW w:w="810" w:type="dxa"/>
            <w:shd w:val="clear" w:color="auto" w:fill="auto"/>
          </w:tcPr>
          <w:p w14:paraId="39D354CC"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670528" behindDoc="0" locked="0" layoutInCell="1" allowOverlap="1" wp14:anchorId="156BEDC9" wp14:editId="688DE8B9">
                      <wp:simplePos x="0" y="0"/>
                      <wp:positionH relativeFrom="column">
                        <wp:posOffset>89535</wp:posOffset>
                      </wp:positionH>
                      <wp:positionV relativeFrom="paragraph">
                        <wp:posOffset>30480</wp:posOffset>
                      </wp:positionV>
                      <wp:extent cx="210185" cy="172085"/>
                      <wp:effectExtent l="12700" t="15240" r="15875" b="13335"/>
                      <wp:wrapNone/>
                      <wp:docPr id="32" name="Rectangle 120"/>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197A094" id="Rectangle 120" o:spid="_x0000_s1026" style="position:absolute;margin-left:7.05pt;margin-top:2.4pt;width:16.55pt;height:13.5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" strokeweight=".53mm"/>
                  </w:pict>
                </mc:Fallback>
              </mc:AlternateContent>
            </w:r>
          </w:p>
        </w:tc>
        <w:tc>
          <w:tcPr>
            <w:tcW w:w="7426" w:type="dxa"/>
            <w:shd w:val="clear" w:color="auto" w:fill="auto"/>
            <w:vAlign w:val="center"/>
          </w:tcPr>
          <w:p w14:paraId="7B68D7E5" w14:textId="77777777" w:rsidR="007D3180" w:rsidRDefault="007D3180" w:rsidP="00293461">
            <w:pPr>
              <w:tabs>
                <w:tab w:val="left" w:pos="284"/>
                <w:tab w:val="left" w:pos="1134"/>
                <w:tab w:val="left" w:pos="1701"/>
              </w:tabs>
              <w:ind w:left="1134" w:right="-1" w:hanging="1134"/>
              <w:jc w:val="both"/>
              <w:rPr>
                <w:rFonts w:ascii="Arial" w:hAnsi="Arial" w:cs="Arial"/>
              </w:rPr>
            </w:pPr>
            <w:r>
              <w:rPr>
                <w:rFonts w:ascii="Arial" w:hAnsi="Arial" w:cs="Arial"/>
              </w:rPr>
              <w:t>Older child / teenager</w:t>
            </w:r>
          </w:p>
        </w:tc>
      </w:tr>
      <w:tr w:rsidR="007D3180" w14:paraId="780363E9" w14:textId="77777777" w:rsidTr="00293461">
        <w:trPr>
          <w:trHeight w:val="403"/>
        </w:trPr>
        <w:tc>
          <w:tcPr>
            <w:tcW w:w="810" w:type="dxa"/>
            <w:shd w:val="clear" w:color="auto" w:fill="auto"/>
          </w:tcPr>
          <w:p w14:paraId="336192D7"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671552" behindDoc="0" locked="0" layoutInCell="1" allowOverlap="1" wp14:anchorId="2725DD98" wp14:editId="72B2E8A2">
                      <wp:simplePos x="0" y="0"/>
                      <wp:positionH relativeFrom="column">
                        <wp:posOffset>89535</wp:posOffset>
                      </wp:positionH>
                      <wp:positionV relativeFrom="paragraph">
                        <wp:posOffset>33655</wp:posOffset>
                      </wp:positionV>
                      <wp:extent cx="210185" cy="172085"/>
                      <wp:effectExtent l="12700" t="17145" r="15875" b="11430"/>
                      <wp:wrapNone/>
                      <wp:docPr id="33" name="Rectangle 119"/>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AC426A1" id="Rectangle 119" o:spid="_x0000_s1026" style="position:absolute;margin-left:7.05pt;margin-top:2.65pt;width:16.55pt;height:13.5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" strokeweight=".53mm"/>
                  </w:pict>
                </mc:Fallback>
              </mc:AlternateContent>
            </w:r>
          </w:p>
        </w:tc>
        <w:tc>
          <w:tcPr>
            <w:tcW w:w="7426" w:type="dxa"/>
            <w:shd w:val="clear" w:color="auto" w:fill="auto"/>
            <w:vAlign w:val="center"/>
          </w:tcPr>
          <w:p w14:paraId="414B1221" w14:textId="77777777" w:rsidR="007D3180" w:rsidRDefault="007D3180" w:rsidP="00293461">
            <w:pPr>
              <w:tabs>
                <w:tab w:val="left" w:pos="284"/>
                <w:tab w:val="left" w:pos="1134"/>
                <w:tab w:val="left" w:pos="1701"/>
              </w:tabs>
              <w:ind w:left="1134" w:right="-1" w:hanging="1134"/>
              <w:jc w:val="both"/>
              <w:rPr>
                <w:rFonts w:ascii="Arial" w:hAnsi="Arial" w:cs="Arial"/>
              </w:rPr>
            </w:pPr>
            <w:r>
              <w:rPr>
                <w:rFonts w:ascii="Arial" w:hAnsi="Arial" w:cs="Arial"/>
              </w:rPr>
              <w:t>Child of same age or younger</w:t>
            </w:r>
          </w:p>
        </w:tc>
      </w:tr>
    </w:tbl>
    <w:p w14:paraId="351CDF60" w14:textId="77777777" w:rsidR="007D3180" w:rsidRDefault="007D3180" w:rsidP="007D3180">
      <w:pPr>
        <w:tabs>
          <w:tab w:val="left" w:pos="284"/>
          <w:tab w:val="left" w:pos="783"/>
          <w:tab w:val="left" w:pos="1134"/>
          <w:tab w:val="left" w:pos="1701"/>
        </w:tabs>
        <w:ind w:left="1134" w:right="-1" w:hanging="1134"/>
        <w:jc w:val="both"/>
        <w:rPr>
          <w:rFonts w:ascii="Arial" w:hAnsi="Arial" w:cs="Arial"/>
        </w:rPr>
      </w:pPr>
      <w:r>
        <w:rPr>
          <w:rFonts w:ascii="Arial" w:hAnsi="Arial" w:cs="Arial"/>
          <w:sz w:val="48"/>
          <w:szCs w:val="48"/>
        </w:rPr>
        <w:tab/>
      </w:r>
      <w:r>
        <w:rPr>
          <w:rFonts w:ascii="Arial" w:hAnsi="Arial" w:cs="Arial"/>
          <w:sz w:val="48"/>
          <w:szCs w:val="48"/>
        </w:rPr>
        <w:tab/>
      </w:r>
    </w:p>
    <w:p w14:paraId="2FB237EC" w14:textId="77777777" w:rsidR="007D3180" w:rsidRDefault="007D3180" w:rsidP="007D3180">
      <w:pPr>
        <w:numPr>
          <w:ilvl w:val="0"/>
          <w:numId w:val="3"/>
        </w:numPr>
        <w:tabs>
          <w:tab w:val="left" w:pos="284"/>
          <w:tab w:val="left" w:pos="1134"/>
          <w:tab w:val="left" w:pos="1701"/>
        </w:tabs>
        <w:spacing w:after="0" w:line="240" w:lineRule="auto"/>
        <w:ind w:right="-1"/>
        <w:jc w:val="both"/>
        <w:rPr>
          <w:rFonts w:ascii="Arial" w:hAnsi="Arial" w:cs="Arial"/>
          <w:b/>
          <w:color w:val="339966"/>
          <w:u w:val="single"/>
        </w:rPr>
      </w:pPr>
      <w:r>
        <w:rPr>
          <w:rFonts w:ascii="Arial" w:hAnsi="Arial" w:cs="Arial"/>
          <w:b/>
          <w:color w:val="339966"/>
        </w:rPr>
        <w:t>How long did it take you to travel to school this morning?</w:t>
      </w:r>
    </w:p>
    <w:p w14:paraId="63182E9A" w14:textId="77777777" w:rsidR="007D3180" w:rsidRDefault="007D3180" w:rsidP="007D3180">
      <w:pPr>
        <w:tabs>
          <w:tab w:val="left" w:pos="284"/>
          <w:tab w:val="left" w:pos="1134"/>
          <w:tab w:val="left" w:pos="1701"/>
        </w:tabs>
        <w:ind w:left="1134" w:right="-1" w:hanging="1134"/>
        <w:jc w:val="both"/>
        <w:rPr>
          <w:rFonts w:ascii="Arial" w:hAnsi="Arial" w:cs="Arial"/>
          <w:i/>
        </w:rPr>
      </w:pPr>
      <w:r>
        <w:rPr>
          <w:rFonts w:ascii="Arial" w:hAnsi="Arial" w:cs="Arial"/>
          <w:i/>
        </w:rPr>
        <w:tab/>
      </w:r>
      <w:r>
        <w:rPr>
          <w:rFonts w:ascii="Arial" w:hAnsi="Arial" w:cs="Arial"/>
          <w:i/>
        </w:rPr>
        <w:tab/>
        <w:t xml:space="preserve">(Only tick </w:t>
      </w:r>
      <w:r>
        <w:rPr>
          <w:rFonts w:ascii="Arial" w:hAnsi="Arial" w:cs="Arial"/>
          <w:i/>
          <w:u w:val="single"/>
        </w:rPr>
        <w:t>one</w:t>
      </w:r>
      <w:r>
        <w:rPr>
          <w:rFonts w:ascii="Arial" w:hAnsi="Arial" w:cs="Arial"/>
          <w:i/>
        </w:rPr>
        <w:t xml:space="preserve"> box)</w:t>
      </w:r>
    </w:p>
    <w:p w14:paraId="31C0A9EE" w14:textId="77777777" w:rsidR="007D3180" w:rsidRDefault="007D3180" w:rsidP="007D3180">
      <w:pPr>
        <w:tabs>
          <w:tab w:val="left" w:pos="284"/>
          <w:tab w:val="left" w:pos="1134"/>
          <w:tab w:val="left" w:pos="1701"/>
        </w:tabs>
        <w:ind w:left="1134" w:right="-1" w:hanging="1134"/>
        <w:jc w:val="both"/>
        <w:rPr>
          <w:rFonts w:ascii="Arial" w:hAnsi="Arial" w:cs="Arial"/>
          <w:i/>
        </w:rPr>
      </w:pPr>
    </w:p>
    <w:tbl>
      <w:tblPr>
        <w:tblW w:w="8237" w:type="dxa"/>
        <w:tblInd w:w="738" w:type="dxa"/>
        <w:tblLook w:val="04A0" w:firstRow="1" w:lastRow="0" w:firstColumn="1" w:lastColumn="0" w:noHBand="0" w:noVBand="1"/>
      </w:tblPr>
      <w:tblGrid>
        <w:gridCol w:w="810"/>
        <w:gridCol w:w="7427"/>
      </w:tblGrid>
      <w:tr w:rsidR="007D3180" w14:paraId="48022727" w14:textId="77777777" w:rsidTr="00293461">
        <w:trPr>
          <w:trHeight w:val="403"/>
        </w:trPr>
        <w:tc>
          <w:tcPr>
            <w:tcW w:w="810" w:type="dxa"/>
            <w:shd w:val="clear" w:color="auto" w:fill="auto"/>
          </w:tcPr>
          <w:p w14:paraId="4743DD16" w14:textId="77777777" w:rsidR="007D3180" w:rsidRDefault="007D3180" w:rsidP="00293461">
            <w:pPr>
              <w:tabs>
                <w:tab w:val="left" w:pos="284"/>
                <w:tab w:val="left" w:pos="1134"/>
                <w:tab w:val="left" w:pos="1701"/>
              </w:tabs>
              <w:ind w:right="-1"/>
              <w:jc w:val="both"/>
              <w:rPr>
                <w:rFonts w:ascii="Arial" w:hAnsi="Arial" w:cs="Arial"/>
              </w:rPr>
            </w:pPr>
            <w:r>
              <w:rPr>
                <w:rFonts w:ascii="Arial" w:hAnsi="Arial" w:cs="Arial"/>
                <w:noProof/>
              </w:rPr>
              <mc:AlternateContent>
                <mc:Choice Requires="wps">
                  <w:drawing>
                    <wp:anchor distT="0" distB="0" distL="114300" distR="114300" simplePos="0" relativeHeight="251672576" behindDoc="0" locked="0" layoutInCell="1" allowOverlap="1" wp14:anchorId="54937594" wp14:editId="381289CE">
                      <wp:simplePos x="0" y="0"/>
                      <wp:positionH relativeFrom="column">
                        <wp:posOffset>89535</wp:posOffset>
                      </wp:positionH>
                      <wp:positionV relativeFrom="paragraph">
                        <wp:posOffset>33655</wp:posOffset>
                      </wp:positionV>
                      <wp:extent cx="210185" cy="172085"/>
                      <wp:effectExtent l="12700" t="12065" r="15875" b="16510"/>
                      <wp:wrapNone/>
                      <wp:docPr id="34" name="Rectangle 118"/>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A36529D" id="Rectangle 118" o:spid="_x0000_s1026" style="position:absolute;margin-left:7.05pt;margin-top:2.65pt;width:16.55pt;height:13.5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" strokeweight=".53mm"/>
                  </w:pict>
                </mc:Fallback>
              </mc:AlternateContent>
            </w:r>
          </w:p>
        </w:tc>
        <w:tc>
          <w:tcPr>
            <w:tcW w:w="7426" w:type="dxa"/>
            <w:shd w:val="clear" w:color="auto" w:fill="auto"/>
            <w:vAlign w:val="center"/>
          </w:tcPr>
          <w:p w14:paraId="118575BA" w14:textId="77777777" w:rsidR="007D3180" w:rsidRDefault="007D3180" w:rsidP="00293461">
            <w:pPr>
              <w:tabs>
                <w:tab w:val="left" w:pos="284"/>
                <w:tab w:val="left" w:pos="1134"/>
                <w:tab w:val="left" w:pos="1701"/>
              </w:tabs>
              <w:ind w:right="-1"/>
              <w:rPr>
                <w:rFonts w:ascii="Arial" w:hAnsi="Arial" w:cs="Arial"/>
              </w:rPr>
            </w:pPr>
            <w:r>
              <w:rPr>
                <w:rFonts w:ascii="Arial" w:hAnsi="Arial" w:cs="Arial"/>
              </w:rPr>
              <w:t>Less than 5 minutes</w:t>
            </w:r>
          </w:p>
        </w:tc>
      </w:tr>
      <w:tr w:rsidR="007D3180" w14:paraId="3CC8E38A" w14:textId="77777777" w:rsidTr="00293461">
        <w:trPr>
          <w:trHeight w:val="403"/>
        </w:trPr>
        <w:tc>
          <w:tcPr>
            <w:tcW w:w="810" w:type="dxa"/>
            <w:shd w:val="clear" w:color="auto" w:fill="auto"/>
          </w:tcPr>
          <w:p w14:paraId="15A4E10E"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673600" behindDoc="0" locked="0" layoutInCell="1" allowOverlap="1" wp14:anchorId="3A3D71E9" wp14:editId="6247DBD2">
                      <wp:simplePos x="0" y="0"/>
                      <wp:positionH relativeFrom="column">
                        <wp:posOffset>89535</wp:posOffset>
                      </wp:positionH>
                      <wp:positionV relativeFrom="paragraph">
                        <wp:posOffset>26035</wp:posOffset>
                      </wp:positionV>
                      <wp:extent cx="210185" cy="172085"/>
                      <wp:effectExtent l="12700" t="12700" r="15875" b="15875"/>
                      <wp:wrapNone/>
                      <wp:docPr id="35" name="Rectangle 117"/>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798EF68" id="Rectangle 117" o:spid="_x0000_s1026" style="position:absolute;margin-left:7.05pt;margin-top:2.05pt;width:16.55pt;height:13.5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" strokeweight=".53mm"/>
                  </w:pict>
                </mc:Fallback>
              </mc:AlternateContent>
            </w:r>
          </w:p>
        </w:tc>
        <w:tc>
          <w:tcPr>
            <w:tcW w:w="7426" w:type="dxa"/>
            <w:shd w:val="clear" w:color="auto" w:fill="auto"/>
            <w:vAlign w:val="center"/>
          </w:tcPr>
          <w:p w14:paraId="715AA06A" w14:textId="77777777" w:rsidR="007D3180" w:rsidRDefault="007D3180" w:rsidP="00293461">
            <w:pPr>
              <w:tabs>
                <w:tab w:val="left" w:pos="284"/>
                <w:tab w:val="left" w:pos="1134"/>
                <w:tab w:val="left" w:pos="1701"/>
              </w:tabs>
              <w:ind w:right="-1"/>
              <w:rPr>
                <w:rFonts w:ascii="Arial" w:hAnsi="Arial" w:cs="Arial"/>
                <w:b/>
                <w:color w:val="339966"/>
              </w:rPr>
            </w:pPr>
            <w:r>
              <w:rPr>
                <w:rFonts w:ascii="Arial" w:hAnsi="Arial" w:cs="Arial"/>
              </w:rPr>
              <w:t>5 to 15 minutes</w:t>
            </w:r>
          </w:p>
        </w:tc>
      </w:tr>
      <w:tr w:rsidR="007D3180" w14:paraId="667E8EB2" w14:textId="77777777" w:rsidTr="00293461">
        <w:trPr>
          <w:trHeight w:val="403"/>
        </w:trPr>
        <w:tc>
          <w:tcPr>
            <w:tcW w:w="810" w:type="dxa"/>
            <w:shd w:val="clear" w:color="auto" w:fill="auto"/>
          </w:tcPr>
          <w:p w14:paraId="01CE07AB"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674624" behindDoc="0" locked="0" layoutInCell="1" allowOverlap="1" wp14:anchorId="79C901DE" wp14:editId="2F59A825">
                      <wp:simplePos x="0" y="0"/>
                      <wp:positionH relativeFrom="column">
                        <wp:posOffset>89535</wp:posOffset>
                      </wp:positionH>
                      <wp:positionV relativeFrom="paragraph">
                        <wp:posOffset>25400</wp:posOffset>
                      </wp:positionV>
                      <wp:extent cx="210185" cy="172085"/>
                      <wp:effectExtent l="12700" t="10795" r="15875" b="17780"/>
                      <wp:wrapNone/>
                      <wp:docPr id="36" name="Rectangle 116"/>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77FEF34" id="Rectangle 116" o:spid="_x0000_s1026" style="position:absolute;margin-left:7.05pt;margin-top:2pt;width:16.55pt;height:1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" strokeweight=".53mm"/>
                  </w:pict>
                </mc:Fallback>
              </mc:AlternateContent>
            </w:r>
          </w:p>
        </w:tc>
        <w:tc>
          <w:tcPr>
            <w:tcW w:w="7426" w:type="dxa"/>
            <w:shd w:val="clear" w:color="auto" w:fill="auto"/>
            <w:vAlign w:val="center"/>
          </w:tcPr>
          <w:p w14:paraId="5808D920" w14:textId="77777777" w:rsidR="007D3180" w:rsidRDefault="007D3180" w:rsidP="00293461">
            <w:pPr>
              <w:tabs>
                <w:tab w:val="left" w:pos="284"/>
                <w:tab w:val="left" w:pos="1134"/>
                <w:tab w:val="left" w:pos="1701"/>
              </w:tabs>
              <w:ind w:left="1134" w:right="-1" w:hanging="1134"/>
              <w:jc w:val="both"/>
              <w:rPr>
                <w:rFonts w:ascii="Arial" w:hAnsi="Arial" w:cs="Arial"/>
              </w:rPr>
            </w:pPr>
            <w:r>
              <w:rPr>
                <w:rFonts w:ascii="Arial" w:hAnsi="Arial" w:cs="Arial"/>
              </w:rPr>
              <w:t>16 to 30 minutes</w:t>
            </w:r>
          </w:p>
        </w:tc>
      </w:tr>
      <w:tr w:rsidR="007D3180" w14:paraId="63552B1A" w14:textId="77777777" w:rsidTr="00293461">
        <w:trPr>
          <w:trHeight w:val="403"/>
        </w:trPr>
        <w:tc>
          <w:tcPr>
            <w:tcW w:w="810" w:type="dxa"/>
            <w:shd w:val="clear" w:color="auto" w:fill="auto"/>
          </w:tcPr>
          <w:p w14:paraId="20352CFD"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675648" behindDoc="0" locked="0" layoutInCell="1" allowOverlap="1" wp14:anchorId="1D946F15" wp14:editId="627631B9">
                      <wp:simplePos x="0" y="0"/>
                      <wp:positionH relativeFrom="column">
                        <wp:posOffset>89535</wp:posOffset>
                      </wp:positionH>
                      <wp:positionV relativeFrom="paragraph">
                        <wp:posOffset>30480</wp:posOffset>
                      </wp:positionV>
                      <wp:extent cx="210185" cy="172085"/>
                      <wp:effectExtent l="12700" t="14605" r="15875" b="13970"/>
                      <wp:wrapNone/>
                      <wp:docPr id="37" name="Rectangle 115"/>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3FF99E2" id="Rectangle 115" o:spid="_x0000_s1026" style="position:absolute;margin-left:7.05pt;margin-top:2.4pt;width:16.55pt;height:13.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" strokeweight=".53mm"/>
                  </w:pict>
                </mc:Fallback>
              </mc:AlternateContent>
            </w:r>
          </w:p>
        </w:tc>
        <w:tc>
          <w:tcPr>
            <w:tcW w:w="7426" w:type="dxa"/>
            <w:shd w:val="clear" w:color="auto" w:fill="auto"/>
            <w:vAlign w:val="center"/>
          </w:tcPr>
          <w:p w14:paraId="330BB616" w14:textId="77777777" w:rsidR="007D3180" w:rsidRDefault="007D3180" w:rsidP="00293461">
            <w:pPr>
              <w:tabs>
                <w:tab w:val="left" w:pos="284"/>
                <w:tab w:val="left" w:pos="1134"/>
                <w:tab w:val="left" w:pos="1701"/>
              </w:tabs>
              <w:ind w:left="1134" w:right="-1" w:hanging="1134"/>
              <w:jc w:val="both"/>
              <w:rPr>
                <w:rFonts w:ascii="Arial" w:hAnsi="Arial" w:cs="Arial"/>
              </w:rPr>
            </w:pPr>
            <w:r>
              <w:rPr>
                <w:rFonts w:ascii="Arial" w:hAnsi="Arial" w:cs="Arial"/>
              </w:rPr>
              <w:t>31 to 45 minutes</w:t>
            </w:r>
          </w:p>
        </w:tc>
      </w:tr>
      <w:tr w:rsidR="007D3180" w14:paraId="080593DA" w14:textId="77777777" w:rsidTr="00293461">
        <w:trPr>
          <w:trHeight w:val="403"/>
        </w:trPr>
        <w:tc>
          <w:tcPr>
            <w:tcW w:w="810" w:type="dxa"/>
            <w:shd w:val="clear" w:color="auto" w:fill="auto"/>
          </w:tcPr>
          <w:p w14:paraId="55637EBA"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676672" behindDoc="0" locked="0" layoutInCell="1" allowOverlap="1" wp14:anchorId="6B5E6FC7" wp14:editId="20F322E0">
                      <wp:simplePos x="0" y="0"/>
                      <wp:positionH relativeFrom="column">
                        <wp:posOffset>89535</wp:posOffset>
                      </wp:positionH>
                      <wp:positionV relativeFrom="paragraph">
                        <wp:posOffset>33655</wp:posOffset>
                      </wp:positionV>
                      <wp:extent cx="210185" cy="172085"/>
                      <wp:effectExtent l="12700" t="16510" r="15875" b="12065"/>
                      <wp:wrapNone/>
                      <wp:docPr id="38" name="Rectangle 114"/>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28EB24B" id="Rectangle 114" o:spid="_x0000_s1026" style="position:absolute;margin-left:7.05pt;margin-top:2.65pt;width:16.55pt;height:13.5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" strokeweight=".53mm"/>
                  </w:pict>
                </mc:Fallback>
              </mc:AlternateContent>
            </w:r>
          </w:p>
        </w:tc>
        <w:tc>
          <w:tcPr>
            <w:tcW w:w="7426" w:type="dxa"/>
            <w:shd w:val="clear" w:color="auto" w:fill="auto"/>
            <w:vAlign w:val="center"/>
          </w:tcPr>
          <w:p w14:paraId="65019031" w14:textId="77777777" w:rsidR="007D3180" w:rsidRDefault="007D3180" w:rsidP="00293461">
            <w:pPr>
              <w:tabs>
                <w:tab w:val="left" w:pos="284"/>
                <w:tab w:val="left" w:pos="1134"/>
                <w:tab w:val="left" w:pos="1701"/>
              </w:tabs>
              <w:ind w:left="1134" w:right="-1" w:hanging="1134"/>
              <w:jc w:val="both"/>
              <w:rPr>
                <w:rFonts w:ascii="Arial" w:hAnsi="Arial" w:cs="Arial"/>
              </w:rPr>
            </w:pPr>
            <w:r>
              <w:rPr>
                <w:rFonts w:ascii="Arial" w:hAnsi="Arial" w:cs="Arial"/>
              </w:rPr>
              <w:t>46 minutes or more</w:t>
            </w:r>
          </w:p>
        </w:tc>
      </w:tr>
    </w:tbl>
    <w:p w14:paraId="5905C2D3" w14:textId="77777777" w:rsidR="007D3180" w:rsidRDefault="007D3180" w:rsidP="007D3180">
      <w:pPr>
        <w:tabs>
          <w:tab w:val="left" w:pos="284"/>
          <w:tab w:val="left" w:pos="1134"/>
          <w:tab w:val="left" w:pos="1701"/>
        </w:tabs>
        <w:ind w:left="360" w:right="-1"/>
        <w:jc w:val="both"/>
        <w:rPr>
          <w:rFonts w:ascii="Arial" w:hAnsi="Arial" w:cs="Arial"/>
          <w:b/>
          <w:color w:val="339966"/>
        </w:rPr>
      </w:pPr>
    </w:p>
    <w:p w14:paraId="4D0FEE12" w14:textId="77777777" w:rsidR="007D3180" w:rsidRDefault="007D3180" w:rsidP="007D3180">
      <w:pPr>
        <w:numPr>
          <w:ilvl w:val="0"/>
          <w:numId w:val="3"/>
        </w:numPr>
        <w:tabs>
          <w:tab w:val="left" w:pos="284"/>
          <w:tab w:val="left" w:pos="1134"/>
          <w:tab w:val="left" w:pos="1701"/>
        </w:tabs>
        <w:spacing w:after="0" w:line="240" w:lineRule="auto"/>
        <w:ind w:right="-1"/>
        <w:jc w:val="both"/>
        <w:rPr>
          <w:rFonts w:ascii="Arial" w:hAnsi="Arial" w:cs="Arial"/>
          <w:b/>
          <w:color w:val="339966"/>
        </w:rPr>
      </w:pPr>
      <w:r>
        <w:rPr>
          <w:rFonts w:ascii="Arial" w:hAnsi="Arial" w:cs="Arial"/>
          <w:b/>
          <w:color w:val="339966"/>
        </w:rPr>
        <w:t>How will you go back to home from school today?</w:t>
      </w:r>
    </w:p>
    <w:p w14:paraId="772D0513" w14:textId="77777777" w:rsidR="007D3180" w:rsidRDefault="007D3180" w:rsidP="007D3180">
      <w:pPr>
        <w:tabs>
          <w:tab w:val="left" w:pos="284"/>
          <w:tab w:val="left" w:pos="1134"/>
          <w:tab w:val="left" w:pos="1701"/>
        </w:tabs>
        <w:ind w:left="1134" w:right="-1" w:hanging="1134"/>
        <w:jc w:val="both"/>
        <w:rPr>
          <w:rFonts w:ascii="Arial" w:hAnsi="Arial" w:cs="Arial"/>
          <w:i/>
        </w:rPr>
      </w:pPr>
      <w:r>
        <w:rPr>
          <w:rFonts w:ascii="Arial" w:hAnsi="Arial" w:cs="Arial"/>
          <w:i/>
        </w:rPr>
        <w:tab/>
      </w:r>
      <w:r>
        <w:rPr>
          <w:rFonts w:ascii="Arial" w:hAnsi="Arial" w:cs="Arial"/>
          <w:i/>
        </w:rPr>
        <w:tab/>
        <w:t xml:space="preserve">(Only tick </w:t>
      </w:r>
      <w:r>
        <w:rPr>
          <w:rFonts w:ascii="Arial" w:hAnsi="Arial" w:cs="Arial"/>
          <w:i/>
          <w:u w:val="single"/>
        </w:rPr>
        <w:t>one</w:t>
      </w:r>
      <w:r>
        <w:rPr>
          <w:rFonts w:ascii="Arial" w:hAnsi="Arial" w:cs="Arial"/>
          <w:i/>
        </w:rPr>
        <w:t xml:space="preserve"> box)</w:t>
      </w:r>
    </w:p>
    <w:p w14:paraId="15289042" w14:textId="77777777" w:rsidR="007D3180" w:rsidRDefault="007D3180" w:rsidP="007D3180">
      <w:pPr>
        <w:tabs>
          <w:tab w:val="left" w:pos="284"/>
          <w:tab w:val="left" w:pos="1134"/>
          <w:tab w:val="left" w:pos="1701"/>
        </w:tabs>
        <w:ind w:left="1134" w:right="-1" w:hanging="1134"/>
        <w:jc w:val="both"/>
        <w:rPr>
          <w:rFonts w:ascii="Arial" w:hAnsi="Arial" w:cs="Arial"/>
          <w:i/>
        </w:rPr>
      </w:pPr>
      <w:r>
        <w:rPr>
          <w:rFonts w:ascii="Arial" w:hAnsi="Arial" w:cs="Arial"/>
          <w:i/>
          <w:noProof/>
        </w:rPr>
        <w:drawing>
          <wp:anchor distT="0" distB="0" distL="114300" distR="121920" simplePos="0" relativeHeight="251683840" behindDoc="0" locked="0" layoutInCell="1" allowOverlap="1" wp14:anchorId="2A8DAF56" wp14:editId="188C466B">
            <wp:simplePos x="0" y="0"/>
            <wp:positionH relativeFrom="column">
              <wp:posOffset>831215</wp:posOffset>
            </wp:positionH>
            <wp:positionV relativeFrom="paragraph">
              <wp:posOffset>163830</wp:posOffset>
            </wp:positionV>
            <wp:extent cx="144780" cy="251460"/>
            <wp:effectExtent l="0" t="0" r="0" b="0"/>
            <wp:wrapNone/>
            <wp:docPr id="39"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13"/>
                    <pic:cNvPicPr>
                      <a:picLocks noChangeAspect="1" noChangeArrowheads="1"/>
                    </pic:cNvPicPr>
                  </pic:nvPicPr>
                  <pic:blipFill>
                    <a:blip r:embed="rId13"/>
                    <a:stretch>
                      <a:fillRect/>
                    </a:stretch>
                  </pic:blipFill>
                  <pic:spPr bwMode="auto">
                    <a:xfrm>
                      <a:off x="0" y="0"/>
                      <a:ext cx="144780" cy="251460"/>
                    </a:xfrm>
                    <a:prstGeom prst="rect">
                      <a:avLst/>
                    </a:prstGeom>
                  </pic:spPr>
                </pic:pic>
              </a:graphicData>
            </a:graphic>
          </wp:anchor>
        </w:drawing>
      </w:r>
    </w:p>
    <w:p w14:paraId="5032EC3F" w14:textId="77777777" w:rsidR="007D3180" w:rsidRDefault="007D3180" w:rsidP="007D3180">
      <w:pPr>
        <w:tabs>
          <w:tab w:val="left" w:pos="284"/>
          <w:tab w:val="left" w:pos="1134"/>
          <w:tab w:val="left" w:pos="1701"/>
          <w:tab w:val="left" w:pos="2268"/>
        </w:tabs>
        <w:spacing w:after="120"/>
        <w:ind w:left="1138" w:hanging="1138"/>
        <w:jc w:val="both"/>
        <w:rPr>
          <w:rFonts w:ascii="Arial" w:hAnsi="Arial" w:cs="Arial"/>
        </w:rPr>
      </w:pPr>
      <w:r>
        <w:rPr>
          <w:rFonts w:ascii="Arial" w:hAnsi="Arial" w:cs="Arial"/>
          <w:sz w:val="48"/>
          <w:szCs w:val="48"/>
        </w:rPr>
        <w:tab/>
      </w:r>
      <w:r>
        <w:rPr>
          <w:rFonts w:ascii="Arial" w:hAnsi="Arial" w:cs="Arial"/>
          <w:sz w:val="48"/>
          <w:szCs w:val="48"/>
        </w:rPr>
        <w:tab/>
        <w:t xml:space="preserve">    </w:t>
      </w:r>
      <w:r>
        <w:rPr>
          <w:rFonts w:ascii="Arial" w:hAnsi="Arial" w:cs="Arial"/>
        </w:rPr>
        <w:t xml:space="preserve">Walked most or all the way </w:t>
      </w:r>
    </w:p>
    <w:p w14:paraId="4C9E1689" w14:textId="77777777" w:rsidR="007D3180" w:rsidRDefault="007D3180" w:rsidP="007D3180">
      <w:pPr>
        <w:tabs>
          <w:tab w:val="left" w:pos="284"/>
          <w:tab w:val="left" w:pos="1134"/>
          <w:tab w:val="left" w:pos="1701"/>
          <w:tab w:val="left" w:pos="2268"/>
        </w:tabs>
        <w:spacing w:after="120"/>
        <w:ind w:left="1138" w:hanging="1138"/>
        <w:jc w:val="both"/>
        <w:rPr>
          <w:rFonts w:ascii="Arial" w:hAnsi="Arial" w:cs="Arial"/>
        </w:rPr>
      </w:pPr>
      <w:r>
        <w:rPr>
          <w:noProof/>
        </w:rPr>
        <mc:AlternateContent>
          <mc:Choice Requires="wps">
            <w:drawing>
              <wp:anchor distT="0" distB="0" distL="113665" distR="114300" simplePos="0" relativeHeight="251677696" behindDoc="0" locked="0" layoutInCell="1" allowOverlap="1" wp14:anchorId="587637FC" wp14:editId="4A4E9277">
                <wp:simplePos x="0" y="0"/>
                <wp:positionH relativeFrom="column">
                  <wp:posOffset>477520</wp:posOffset>
                </wp:positionH>
                <wp:positionV relativeFrom="paragraph">
                  <wp:posOffset>79375</wp:posOffset>
                </wp:positionV>
                <wp:extent cx="210185" cy="172085"/>
                <wp:effectExtent l="17780" t="13335" r="10795" b="15240"/>
                <wp:wrapNone/>
                <wp:docPr id="40" name="Rectangle 111"/>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32439B1" id="Rectangle 111" o:spid="_x0000_s1026" style="position:absolute;margin-left:37.6pt;margin-top:6.25pt;width:16.55pt;height:13.55pt;z-index:251677696;visibility:visible;mso-wrap-style:square;mso-wrap-distance-left:8.95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" strokeweight=".53mm"/>
            </w:pict>
          </mc:Fallback>
        </mc:AlternateContent>
      </w:r>
      <w:r>
        <w:rPr>
          <w:noProof/>
        </w:rPr>
        <mc:AlternateContent>
          <mc:Choice Requires="wps">
            <w:drawing>
              <wp:anchor distT="0" distB="0" distL="113665" distR="114300" simplePos="0" relativeHeight="251679744" behindDoc="0" locked="0" layoutInCell="1" allowOverlap="1" wp14:anchorId="4355C9DB" wp14:editId="4D2D9C3E">
                <wp:simplePos x="0" y="0"/>
                <wp:positionH relativeFrom="column">
                  <wp:posOffset>477520</wp:posOffset>
                </wp:positionH>
                <wp:positionV relativeFrom="paragraph">
                  <wp:posOffset>-215265</wp:posOffset>
                </wp:positionV>
                <wp:extent cx="210185" cy="172085"/>
                <wp:effectExtent l="17780" t="13970" r="10795" b="14605"/>
                <wp:wrapNone/>
                <wp:docPr id="41" name="Rectangle 112"/>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15E8849" id="Rectangle 112" o:spid="_x0000_s1026" style="position:absolute;margin-left:37.6pt;margin-top:-16.95pt;width:16.55pt;height:13.55pt;z-index:251679744;visibility:visible;mso-wrap-style:square;mso-wrap-distance-left:8.95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" strokeweight=".53mm"/>
            </w:pict>
          </mc:Fallback>
        </mc:AlternateContent>
      </w:r>
      <w:r>
        <w:rPr>
          <w:rFonts w:ascii="Arial" w:hAnsi="Arial" w:cs="Arial"/>
          <w:sz w:val="48"/>
          <w:szCs w:val="48"/>
        </w:rPr>
        <w:tab/>
      </w:r>
      <w:r>
        <w:rPr>
          <w:rFonts w:ascii="Arial" w:hAnsi="Arial" w:cs="Arial"/>
          <w:sz w:val="48"/>
          <w:szCs w:val="48"/>
        </w:rPr>
        <w:tab/>
      </w:r>
      <w:r>
        <w:rPr>
          <w:rFonts w:ascii="Arial" w:hAnsi="Arial" w:cs="Arial"/>
          <w:sz w:val="48"/>
          <w:szCs w:val="48"/>
        </w:rPr>
        <w:tab/>
      </w:r>
      <w:r>
        <w:rPr>
          <w:rFonts w:ascii="Webdings" w:eastAsia="Webdings" w:hAnsi="Webdings" w:cs="Webdings"/>
          <w:sz w:val="48"/>
          <w:szCs w:val="48"/>
        </w:rPr>
        <w:t></w:t>
      </w:r>
      <w:r>
        <w:rPr>
          <w:rFonts w:ascii="Arial" w:hAnsi="Arial" w:cs="Arial"/>
        </w:rPr>
        <w:t>Cycle</w:t>
      </w:r>
      <w:r>
        <w:rPr>
          <w:rFonts w:ascii="Arial" w:hAnsi="Arial" w:cs="Arial"/>
        </w:rPr>
        <w:tab/>
      </w:r>
      <w:r>
        <w:rPr>
          <w:rFonts w:ascii="Arial" w:hAnsi="Arial" w:cs="Arial"/>
        </w:rPr>
        <w:tab/>
      </w:r>
      <w:r>
        <w:rPr>
          <w:rFonts w:ascii="Arial" w:hAnsi="Arial" w:cs="Arial"/>
          <w:sz w:val="48"/>
          <w:szCs w:val="48"/>
        </w:rPr>
        <w:tab/>
      </w:r>
    </w:p>
    <w:p w14:paraId="67D363F4" w14:textId="77777777" w:rsidR="007D3180" w:rsidRDefault="007D3180" w:rsidP="007D3180">
      <w:pPr>
        <w:tabs>
          <w:tab w:val="left" w:pos="284"/>
          <w:tab w:val="left" w:pos="1134"/>
          <w:tab w:val="left" w:pos="1701"/>
          <w:tab w:val="left" w:pos="2268"/>
        </w:tabs>
        <w:spacing w:after="120"/>
        <w:ind w:left="1138" w:hanging="1138"/>
        <w:jc w:val="both"/>
        <w:rPr>
          <w:rFonts w:ascii="Arial" w:hAnsi="Arial" w:cs="Arial"/>
        </w:rPr>
      </w:pPr>
      <w:r>
        <w:rPr>
          <w:noProof/>
        </w:rPr>
        <mc:AlternateContent>
          <mc:Choice Requires="wps">
            <w:drawing>
              <wp:anchor distT="0" distB="0" distL="113665" distR="114300" simplePos="0" relativeHeight="251678720" behindDoc="0" locked="0" layoutInCell="1" allowOverlap="1" wp14:anchorId="69CFCD83" wp14:editId="640C165F">
                <wp:simplePos x="0" y="0"/>
                <wp:positionH relativeFrom="column">
                  <wp:posOffset>477520</wp:posOffset>
                </wp:positionH>
                <wp:positionV relativeFrom="paragraph">
                  <wp:posOffset>88900</wp:posOffset>
                </wp:positionV>
                <wp:extent cx="210185" cy="172085"/>
                <wp:effectExtent l="17780" t="13335" r="10795" b="15240"/>
                <wp:wrapNone/>
                <wp:docPr id="42" name="Rectangle 108"/>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834E1C7" id="Rectangle 108" o:spid="_x0000_s1026" style="position:absolute;margin-left:37.6pt;margin-top:7pt;width:16.55pt;height:13.55pt;z-index:251678720;visibility:visible;mso-wrap-style:square;mso-wrap-distance-left:8.95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" strokeweight=".53mm"/>
            </w:pict>
          </mc:Fallback>
        </mc:AlternateContent>
      </w:r>
      <w:r>
        <w:rPr>
          <w:noProof/>
        </w:rPr>
        <mc:AlternateContent>
          <mc:Choice Requires="wps">
            <w:drawing>
              <wp:anchor distT="0" distB="0" distL="113665" distR="114300" simplePos="0" relativeHeight="251680768" behindDoc="0" locked="0" layoutInCell="1" allowOverlap="1" wp14:anchorId="3EC3170C" wp14:editId="5D580DB6">
                <wp:simplePos x="0" y="0"/>
                <wp:positionH relativeFrom="column">
                  <wp:posOffset>477520</wp:posOffset>
                </wp:positionH>
                <wp:positionV relativeFrom="paragraph">
                  <wp:posOffset>440055</wp:posOffset>
                </wp:positionV>
                <wp:extent cx="210185" cy="172085"/>
                <wp:effectExtent l="17780" t="12065" r="10795" b="16510"/>
                <wp:wrapNone/>
                <wp:docPr id="43" name="Rectangle 109"/>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A232DC5" id="Rectangle 109" o:spid="_x0000_s1026" style="position:absolute;margin-left:37.6pt;margin-top:34.65pt;width:16.55pt;height:13.55pt;z-index:251680768;visibility:visible;mso-wrap-style:square;mso-wrap-distance-left:8.95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" strokeweight=".53mm"/>
            </w:pict>
          </mc:Fallback>
        </mc:AlternateContent>
      </w:r>
      <w:r>
        <w:rPr>
          <w:noProof/>
        </w:rPr>
        <mc:AlternateContent>
          <mc:Choice Requires="wps">
            <w:drawing>
              <wp:anchor distT="0" distB="0" distL="113665" distR="114300" simplePos="0" relativeHeight="251681792" behindDoc="0" locked="0" layoutInCell="1" allowOverlap="1" wp14:anchorId="1612DD9B" wp14:editId="6CCC38A8">
                <wp:simplePos x="0" y="0"/>
                <wp:positionH relativeFrom="column">
                  <wp:posOffset>477520</wp:posOffset>
                </wp:positionH>
                <wp:positionV relativeFrom="paragraph">
                  <wp:posOffset>792480</wp:posOffset>
                </wp:positionV>
                <wp:extent cx="210185" cy="172085"/>
                <wp:effectExtent l="17780" t="12065" r="10795" b="16510"/>
                <wp:wrapNone/>
                <wp:docPr id="44" name="Rectangle 110"/>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8CAFC0C" id="Rectangle 110" o:spid="_x0000_s1026" style="position:absolute;margin-left:37.6pt;margin-top:62.4pt;width:16.55pt;height:13.55pt;z-index:251681792;visibility:visible;mso-wrap-style:square;mso-wrap-distance-left:8.95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" strokeweight=".53mm"/>
            </w:pict>
          </mc:Fallback>
        </mc:AlternateContent>
      </w:r>
      <w:r>
        <w:rPr>
          <w:rFonts w:ascii="Arial" w:hAnsi="Arial" w:cs="Arial"/>
          <w:sz w:val="48"/>
          <w:szCs w:val="48"/>
        </w:rPr>
        <w:tab/>
      </w:r>
      <w:r>
        <w:rPr>
          <w:rFonts w:ascii="Arial" w:hAnsi="Arial" w:cs="Arial"/>
          <w:sz w:val="48"/>
          <w:szCs w:val="48"/>
        </w:rPr>
        <w:tab/>
      </w:r>
      <w:r>
        <w:rPr>
          <w:rFonts w:ascii="Webdings" w:eastAsia="Webdings" w:hAnsi="Webdings" w:cs="Webdings"/>
          <w:sz w:val="48"/>
          <w:szCs w:val="48"/>
        </w:rPr>
        <w:t></w:t>
      </w:r>
      <w:r>
        <w:rPr>
          <w:rFonts w:ascii="Arial" w:hAnsi="Arial" w:cs="Arial"/>
        </w:rPr>
        <w:t xml:space="preserve">School bus </w:t>
      </w:r>
    </w:p>
    <w:p w14:paraId="33AE6DD8" w14:textId="77777777" w:rsidR="007D3180" w:rsidRDefault="007D3180" w:rsidP="007D3180">
      <w:pPr>
        <w:tabs>
          <w:tab w:val="left" w:pos="284"/>
          <w:tab w:val="left" w:pos="1134"/>
          <w:tab w:val="left" w:pos="1701"/>
          <w:tab w:val="left" w:pos="2268"/>
        </w:tabs>
        <w:spacing w:after="120"/>
        <w:ind w:left="1138" w:hanging="1138"/>
        <w:jc w:val="both"/>
        <w:rPr>
          <w:rFonts w:ascii="Arial" w:hAnsi="Arial" w:cs="Arial"/>
          <w:sz w:val="48"/>
          <w:szCs w:val="48"/>
        </w:rPr>
      </w:pPr>
      <w:r>
        <w:rPr>
          <w:rFonts w:ascii="Arial" w:hAnsi="Arial" w:cs="Arial"/>
          <w:sz w:val="48"/>
          <w:szCs w:val="48"/>
        </w:rPr>
        <w:tab/>
      </w:r>
      <w:r>
        <w:rPr>
          <w:rFonts w:ascii="Arial" w:hAnsi="Arial" w:cs="Arial"/>
          <w:sz w:val="48"/>
          <w:szCs w:val="48"/>
        </w:rPr>
        <w:tab/>
        <w:t xml:space="preserve"> </w:t>
      </w:r>
      <w:r>
        <w:rPr>
          <w:rFonts w:ascii="Webdings" w:eastAsia="Webdings" w:hAnsi="Webdings" w:cs="Webdings"/>
          <w:sz w:val="48"/>
          <w:szCs w:val="48"/>
        </w:rPr>
        <w:t></w:t>
      </w:r>
      <w:r>
        <w:rPr>
          <w:rFonts w:ascii="Arial" w:hAnsi="Arial" w:cs="Arial"/>
          <w:sz w:val="48"/>
          <w:szCs w:val="48"/>
        </w:rPr>
        <w:t xml:space="preserve"> </w:t>
      </w:r>
      <w:r>
        <w:rPr>
          <w:rFonts w:ascii="Arial" w:hAnsi="Arial" w:cs="Arial"/>
        </w:rPr>
        <w:t>Public bus</w:t>
      </w:r>
      <w:r>
        <w:rPr>
          <w:rFonts w:ascii="Arial" w:hAnsi="Arial" w:cs="Arial"/>
          <w:sz w:val="48"/>
          <w:szCs w:val="48"/>
        </w:rPr>
        <w:tab/>
      </w:r>
      <w:r>
        <w:rPr>
          <w:rFonts w:ascii="Arial" w:hAnsi="Arial" w:cs="Arial"/>
          <w:sz w:val="48"/>
          <w:szCs w:val="48"/>
        </w:rPr>
        <w:tab/>
      </w:r>
      <w:r>
        <w:rPr>
          <w:rFonts w:ascii="Arial" w:hAnsi="Arial" w:cs="Arial"/>
          <w:sz w:val="48"/>
          <w:szCs w:val="48"/>
        </w:rPr>
        <w:tab/>
      </w:r>
    </w:p>
    <w:p w14:paraId="45B8C804" w14:textId="77777777" w:rsidR="007D3180" w:rsidRDefault="007D3180" w:rsidP="007D3180">
      <w:pPr>
        <w:tabs>
          <w:tab w:val="left" w:pos="284"/>
          <w:tab w:val="left" w:pos="1134"/>
          <w:tab w:val="left" w:pos="1701"/>
          <w:tab w:val="left" w:pos="2268"/>
        </w:tabs>
        <w:spacing w:after="120"/>
        <w:ind w:left="1138" w:hanging="1138"/>
        <w:jc w:val="both"/>
        <w:rPr>
          <w:rFonts w:ascii="Arial" w:hAnsi="Arial" w:cs="Arial"/>
        </w:rPr>
      </w:pPr>
      <w:r>
        <w:rPr>
          <w:rFonts w:ascii="Arial" w:hAnsi="Arial" w:cs="Arial"/>
          <w:sz w:val="48"/>
          <w:szCs w:val="48"/>
        </w:rPr>
        <w:tab/>
      </w:r>
      <w:r>
        <w:rPr>
          <w:rFonts w:ascii="Arial" w:hAnsi="Arial" w:cs="Arial"/>
          <w:sz w:val="48"/>
          <w:szCs w:val="48"/>
        </w:rPr>
        <w:tab/>
      </w:r>
      <w:r>
        <w:rPr>
          <w:rFonts w:ascii="Webdings" w:eastAsia="Webdings" w:hAnsi="Webdings" w:cs="Webdings"/>
          <w:sz w:val="48"/>
          <w:szCs w:val="48"/>
        </w:rPr>
        <w:t></w:t>
      </w:r>
      <w:r>
        <w:rPr>
          <w:rFonts w:ascii="Arial" w:hAnsi="Arial" w:cs="Arial"/>
          <w:sz w:val="48"/>
          <w:szCs w:val="48"/>
        </w:rPr>
        <w:tab/>
      </w:r>
      <w:r>
        <w:rPr>
          <w:rFonts w:ascii="Arial" w:hAnsi="Arial" w:cs="Arial"/>
        </w:rPr>
        <w:t>Car</w:t>
      </w:r>
    </w:p>
    <w:p w14:paraId="5CDE2568" w14:textId="77777777" w:rsidR="007D3180" w:rsidRDefault="007D3180" w:rsidP="007D3180">
      <w:pPr>
        <w:tabs>
          <w:tab w:val="left" w:pos="284"/>
          <w:tab w:val="left" w:pos="1134"/>
          <w:tab w:val="left" w:pos="1701"/>
          <w:tab w:val="left" w:pos="2268"/>
        </w:tabs>
        <w:ind w:left="1134" w:right="-1" w:hanging="1134"/>
        <w:jc w:val="both"/>
        <w:rPr>
          <w:rFonts w:ascii="Arial" w:hAnsi="Arial" w:cs="Arial"/>
        </w:rPr>
      </w:pPr>
      <w:r>
        <w:rPr>
          <w:noProof/>
        </w:rPr>
        <mc:AlternateContent>
          <mc:Choice Requires="wps">
            <w:drawing>
              <wp:anchor distT="0" distB="0" distL="113665" distR="114300" simplePos="0" relativeHeight="251682816" behindDoc="0" locked="0" layoutInCell="1" allowOverlap="1" wp14:anchorId="71A66B75" wp14:editId="18754D09">
                <wp:simplePos x="0" y="0"/>
                <wp:positionH relativeFrom="column">
                  <wp:posOffset>477520</wp:posOffset>
                </wp:positionH>
                <wp:positionV relativeFrom="paragraph">
                  <wp:posOffset>20955</wp:posOffset>
                </wp:positionV>
                <wp:extent cx="210185" cy="172085"/>
                <wp:effectExtent l="17780" t="12065" r="10795" b="16510"/>
                <wp:wrapNone/>
                <wp:docPr id="45" name="Rectangle 107"/>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9DC0084" id="Rectangle 107" o:spid="_x0000_s1026" style="position:absolute;margin-left:37.6pt;margin-top:1.65pt;width:16.55pt;height:13.55pt;z-index:251682816;visibility:visible;mso-wrap-style:square;mso-wrap-distance-left:8.95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" strokeweight=".53mm"/>
            </w:pict>
          </mc:Fallback>
        </mc:AlternateContent>
      </w:r>
      <w:r>
        <w:rPr>
          <w:rFonts w:ascii="Arial" w:hAnsi="Arial" w:cs="Arial"/>
        </w:rPr>
        <w:tab/>
      </w:r>
      <w:r>
        <w:rPr>
          <w:rFonts w:ascii="Arial" w:hAnsi="Arial" w:cs="Arial"/>
        </w:rPr>
        <w:tab/>
      </w:r>
      <w:r>
        <w:rPr>
          <w:rFonts w:ascii="Webdings" w:eastAsia="Webdings" w:hAnsi="Webdings" w:cs="Webdings"/>
          <w:sz w:val="48"/>
          <w:szCs w:val="48"/>
        </w:rPr>
        <w:t></w:t>
      </w:r>
      <w:r>
        <w:rPr>
          <w:rFonts w:ascii="Arial" w:hAnsi="Arial" w:cs="Arial"/>
          <w:sz w:val="48"/>
          <w:szCs w:val="48"/>
        </w:rPr>
        <w:t xml:space="preserve"> </w:t>
      </w:r>
      <w:r>
        <w:rPr>
          <w:rFonts w:ascii="Arial" w:hAnsi="Arial" w:cs="Arial"/>
        </w:rPr>
        <w:t>Motorcycle</w:t>
      </w:r>
    </w:p>
    <w:p w14:paraId="514DEC75" w14:textId="77777777" w:rsidR="007D3180" w:rsidRDefault="007D3180" w:rsidP="007D3180">
      <w:pPr>
        <w:tabs>
          <w:tab w:val="left" w:pos="284"/>
          <w:tab w:val="left" w:pos="1134"/>
          <w:tab w:val="left" w:pos="1701"/>
          <w:tab w:val="left" w:pos="2268"/>
        </w:tabs>
        <w:ind w:left="1134" w:right="-1" w:hanging="1134"/>
        <w:jc w:val="both"/>
        <w:rPr>
          <w:rFonts w:ascii="Arial" w:hAnsi="Arial" w:cs="Arial"/>
        </w:rPr>
      </w:pPr>
      <w:r>
        <w:rPr>
          <w:rFonts w:ascii="Arial" w:hAnsi="Arial" w:cs="Arial"/>
          <w:noProof/>
        </w:rPr>
        <mc:AlternateContent>
          <mc:Choice Requires="wps">
            <w:drawing>
              <wp:anchor distT="0" distB="0" distL="113665" distR="114300" simplePos="0" relativeHeight="251684864" behindDoc="0" locked="0" layoutInCell="1" allowOverlap="1" wp14:anchorId="67190A8A" wp14:editId="46B639C8">
                <wp:simplePos x="0" y="0"/>
                <wp:positionH relativeFrom="column">
                  <wp:posOffset>477520</wp:posOffset>
                </wp:positionH>
                <wp:positionV relativeFrom="paragraph">
                  <wp:posOffset>148590</wp:posOffset>
                </wp:positionV>
                <wp:extent cx="210185" cy="172085"/>
                <wp:effectExtent l="17780" t="15875" r="10795" b="12700"/>
                <wp:wrapNone/>
                <wp:docPr id="46" name="Rectangle 106"/>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78A19BF" id="Rectangle 106" o:spid="_x0000_s1026" style="position:absolute;margin-left:37.6pt;margin-top:11.7pt;width:16.55pt;height:13.55pt;z-index:251684864;visibility:visible;mso-wrap-style:square;mso-wrap-distance-left:8.95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" strokeweight=".53mm"/>
            </w:pict>
          </mc:Fallback>
        </mc:AlternateContent>
      </w:r>
    </w:p>
    <w:p w14:paraId="35753100" w14:textId="77777777" w:rsidR="007D3180" w:rsidRDefault="007D3180" w:rsidP="007D3180">
      <w:pPr>
        <w:spacing w:after="120"/>
        <w:ind w:left="1138" w:hanging="1138"/>
        <w:jc w:val="both"/>
        <w:rPr>
          <w:rFonts w:ascii="Arial" w:hAnsi="Arial" w:cs="Arial"/>
          <w:i/>
        </w:rPr>
      </w:pPr>
      <w:r>
        <w:rPr>
          <w:rFonts w:ascii="Arial" w:hAnsi="Arial" w:cs="Arial"/>
        </w:rPr>
        <w:lastRenderedPageBreak/>
        <w:t xml:space="preserve">                </w:t>
      </w:r>
      <w:r>
        <w:rPr>
          <w:rFonts w:ascii="Arial" w:hAnsi="Arial" w:cs="Arial"/>
          <w:sz w:val="48"/>
          <w:szCs w:val="48"/>
        </w:rPr>
        <w:t xml:space="preserve"> </w:t>
      </w:r>
      <w:r>
        <w:rPr>
          <w:rFonts w:ascii="Arial" w:hAnsi="Arial" w:cs="Arial"/>
        </w:rPr>
        <w:t xml:space="preserve">Other. </w:t>
      </w:r>
      <w:r>
        <w:rPr>
          <w:rFonts w:ascii="Arial" w:hAnsi="Arial" w:cs="Arial"/>
          <w:i/>
        </w:rPr>
        <w:t xml:space="preserve">Please </w:t>
      </w:r>
      <w:r>
        <w:rPr>
          <w:rFonts w:ascii="Arial" w:hAnsi="Arial" w:cs="Arial"/>
        </w:rPr>
        <w:t>w</w:t>
      </w:r>
      <w:r>
        <w:rPr>
          <w:rFonts w:ascii="Arial" w:hAnsi="Arial" w:cs="Arial"/>
          <w:i/>
        </w:rPr>
        <w:t>rite in: …………………………………………………</w:t>
      </w:r>
    </w:p>
    <w:p w14:paraId="6BE5A770" w14:textId="77777777" w:rsidR="007D3180" w:rsidRDefault="007D3180" w:rsidP="007D3180">
      <w:pPr>
        <w:tabs>
          <w:tab w:val="left" w:pos="284"/>
          <w:tab w:val="left" w:pos="1134"/>
          <w:tab w:val="left" w:pos="1701"/>
        </w:tabs>
        <w:ind w:left="1134" w:right="-1" w:hanging="1134"/>
        <w:jc w:val="both"/>
        <w:rPr>
          <w:rFonts w:ascii="Arial" w:hAnsi="Arial" w:cs="Arial"/>
          <w:i/>
        </w:rPr>
      </w:pPr>
    </w:p>
    <w:p w14:paraId="645556BE" w14:textId="77777777" w:rsidR="007D3180" w:rsidRDefault="007D3180" w:rsidP="007D3180">
      <w:pPr>
        <w:numPr>
          <w:ilvl w:val="0"/>
          <w:numId w:val="3"/>
        </w:numPr>
        <w:tabs>
          <w:tab w:val="left" w:pos="284"/>
          <w:tab w:val="left" w:pos="1134"/>
          <w:tab w:val="left" w:pos="1701"/>
        </w:tabs>
        <w:spacing w:after="0" w:line="240" w:lineRule="auto"/>
        <w:ind w:right="-1"/>
        <w:jc w:val="both"/>
        <w:rPr>
          <w:rFonts w:ascii="Arial" w:hAnsi="Arial" w:cs="Arial"/>
          <w:b/>
          <w:color w:val="339966"/>
        </w:rPr>
      </w:pPr>
      <w:r>
        <w:rPr>
          <w:rFonts w:ascii="Arial" w:hAnsi="Arial" w:cs="Arial"/>
          <w:b/>
          <w:color w:val="339966"/>
        </w:rPr>
        <w:t xml:space="preserve"> Is this your usual way to get to home from school?</w:t>
      </w:r>
    </w:p>
    <w:p w14:paraId="38ED95F5" w14:textId="77777777" w:rsidR="007D3180" w:rsidRDefault="007D3180" w:rsidP="007D3180">
      <w:pPr>
        <w:tabs>
          <w:tab w:val="left" w:pos="284"/>
          <w:tab w:val="left" w:pos="1134"/>
          <w:tab w:val="left" w:pos="1701"/>
        </w:tabs>
        <w:ind w:left="360" w:right="-1"/>
        <w:jc w:val="both"/>
        <w:rPr>
          <w:rFonts w:ascii="Arial" w:hAnsi="Arial" w:cs="Arial"/>
          <w:b/>
          <w:color w:val="339966"/>
        </w:rPr>
      </w:pPr>
    </w:p>
    <w:tbl>
      <w:tblPr>
        <w:tblW w:w="8237" w:type="dxa"/>
        <w:tblInd w:w="738" w:type="dxa"/>
        <w:tblLook w:val="04A0" w:firstRow="1" w:lastRow="0" w:firstColumn="1" w:lastColumn="0" w:noHBand="0" w:noVBand="1"/>
      </w:tblPr>
      <w:tblGrid>
        <w:gridCol w:w="719"/>
        <w:gridCol w:w="7518"/>
      </w:tblGrid>
      <w:tr w:rsidR="007D3180" w14:paraId="2E6A05B5" w14:textId="77777777" w:rsidTr="00293461">
        <w:trPr>
          <w:trHeight w:val="403"/>
        </w:trPr>
        <w:tc>
          <w:tcPr>
            <w:tcW w:w="719" w:type="dxa"/>
            <w:shd w:val="clear" w:color="auto" w:fill="auto"/>
            <w:vAlign w:val="center"/>
          </w:tcPr>
          <w:p w14:paraId="0D9EB72B" w14:textId="77777777" w:rsidR="007D3180" w:rsidRDefault="007D3180" w:rsidP="00293461">
            <w:pPr>
              <w:tabs>
                <w:tab w:val="left" w:pos="284"/>
                <w:tab w:val="left" w:pos="1134"/>
                <w:tab w:val="left" w:pos="1701"/>
              </w:tabs>
              <w:ind w:right="-1"/>
              <w:rPr>
                <w:rFonts w:ascii="Arial" w:hAnsi="Arial" w:cs="Arial"/>
              </w:rPr>
            </w:pPr>
            <w:r>
              <w:rPr>
                <w:rFonts w:ascii="Arial" w:hAnsi="Arial" w:cs="Arial"/>
                <w:noProof/>
              </w:rPr>
              <mc:AlternateContent>
                <mc:Choice Requires="wps">
                  <w:drawing>
                    <wp:anchor distT="0" distB="0" distL="114300" distR="114300" simplePos="0" relativeHeight="251685888" behindDoc="0" locked="0" layoutInCell="1" allowOverlap="1" wp14:anchorId="57D38BD7" wp14:editId="69A89D4E">
                      <wp:simplePos x="0" y="0"/>
                      <wp:positionH relativeFrom="column">
                        <wp:posOffset>89535</wp:posOffset>
                      </wp:positionH>
                      <wp:positionV relativeFrom="paragraph">
                        <wp:posOffset>3175</wp:posOffset>
                      </wp:positionV>
                      <wp:extent cx="210185" cy="172085"/>
                      <wp:effectExtent l="12700" t="13335" r="15875" b="15240"/>
                      <wp:wrapNone/>
                      <wp:docPr id="47" name="Rectangle 105"/>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60F26C5" id="Rectangle 105" o:spid="_x0000_s1026" style="position:absolute;margin-left:7.05pt;margin-top:.25pt;width:16.55pt;height:13.5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" strokeweight=".53mm"/>
                  </w:pict>
                </mc:Fallback>
              </mc:AlternateContent>
            </w:r>
          </w:p>
        </w:tc>
        <w:tc>
          <w:tcPr>
            <w:tcW w:w="7517" w:type="dxa"/>
            <w:shd w:val="clear" w:color="auto" w:fill="auto"/>
          </w:tcPr>
          <w:p w14:paraId="1CE593F6" w14:textId="77777777" w:rsidR="007D3180" w:rsidRDefault="007D3180" w:rsidP="00293461">
            <w:pPr>
              <w:tabs>
                <w:tab w:val="left" w:pos="284"/>
                <w:tab w:val="left" w:pos="1134"/>
                <w:tab w:val="left" w:pos="1701"/>
              </w:tabs>
              <w:ind w:right="-1"/>
              <w:rPr>
                <w:rFonts w:ascii="Arial" w:hAnsi="Arial" w:cs="Arial"/>
              </w:rPr>
            </w:pPr>
            <w:r>
              <w:rPr>
                <w:rFonts w:ascii="Arial" w:hAnsi="Arial" w:cs="Arial"/>
              </w:rPr>
              <w:t>Yes</w:t>
            </w:r>
          </w:p>
        </w:tc>
      </w:tr>
      <w:tr w:rsidR="007D3180" w14:paraId="510DC854" w14:textId="77777777" w:rsidTr="00293461">
        <w:trPr>
          <w:trHeight w:val="403"/>
        </w:trPr>
        <w:tc>
          <w:tcPr>
            <w:tcW w:w="719" w:type="dxa"/>
            <w:shd w:val="clear" w:color="auto" w:fill="auto"/>
            <w:vAlign w:val="center"/>
          </w:tcPr>
          <w:p w14:paraId="3469B337" w14:textId="77777777" w:rsidR="007D3180" w:rsidRDefault="007D3180" w:rsidP="00293461">
            <w:pPr>
              <w:tabs>
                <w:tab w:val="left" w:pos="284"/>
                <w:tab w:val="left" w:pos="1134"/>
                <w:tab w:val="left" w:pos="1701"/>
              </w:tabs>
              <w:ind w:right="-1"/>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686912" behindDoc="0" locked="0" layoutInCell="1" allowOverlap="1" wp14:anchorId="04A7B040" wp14:editId="302144D8">
                      <wp:simplePos x="0" y="0"/>
                      <wp:positionH relativeFrom="column">
                        <wp:posOffset>89535</wp:posOffset>
                      </wp:positionH>
                      <wp:positionV relativeFrom="paragraph">
                        <wp:posOffset>39370</wp:posOffset>
                      </wp:positionV>
                      <wp:extent cx="210185" cy="172085"/>
                      <wp:effectExtent l="12700" t="10160" r="15875" b="18415"/>
                      <wp:wrapNone/>
                      <wp:docPr id="48" name="Rectangle 104"/>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F6AFBF9" id="Rectangle 104" o:spid="_x0000_s1026" style="position:absolute;margin-left:7.05pt;margin-top:3.1pt;width:16.55pt;height:13.5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" strokeweight=".53mm"/>
                  </w:pict>
                </mc:Fallback>
              </mc:AlternateContent>
            </w:r>
          </w:p>
        </w:tc>
        <w:tc>
          <w:tcPr>
            <w:tcW w:w="7517" w:type="dxa"/>
            <w:shd w:val="clear" w:color="auto" w:fill="auto"/>
            <w:vAlign w:val="bottom"/>
          </w:tcPr>
          <w:p w14:paraId="560D233D" w14:textId="77777777" w:rsidR="007D3180" w:rsidRDefault="007D3180" w:rsidP="00293461">
            <w:pPr>
              <w:tabs>
                <w:tab w:val="left" w:pos="284"/>
                <w:tab w:val="left" w:pos="1134"/>
                <w:tab w:val="left" w:pos="1701"/>
              </w:tabs>
              <w:ind w:right="-1"/>
              <w:rPr>
                <w:rFonts w:ascii="Arial" w:hAnsi="Arial" w:cs="Arial"/>
                <w:b/>
                <w:color w:val="339966"/>
              </w:rPr>
            </w:pPr>
            <w:r>
              <w:rPr>
                <w:rFonts w:ascii="Arial" w:hAnsi="Arial" w:cs="Arial"/>
              </w:rPr>
              <w:t xml:space="preserve">No    then how do you go to school usually? ___________ </w:t>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p>
        </w:tc>
      </w:tr>
    </w:tbl>
    <w:p w14:paraId="18CB314F" w14:textId="77777777" w:rsidR="007D3180" w:rsidRDefault="007D3180" w:rsidP="007D3180">
      <w:pPr>
        <w:tabs>
          <w:tab w:val="left" w:pos="284"/>
          <w:tab w:val="left" w:pos="1134"/>
          <w:tab w:val="left" w:pos="1701"/>
        </w:tabs>
        <w:ind w:right="-1"/>
        <w:jc w:val="both"/>
        <w:rPr>
          <w:rFonts w:ascii="Arial" w:hAnsi="Arial" w:cs="Arial"/>
          <w:sz w:val="48"/>
          <w:szCs w:val="48"/>
        </w:rPr>
      </w:pPr>
    </w:p>
    <w:p w14:paraId="462F61AA" w14:textId="77777777" w:rsidR="007D3180" w:rsidRDefault="007D3180" w:rsidP="007D3180">
      <w:pPr>
        <w:tabs>
          <w:tab w:val="left" w:pos="284"/>
          <w:tab w:val="left" w:pos="1134"/>
          <w:tab w:val="left" w:pos="1701"/>
        </w:tabs>
        <w:ind w:left="360" w:right="-1"/>
        <w:jc w:val="both"/>
        <w:rPr>
          <w:rFonts w:ascii="Arial" w:hAnsi="Arial" w:cs="Arial"/>
          <w:b/>
          <w:color w:val="339966"/>
        </w:rPr>
      </w:pPr>
    </w:p>
    <w:p w14:paraId="22C298EA" w14:textId="77777777" w:rsidR="007D3180" w:rsidRDefault="007D3180" w:rsidP="007D3180">
      <w:pPr>
        <w:numPr>
          <w:ilvl w:val="0"/>
          <w:numId w:val="3"/>
        </w:numPr>
        <w:tabs>
          <w:tab w:val="left" w:pos="284"/>
          <w:tab w:val="left" w:pos="1134"/>
          <w:tab w:val="left" w:pos="1701"/>
        </w:tabs>
        <w:spacing w:after="0" w:line="240" w:lineRule="auto"/>
        <w:ind w:right="-1"/>
        <w:jc w:val="both"/>
        <w:rPr>
          <w:rFonts w:ascii="Arial" w:hAnsi="Arial" w:cs="Arial"/>
          <w:b/>
          <w:color w:val="339966"/>
        </w:rPr>
      </w:pPr>
      <w:r>
        <w:rPr>
          <w:rFonts w:ascii="Arial" w:hAnsi="Arial" w:cs="Arial"/>
          <w:b/>
          <w:color w:val="339966"/>
        </w:rPr>
        <w:t>Who will you travel home with today?</w:t>
      </w:r>
    </w:p>
    <w:p w14:paraId="1E7120E7" w14:textId="77777777" w:rsidR="007D3180" w:rsidRDefault="007D3180" w:rsidP="007D3180">
      <w:pPr>
        <w:tabs>
          <w:tab w:val="left" w:pos="284"/>
          <w:tab w:val="left" w:pos="1134"/>
          <w:tab w:val="left" w:pos="1701"/>
        </w:tabs>
        <w:ind w:right="-1"/>
        <w:jc w:val="both"/>
        <w:rPr>
          <w:rFonts w:ascii="Arial" w:hAnsi="Arial" w:cs="Arial"/>
          <w:i/>
        </w:rPr>
      </w:pPr>
      <w:r>
        <w:rPr>
          <w:rFonts w:ascii="Arial" w:hAnsi="Arial" w:cs="Arial"/>
          <w:b/>
          <w:color w:val="339966"/>
        </w:rPr>
        <w:tab/>
      </w:r>
      <w:r>
        <w:rPr>
          <w:rFonts w:ascii="Arial" w:hAnsi="Arial" w:cs="Arial"/>
          <w:b/>
          <w:color w:val="339966"/>
        </w:rPr>
        <w:tab/>
      </w:r>
      <w:r>
        <w:rPr>
          <w:rFonts w:ascii="Arial" w:hAnsi="Arial" w:cs="Arial"/>
          <w:i/>
        </w:rPr>
        <w:t>(Tick as many boxes as you need)</w:t>
      </w:r>
    </w:p>
    <w:p w14:paraId="7507F3DD" w14:textId="77777777" w:rsidR="007D3180" w:rsidRDefault="007D3180" w:rsidP="007D3180">
      <w:pPr>
        <w:tabs>
          <w:tab w:val="left" w:pos="284"/>
          <w:tab w:val="left" w:pos="1134"/>
          <w:tab w:val="left" w:pos="1701"/>
        </w:tabs>
        <w:ind w:right="-1"/>
        <w:jc w:val="both"/>
        <w:rPr>
          <w:rFonts w:ascii="Arial" w:hAnsi="Arial" w:cs="Arial"/>
          <w:i/>
        </w:rPr>
      </w:pPr>
    </w:p>
    <w:tbl>
      <w:tblPr>
        <w:tblW w:w="8237" w:type="dxa"/>
        <w:tblInd w:w="738" w:type="dxa"/>
        <w:tblLook w:val="04A0" w:firstRow="1" w:lastRow="0" w:firstColumn="1" w:lastColumn="0" w:noHBand="0" w:noVBand="1"/>
      </w:tblPr>
      <w:tblGrid>
        <w:gridCol w:w="810"/>
        <w:gridCol w:w="7427"/>
      </w:tblGrid>
      <w:tr w:rsidR="007D3180" w14:paraId="73041122" w14:textId="77777777" w:rsidTr="00293461">
        <w:trPr>
          <w:trHeight w:val="360"/>
        </w:trPr>
        <w:tc>
          <w:tcPr>
            <w:tcW w:w="810" w:type="dxa"/>
            <w:shd w:val="clear" w:color="auto" w:fill="auto"/>
          </w:tcPr>
          <w:p w14:paraId="4D235D18" w14:textId="77777777" w:rsidR="007D3180" w:rsidRDefault="007D3180" w:rsidP="00293461">
            <w:pPr>
              <w:tabs>
                <w:tab w:val="left" w:pos="284"/>
                <w:tab w:val="left" w:pos="1134"/>
                <w:tab w:val="left" w:pos="1701"/>
              </w:tabs>
              <w:ind w:right="-1"/>
              <w:jc w:val="both"/>
              <w:rPr>
                <w:rFonts w:ascii="Arial" w:hAnsi="Arial" w:cs="Arial"/>
              </w:rPr>
            </w:pPr>
            <w:r>
              <w:rPr>
                <w:rFonts w:ascii="Arial" w:hAnsi="Arial" w:cs="Arial"/>
                <w:noProof/>
              </w:rPr>
              <mc:AlternateContent>
                <mc:Choice Requires="wps">
                  <w:drawing>
                    <wp:anchor distT="0" distB="0" distL="114300" distR="114300" simplePos="0" relativeHeight="251687936" behindDoc="0" locked="0" layoutInCell="1" allowOverlap="1" wp14:anchorId="075AD1C9" wp14:editId="422ED227">
                      <wp:simplePos x="0" y="0"/>
                      <wp:positionH relativeFrom="column">
                        <wp:posOffset>89535</wp:posOffset>
                      </wp:positionH>
                      <wp:positionV relativeFrom="paragraph">
                        <wp:posOffset>33655</wp:posOffset>
                      </wp:positionV>
                      <wp:extent cx="210185" cy="172085"/>
                      <wp:effectExtent l="12700" t="12700" r="15875" b="15875"/>
                      <wp:wrapNone/>
                      <wp:docPr id="49" name="Rectangle 103"/>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5663255" id="Rectangle 103" o:spid="_x0000_s1026" style="position:absolute;margin-left:7.05pt;margin-top:2.65pt;width:16.55pt;height:13.5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" strokeweight=".53mm"/>
                  </w:pict>
                </mc:Fallback>
              </mc:AlternateContent>
            </w:r>
          </w:p>
        </w:tc>
        <w:tc>
          <w:tcPr>
            <w:tcW w:w="7426" w:type="dxa"/>
            <w:shd w:val="clear" w:color="auto" w:fill="auto"/>
            <w:vAlign w:val="center"/>
          </w:tcPr>
          <w:p w14:paraId="60B74CA4" w14:textId="77777777" w:rsidR="007D3180" w:rsidRDefault="007D3180" w:rsidP="00293461">
            <w:pPr>
              <w:tabs>
                <w:tab w:val="left" w:pos="284"/>
                <w:tab w:val="left" w:pos="1134"/>
                <w:tab w:val="left" w:pos="1701"/>
              </w:tabs>
              <w:ind w:right="-1"/>
              <w:rPr>
                <w:rFonts w:ascii="Arial" w:hAnsi="Arial" w:cs="Arial"/>
              </w:rPr>
            </w:pPr>
            <w:r>
              <w:rPr>
                <w:rFonts w:ascii="Arial" w:hAnsi="Arial" w:cs="Arial"/>
              </w:rPr>
              <w:t>Travelling home alone</w:t>
            </w:r>
          </w:p>
        </w:tc>
      </w:tr>
      <w:tr w:rsidR="007D3180" w14:paraId="57852785" w14:textId="77777777" w:rsidTr="00293461">
        <w:trPr>
          <w:trHeight w:val="360"/>
        </w:trPr>
        <w:tc>
          <w:tcPr>
            <w:tcW w:w="810" w:type="dxa"/>
            <w:shd w:val="clear" w:color="auto" w:fill="auto"/>
          </w:tcPr>
          <w:p w14:paraId="7E123238"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688960" behindDoc="0" locked="0" layoutInCell="1" allowOverlap="1" wp14:anchorId="1940FC9C" wp14:editId="6D27A95D">
                      <wp:simplePos x="0" y="0"/>
                      <wp:positionH relativeFrom="column">
                        <wp:posOffset>89535</wp:posOffset>
                      </wp:positionH>
                      <wp:positionV relativeFrom="paragraph">
                        <wp:posOffset>26035</wp:posOffset>
                      </wp:positionV>
                      <wp:extent cx="210185" cy="172085"/>
                      <wp:effectExtent l="12700" t="14605" r="15875" b="13970"/>
                      <wp:wrapNone/>
                      <wp:docPr id="50" name="Rectangle 102"/>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0A93DF8" id="Rectangle 102" o:spid="_x0000_s1026" style="position:absolute;margin-left:7.05pt;margin-top:2.05pt;width:16.55pt;height:13.5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" strokeweight=".53mm"/>
                  </w:pict>
                </mc:Fallback>
              </mc:AlternateContent>
            </w:r>
          </w:p>
        </w:tc>
        <w:tc>
          <w:tcPr>
            <w:tcW w:w="7426" w:type="dxa"/>
            <w:shd w:val="clear" w:color="auto" w:fill="auto"/>
            <w:vAlign w:val="center"/>
          </w:tcPr>
          <w:p w14:paraId="1B1D8BB4" w14:textId="77777777" w:rsidR="007D3180" w:rsidRDefault="007D3180" w:rsidP="00293461">
            <w:pPr>
              <w:tabs>
                <w:tab w:val="left" w:pos="284"/>
                <w:tab w:val="left" w:pos="1134"/>
                <w:tab w:val="left" w:pos="1701"/>
              </w:tabs>
              <w:ind w:right="-1"/>
              <w:rPr>
                <w:rFonts w:ascii="Arial" w:hAnsi="Arial" w:cs="Arial"/>
                <w:b/>
                <w:color w:val="339966"/>
              </w:rPr>
            </w:pPr>
            <w:r>
              <w:rPr>
                <w:rFonts w:ascii="Arial" w:hAnsi="Arial" w:cs="Arial"/>
              </w:rPr>
              <w:t>Parent</w:t>
            </w:r>
          </w:p>
        </w:tc>
      </w:tr>
      <w:tr w:rsidR="007D3180" w14:paraId="66BC5B2C" w14:textId="77777777" w:rsidTr="00293461">
        <w:trPr>
          <w:trHeight w:val="360"/>
        </w:trPr>
        <w:tc>
          <w:tcPr>
            <w:tcW w:w="810" w:type="dxa"/>
            <w:shd w:val="clear" w:color="auto" w:fill="auto"/>
          </w:tcPr>
          <w:p w14:paraId="2A49FCD3"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689984" behindDoc="0" locked="0" layoutInCell="1" allowOverlap="1" wp14:anchorId="25993392" wp14:editId="015C3957">
                      <wp:simplePos x="0" y="0"/>
                      <wp:positionH relativeFrom="column">
                        <wp:posOffset>89535</wp:posOffset>
                      </wp:positionH>
                      <wp:positionV relativeFrom="paragraph">
                        <wp:posOffset>25400</wp:posOffset>
                      </wp:positionV>
                      <wp:extent cx="210185" cy="172085"/>
                      <wp:effectExtent l="12700" t="13970" r="15875" b="14605"/>
                      <wp:wrapNone/>
                      <wp:docPr id="51" name="Rectangle 101"/>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7A27603" id="Rectangle 101" o:spid="_x0000_s1026" style="position:absolute;margin-left:7.05pt;margin-top:2pt;width:16.55pt;height:13.5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" strokeweight=".53mm"/>
                  </w:pict>
                </mc:Fallback>
              </mc:AlternateContent>
            </w:r>
          </w:p>
        </w:tc>
        <w:tc>
          <w:tcPr>
            <w:tcW w:w="7426" w:type="dxa"/>
            <w:shd w:val="clear" w:color="auto" w:fill="auto"/>
            <w:vAlign w:val="center"/>
          </w:tcPr>
          <w:p w14:paraId="7374E684" w14:textId="77777777" w:rsidR="007D3180" w:rsidRDefault="007D3180" w:rsidP="00293461">
            <w:pPr>
              <w:tabs>
                <w:tab w:val="left" w:pos="284"/>
                <w:tab w:val="left" w:pos="1134"/>
                <w:tab w:val="left" w:pos="1701"/>
              </w:tabs>
              <w:ind w:right="-1"/>
              <w:rPr>
                <w:rFonts w:ascii="Arial" w:hAnsi="Arial" w:cs="Arial"/>
              </w:rPr>
            </w:pPr>
            <w:r>
              <w:rPr>
                <w:rFonts w:ascii="Arial" w:hAnsi="Arial" w:cs="Arial"/>
              </w:rPr>
              <w:t>Another adult</w:t>
            </w:r>
          </w:p>
        </w:tc>
      </w:tr>
      <w:tr w:rsidR="007D3180" w14:paraId="17A7FBC0" w14:textId="77777777" w:rsidTr="00293461">
        <w:trPr>
          <w:trHeight w:val="360"/>
        </w:trPr>
        <w:tc>
          <w:tcPr>
            <w:tcW w:w="810" w:type="dxa"/>
            <w:shd w:val="clear" w:color="auto" w:fill="auto"/>
          </w:tcPr>
          <w:p w14:paraId="6302A5B0"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691008" behindDoc="0" locked="0" layoutInCell="1" allowOverlap="1" wp14:anchorId="4A107527" wp14:editId="746B3BFF">
                      <wp:simplePos x="0" y="0"/>
                      <wp:positionH relativeFrom="column">
                        <wp:posOffset>89535</wp:posOffset>
                      </wp:positionH>
                      <wp:positionV relativeFrom="paragraph">
                        <wp:posOffset>30480</wp:posOffset>
                      </wp:positionV>
                      <wp:extent cx="210185" cy="172085"/>
                      <wp:effectExtent l="12700" t="9525" r="15875" b="9525"/>
                      <wp:wrapNone/>
                      <wp:docPr id="52" name="Rectangle 100"/>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44D8CC8" id="Rectangle 100" o:spid="_x0000_s1026" style="position:absolute;margin-left:7.05pt;margin-top:2.4pt;width:16.55pt;height:13.5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" strokeweight=".53mm"/>
                  </w:pict>
                </mc:Fallback>
              </mc:AlternateContent>
            </w:r>
          </w:p>
        </w:tc>
        <w:tc>
          <w:tcPr>
            <w:tcW w:w="7426" w:type="dxa"/>
            <w:shd w:val="clear" w:color="auto" w:fill="auto"/>
            <w:vAlign w:val="center"/>
          </w:tcPr>
          <w:p w14:paraId="779B30B1" w14:textId="77777777" w:rsidR="007D3180" w:rsidRDefault="007D3180" w:rsidP="00293461">
            <w:pPr>
              <w:tabs>
                <w:tab w:val="left" w:pos="284"/>
                <w:tab w:val="left" w:pos="1134"/>
                <w:tab w:val="left" w:pos="1701"/>
              </w:tabs>
              <w:ind w:left="1134" w:right="-1" w:hanging="1134"/>
              <w:jc w:val="both"/>
              <w:rPr>
                <w:rFonts w:ascii="Arial" w:hAnsi="Arial" w:cs="Arial"/>
              </w:rPr>
            </w:pPr>
            <w:r>
              <w:rPr>
                <w:rFonts w:ascii="Arial" w:hAnsi="Arial" w:cs="Arial"/>
              </w:rPr>
              <w:t>Older child / teenager</w:t>
            </w:r>
          </w:p>
        </w:tc>
      </w:tr>
      <w:tr w:rsidR="007D3180" w14:paraId="12812C35" w14:textId="77777777" w:rsidTr="00293461">
        <w:trPr>
          <w:trHeight w:val="360"/>
        </w:trPr>
        <w:tc>
          <w:tcPr>
            <w:tcW w:w="810" w:type="dxa"/>
            <w:shd w:val="clear" w:color="auto" w:fill="auto"/>
          </w:tcPr>
          <w:p w14:paraId="2271BB8F"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692032" behindDoc="0" locked="0" layoutInCell="1" allowOverlap="1" wp14:anchorId="50E9A158" wp14:editId="2DDF829D">
                      <wp:simplePos x="0" y="0"/>
                      <wp:positionH relativeFrom="column">
                        <wp:posOffset>89535</wp:posOffset>
                      </wp:positionH>
                      <wp:positionV relativeFrom="paragraph">
                        <wp:posOffset>33655</wp:posOffset>
                      </wp:positionV>
                      <wp:extent cx="210185" cy="172085"/>
                      <wp:effectExtent l="12700" t="12700" r="15875" b="15875"/>
                      <wp:wrapNone/>
                      <wp:docPr id="53" name="Rectangle 99"/>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1D0E7E3" id="Rectangle 99" o:spid="_x0000_s1026" style="position:absolute;margin-left:7.05pt;margin-top:2.65pt;width:16.55pt;height:13.5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" strokeweight=".53mm"/>
                  </w:pict>
                </mc:Fallback>
              </mc:AlternateContent>
            </w:r>
          </w:p>
        </w:tc>
        <w:tc>
          <w:tcPr>
            <w:tcW w:w="7426" w:type="dxa"/>
            <w:shd w:val="clear" w:color="auto" w:fill="auto"/>
            <w:vAlign w:val="center"/>
          </w:tcPr>
          <w:p w14:paraId="00352961" w14:textId="77777777" w:rsidR="007D3180" w:rsidRDefault="007D3180" w:rsidP="00293461">
            <w:pPr>
              <w:tabs>
                <w:tab w:val="left" w:pos="284"/>
                <w:tab w:val="left" w:pos="1134"/>
                <w:tab w:val="left" w:pos="1701"/>
              </w:tabs>
              <w:ind w:left="1134" w:right="-1" w:hanging="1134"/>
              <w:jc w:val="both"/>
              <w:rPr>
                <w:rFonts w:ascii="Arial" w:hAnsi="Arial" w:cs="Arial"/>
              </w:rPr>
            </w:pPr>
            <w:r>
              <w:rPr>
                <w:rFonts w:ascii="Arial" w:hAnsi="Arial" w:cs="Arial"/>
              </w:rPr>
              <w:t>Child of same age or younger</w:t>
            </w:r>
          </w:p>
        </w:tc>
      </w:tr>
    </w:tbl>
    <w:p w14:paraId="0089A90D" w14:textId="77777777" w:rsidR="007D3180" w:rsidRDefault="007D3180" w:rsidP="007D3180">
      <w:pPr>
        <w:tabs>
          <w:tab w:val="left" w:pos="284"/>
          <w:tab w:val="left" w:pos="1134"/>
          <w:tab w:val="left" w:pos="1701"/>
          <w:tab w:val="left" w:pos="2160"/>
          <w:tab w:val="left" w:pos="2880"/>
          <w:tab w:val="left" w:pos="3600"/>
          <w:tab w:val="left" w:pos="4320"/>
          <w:tab w:val="left" w:pos="5040"/>
          <w:tab w:val="left" w:pos="5994"/>
        </w:tabs>
        <w:ind w:left="1134" w:right="-1" w:hanging="1134"/>
        <w:jc w:val="both"/>
        <w:rPr>
          <w:rFonts w:ascii="Arial" w:hAnsi="Arial" w:cs="Arial"/>
        </w:rPr>
      </w:pPr>
      <w:r>
        <w:rPr>
          <w:rFonts w:ascii="Arial" w:hAnsi="Arial" w:cs="Arial"/>
          <w:sz w:val="48"/>
          <w:szCs w:val="48"/>
        </w:rPr>
        <w:tab/>
      </w:r>
      <w:r>
        <w:rPr>
          <w:rFonts w:ascii="Arial" w:hAnsi="Arial" w:cs="Arial"/>
          <w:sz w:val="48"/>
          <w:szCs w:val="48"/>
        </w:rPr>
        <w:tab/>
      </w:r>
    </w:p>
    <w:p w14:paraId="3C27179E" w14:textId="77777777" w:rsidR="007D3180" w:rsidRDefault="007D3180" w:rsidP="007D3180">
      <w:pPr>
        <w:numPr>
          <w:ilvl w:val="0"/>
          <w:numId w:val="3"/>
        </w:numPr>
        <w:tabs>
          <w:tab w:val="left" w:pos="284"/>
          <w:tab w:val="left" w:pos="1134"/>
          <w:tab w:val="left" w:pos="1701"/>
        </w:tabs>
        <w:spacing w:after="0" w:line="240" w:lineRule="auto"/>
        <w:ind w:right="-1"/>
        <w:jc w:val="both"/>
        <w:rPr>
          <w:rFonts w:ascii="Arial" w:hAnsi="Arial" w:cs="Arial"/>
          <w:b/>
          <w:color w:val="339966"/>
        </w:rPr>
      </w:pPr>
      <w:r>
        <w:rPr>
          <w:rFonts w:ascii="Arial" w:hAnsi="Arial" w:cs="Arial"/>
          <w:b/>
          <w:color w:val="339966"/>
        </w:rPr>
        <w:t>How would you like to be able to travel to and from school?</w:t>
      </w:r>
    </w:p>
    <w:p w14:paraId="42C1E7C4" w14:textId="77777777" w:rsidR="007D3180" w:rsidRDefault="007D3180" w:rsidP="007D3180">
      <w:pPr>
        <w:tabs>
          <w:tab w:val="left" w:pos="284"/>
          <w:tab w:val="left" w:pos="1134"/>
          <w:tab w:val="left" w:pos="1701"/>
        </w:tabs>
        <w:ind w:left="1134" w:right="-1" w:hanging="1134"/>
        <w:jc w:val="both"/>
        <w:rPr>
          <w:rFonts w:ascii="Arial" w:hAnsi="Arial" w:cs="Arial"/>
          <w:i/>
        </w:rPr>
      </w:pPr>
      <w:r>
        <w:rPr>
          <w:rFonts w:ascii="Arial" w:hAnsi="Arial" w:cs="Arial"/>
          <w:i/>
        </w:rPr>
        <w:tab/>
      </w:r>
      <w:r>
        <w:rPr>
          <w:rFonts w:ascii="Arial" w:hAnsi="Arial" w:cs="Arial"/>
          <w:i/>
        </w:rPr>
        <w:tab/>
        <w:t xml:space="preserve">(Only tick </w:t>
      </w:r>
      <w:r>
        <w:rPr>
          <w:rFonts w:ascii="Arial" w:hAnsi="Arial" w:cs="Arial"/>
          <w:i/>
          <w:u w:val="single"/>
        </w:rPr>
        <w:t>one</w:t>
      </w:r>
      <w:r>
        <w:rPr>
          <w:rFonts w:ascii="Arial" w:hAnsi="Arial" w:cs="Arial"/>
          <w:i/>
        </w:rPr>
        <w:t xml:space="preserve"> box)</w:t>
      </w:r>
    </w:p>
    <w:p w14:paraId="23E519C7" w14:textId="77777777" w:rsidR="007D3180" w:rsidRDefault="007D3180" w:rsidP="007D3180">
      <w:pPr>
        <w:tabs>
          <w:tab w:val="left" w:pos="284"/>
          <w:tab w:val="left" w:pos="1134"/>
          <w:tab w:val="left" w:pos="1701"/>
        </w:tabs>
        <w:ind w:left="1134" w:right="-1" w:hanging="1134"/>
        <w:jc w:val="both"/>
        <w:rPr>
          <w:rFonts w:ascii="Arial" w:hAnsi="Arial" w:cs="Arial"/>
          <w:b/>
          <w:color w:val="339966"/>
        </w:rPr>
      </w:pPr>
    </w:p>
    <w:p w14:paraId="271ABD63" w14:textId="77777777" w:rsidR="007D3180" w:rsidRDefault="007D3180" w:rsidP="007D3180">
      <w:pPr>
        <w:tabs>
          <w:tab w:val="left" w:pos="284"/>
          <w:tab w:val="left" w:pos="1134"/>
          <w:tab w:val="left" w:pos="1701"/>
        </w:tabs>
        <w:ind w:left="1134" w:right="-1" w:hanging="1134"/>
        <w:jc w:val="both"/>
        <w:rPr>
          <w:rFonts w:ascii="Arial" w:hAnsi="Arial" w:cs="Arial"/>
          <w:i/>
        </w:rPr>
      </w:pPr>
      <w:r>
        <w:rPr>
          <w:rFonts w:ascii="Arial" w:hAnsi="Arial" w:cs="Arial"/>
          <w:i/>
          <w:noProof/>
        </w:rPr>
        <w:drawing>
          <wp:anchor distT="0" distB="0" distL="114300" distR="121920" simplePos="0" relativeHeight="251662336" behindDoc="0" locked="0" layoutInCell="1" allowOverlap="1" wp14:anchorId="72A28C1C" wp14:editId="60E60E86">
            <wp:simplePos x="0" y="0"/>
            <wp:positionH relativeFrom="column">
              <wp:posOffset>821690</wp:posOffset>
            </wp:positionH>
            <wp:positionV relativeFrom="paragraph">
              <wp:posOffset>131445</wp:posOffset>
            </wp:positionV>
            <wp:extent cx="144780" cy="251460"/>
            <wp:effectExtent l="0" t="0" r="0" b="0"/>
            <wp:wrapNone/>
            <wp:docPr id="54"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98"/>
                    <pic:cNvPicPr>
                      <a:picLocks noChangeAspect="1" noChangeArrowheads="1"/>
                    </pic:cNvPicPr>
                  </pic:nvPicPr>
                  <pic:blipFill>
                    <a:blip r:embed="rId13"/>
                    <a:stretch>
                      <a:fillRect/>
                    </a:stretch>
                  </pic:blipFill>
                  <pic:spPr bwMode="auto">
                    <a:xfrm>
                      <a:off x="0" y="0"/>
                      <a:ext cx="144780" cy="251460"/>
                    </a:xfrm>
                    <a:prstGeom prst="rect">
                      <a:avLst/>
                    </a:prstGeom>
                  </pic:spPr>
                </pic:pic>
              </a:graphicData>
            </a:graphic>
          </wp:anchor>
        </w:drawing>
      </w:r>
    </w:p>
    <w:p w14:paraId="47E04D7D" w14:textId="77777777" w:rsidR="007D3180" w:rsidRDefault="007D3180" w:rsidP="007D3180">
      <w:pPr>
        <w:tabs>
          <w:tab w:val="left" w:pos="284"/>
          <w:tab w:val="left" w:pos="1134"/>
          <w:tab w:val="left" w:pos="1701"/>
          <w:tab w:val="left" w:pos="2268"/>
        </w:tabs>
        <w:spacing w:after="120"/>
        <w:ind w:left="1138" w:hanging="1138"/>
        <w:jc w:val="both"/>
        <w:rPr>
          <w:rFonts w:ascii="Arial" w:hAnsi="Arial" w:cs="Arial"/>
        </w:rPr>
      </w:pPr>
      <w:r>
        <w:rPr>
          <w:rFonts w:ascii="Arial" w:hAnsi="Arial" w:cs="Arial"/>
          <w:sz w:val="48"/>
          <w:szCs w:val="48"/>
        </w:rPr>
        <w:tab/>
      </w:r>
      <w:r>
        <w:rPr>
          <w:rFonts w:ascii="Arial" w:hAnsi="Arial" w:cs="Arial"/>
          <w:sz w:val="48"/>
          <w:szCs w:val="48"/>
        </w:rPr>
        <w:tab/>
        <w:t xml:space="preserve">    </w:t>
      </w:r>
      <w:r>
        <w:rPr>
          <w:rFonts w:ascii="Arial" w:hAnsi="Arial" w:cs="Arial"/>
        </w:rPr>
        <w:t xml:space="preserve">Walked most or all the way </w:t>
      </w:r>
    </w:p>
    <w:p w14:paraId="03099C0A" w14:textId="77777777" w:rsidR="007D3180" w:rsidRDefault="007D3180" w:rsidP="007D3180">
      <w:pPr>
        <w:tabs>
          <w:tab w:val="left" w:pos="284"/>
          <w:tab w:val="left" w:pos="1134"/>
          <w:tab w:val="left" w:pos="1701"/>
          <w:tab w:val="left" w:pos="2268"/>
        </w:tabs>
        <w:spacing w:after="120"/>
        <w:ind w:left="1138" w:hanging="1138"/>
        <w:jc w:val="both"/>
        <w:rPr>
          <w:rFonts w:ascii="Arial" w:hAnsi="Arial" w:cs="Arial"/>
        </w:rPr>
      </w:pPr>
      <w:r>
        <w:rPr>
          <w:noProof/>
        </w:rPr>
        <mc:AlternateContent>
          <mc:Choice Requires="wps">
            <w:drawing>
              <wp:anchor distT="0" distB="0" distL="113665" distR="114300" simplePos="0" relativeHeight="251693056" behindDoc="0" locked="0" layoutInCell="1" allowOverlap="1" wp14:anchorId="74C80A5C" wp14:editId="394269E7">
                <wp:simplePos x="0" y="0"/>
                <wp:positionH relativeFrom="column">
                  <wp:posOffset>477520</wp:posOffset>
                </wp:positionH>
                <wp:positionV relativeFrom="paragraph">
                  <wp:posOffset>79375</wp:posOffset>
                </wp:positionV>
                <wp:extent cx="210185" cy="172085"/>
                <wp:effectExtent l="17780" t="14605" r="10795" b="13970"/>
                <wp:wrapNone/>
                <wp:docPr id="55" name="Rectangle 96"/>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3F63DD1" id="Rectangle 96" o:spid="_x0000_s1026" style="position:absolute;margin-left:37.6pt;margin-top:6.25pt;width:16.55pt;height:13.55pt;z-index:251693056;visibility:visible;mso-wrap-style:square;mso-wrap-distance-left:8.95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" strokeweight=".53mm"/>
            </w:pict>
          </mc:Fallback>
        </mc:AlternateContent>
      </w:r>
      <w:r>
        <w:rPr>
          <w:noProof/>
        </w:rPr>
        <mc:AlternateContent>
          <mc:Choice Requires="wps">
            <w:drawing>
              <wp:anchor distT="0" distB="0" distL="113665" distR="114300" simplePos="0" relativeHeight="251695104" behindDoc="0" locked="0" layoutInCell="1" allowOverlap="1" wp14:anchorId="43E58DC5" wp14:editId="587CAA03">
                <wp:simplePos x="0" y="0"/>
                <wp:positionH relativeFrom="column">
                  <wp:posOffset>477520</wp:posOffset>
                </wp:positionH>
                <wp:positionV relativeFrom="paragraph">
                  <wp:posOffset>-215265</wp:posOffset>
                </wp:positionV>
                <wp:extent cx="210185" cy="172085"/>
                <wp:effectExtent l="17780" t="15240" r="10795" b="13335"/>
                <wp:wrapNone/>
                <wp:docPr id="56" name="Rectangle 97"/>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87214C0" id="Rectangle 97" o:spid="_x0000_s1026" style="position:absolute;margin-left:37.6pt;margin-top:-16.95pt;width:16.55pt;height:13.55pt;z-index:251695104;visibility:visible;mso-wrap-style:square;mso-wrap-distance-left:8.95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" strokeweight=".53mm"/>
            </w:pict>
          </mc:Fallback>
        </mc:AlternateContent>
      </w:r>
      <w:r>
        <w:rPr>
          <w:rFonts w:ascii="Arial" w:hAnsi="Arial" w:cs="Arial"/>
          <w:sz w:val="48"/>
          <w:szCs w:val="48"/>
        </w:rPr>
        <w:tab/>
      </w:r>
      <w:r>
        <w:rPr>
          <w:rFonts w:ascii="Arial" w:hAnsi="Arial" w:cs="Arial"/>
          <w:sz w:val="48"/>
          <w:szCs w:val="48"/>
        </w:rPr>
        <w:tab/>
      </w:r>
      <w:r>
        <w:rPr>
          <w:rFonts w:ascii="Arial" w:hAnsi="Arial" w:cs="Arial"/>
          <w:sz w:val="48"/>
          <w:szCs w:val="48"/>
        </w:rPr>
        <w:tab/>
      </w:r>
      <w:r>
        <w:rPr>
          <w:rFonts w:ascii="Webdings" w:eastAsia="Webdings" w:hAnsi="Webdings" w:cs="Webdings"/>
          <w:sz w:val="48"/>
          <w:szCs w:val="48"/>
        </w:rPr>
        <w:t></w:t>
      </w:r>
      <w:r>
        <w:rPr>
          <w:rFonts w:ascii="Arial" w:hAnsi="Arial" w:cs="Arial"/>
        </w:rPr>
        <w:t>Cycle</w:t>
      </w:r>
      <w:r>
        <w:rPr>
          <w:rFonts w:ascii="Arial" w:hAnsi="Arial" w:cs="Arial"/>
        </w:rPr>
        <w:tab/>
      </w:r>
      <w:r>
        <w:rPr>
          <w:rFonts w:ascii="Arial" w:hAnsi="Arial" w:cs="Arial"/>
        </w:rPr>
        <w:tab/>
      </w:r>
      <w:r>
        <w:rPr>
          <w:rFonts w:ascii="Arial" w:hAnsi="Arial" w:cs="Arial"/>
          <w:sz w:val="48"/>
          <w:szCs w:val="48"/>
        </w:rPr>
        <w:tab/>
      </w:r>
    </w:p>
    <w:p w14:paraId="22B3E721" w14:textId="77777777" w:rsidR="007D3180" w:rsidRDefault="007D3180" w:rsidP="007D3180">
      <w:pPr>
        <w:tabs>
          <w:tab w:val="left" w:pos="284"/>
          <w:tab w:val="left" w:pos="1134"/>
          <w:tab w:val="left" w:pos="1701"/>
          <w:tab w:val="left" w:pos="2268"/>
        </w:tabs>
        <w:spacing w:after="120"/>
        <w:ind w:left="1138" w:hanging="1138"/>
        <w:jc w:val="both"/>
        <w:rPr>
          <w:rFonts w:ascii="Arial" w:hAnsi="Arial" w:cs="Arial"/>
        </w:rPr>
      </w:pPr>
      <w:r>
        <w:rPr>
          <w:noProof/>
        </w:rPr>
        <mc:AlternateContent>
          <mc:Choice Requires="wps">
            <w:drawing>
              <wp:anchor distT="0" distB="0" distL="113665" distR="114300" simplePos="0" relativeHeight="251694080" behindDoc="0" locked="0" layoutInCell="1" allowOverlap="1" wp14:anchorId="41932110" wp14:editId="446832D6">
                <wp:simplePos x="0" y="0"/>
                <wp:positionH relativeFrom="column">
                  <wp:posOffset>477520</wp:posOffset>
                </wp:positionH>
                <wp:positionV relativeFrom="paragraph">
                  <wp:posOffset>88900</wp:posOffset>
                </wp:positionV>
                <wp:extent cx="210185" cy="172085"/>
                <wp:effectExtent l="17780" t="14605" r="10795" b="13970"/>
                <wp:wrapNone/>
                <wp:docPr id="57" name="Rectangle 93"/>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739FF94" id="Rectangle 93" o:spid="_x0000_s1026" style="position:absolute;margin-left:37.6pt;margin-top:7pt;width:16.55pt;height:13.55pt;z-index:251694080;visibility:visible;mso-wrap-style:square;mso-wrap-distance-left:8.95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" strokeweight=".53mm"/>
            </w:pict>
          </mc:Fallback>
        </mc:AlternateContent>
      </w:r>
      <w:r>
        <w:rPr>
          <w:noProof/>
        </w:rPr>
        <mc:AlternateContent>
          <mc:Choice Requires="wps">
            <w:drawing>
              <wp:anchor distT="0" distB="0" distL="113665" distR="114300" simplePos="0" relativeHeight="251696128" behindDoc="0" locked="0" layoutInCell="1" allowOverlap="1" wp14:anchorId="6C731547" wp14:editId="16044752">
                <wp:simplePos x="0" y="0"/>
                <wp:positionH relativeFrom="column">
                  <wp:posOffset>477520</wp:posOffset>
                </wp:positionH>
                <wp:positionV relativeFrom="paragraph">
                  <wp:posOffset>440055</wp:posOffset>
                </wp:positionV>
                <wp:extent cx="210185" cy="172085"/>
                <wp:effectExtent l="17780" t="13335" r="10795" b="15240"/>
                <wp:wrapNone/>
                <wp:docPr id="58" name="Rectangle 94"/>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5A6442C" id="Rectangle 94" o:spid="_x0000_s1026" style="position:absolute;margin-left:37.6pt;margin-top:34.65pt;width:16.55pt;height:13.55pt;z-index:251696128;visibility:visible;mso-wrap-style:square;mso-wrap-distance-left:8.95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" strokeweight=".53mm"/>
            </w:pict>
          </mc:Fallback>
        </mc:AlternateContent>
      </w:r>
      <w:r>
        <w:rPr>
          <w:noProof/>
        </w:rPr>
        <mc:AlternateContent>
          <mc:Choice Requires="wps">
            <w:drawing>
              <wp:anchor distT="0" distB="0" distL="113665" distR="114300" simplePos="0" relativeHeight="251697152" behindDoc="0" locked="0" layoutInCell="1" allowOverlap="1" wp14:anchorId="3D30D873" wp14:editId="15EC8E72">
                <wp:simplePos x="0" y="0"/>
                <wp:positionH relativeFrom="column">
                  <wp:posOffset>477520</wp:posOffset>
                </wp:positionH>
                <wp:positionV relativeFrom="paragraph">
                  <wp:posOffset>792480</wp:posOffset>
                </wp:positionV>
                <wp:extent cx="210185" cy="172085"/>
                <wp:effectExtent l="17780" t="13335" r="10795" b="15240"/>
                <wp:wrapNone/>
                <wp:docPr id="59" name="Rectangle 95"/>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627220F" id="Rectangle 95" o:spid="_x0000_s1026" style="position:absolute;margin-left:37.6pt;margin-top:62.4pt;width:16.55pt;height:13.55pt;z-index:251697152;visibility:visible;mso-wrap-style:square;mso-wrap-distance-left:8.95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" strokeweight=".53mm"/>
            </w:pict>
          </mc:Fallback>
        </mc:AlternateContent>
      </w:r>
      <w:r>
        <w:rPr>
          <w:rFonts w:ascii="Arial" w:hAnsi="Arial" w:cs="Arial"/>
          <w:sz w:val="48"/>
          <w:szCs w:val="48"/>
        </w:rPr>
        <w:tab/>
      </w:r>
      <w:r>
        <w:rPr>
          <w:rFonts w:ascii="Arial" w:hAnsi="Arial" w:cs="Arial"/>
          <w:sz w:val="48"/>
          <w:szCs w:val="48"/>
        </w:rPr>
        <w:tab/>
      </w:r>
      <w:r>
        <w:rPr>
          <w:rFonts w:ascii="Webdings" w:eastAsia="Webdings" w:hAnsi="Webdings" w:cs="Webdings"/>
          <w:sz w:val="48"/>
          <w:szCs w:val="48"/>
        </w:rPr>
        <w:t></w:t>
      </w:r>
      <w:r>
        <w:rPr>
          <w:rFonts w:ascii="Arial" w:hAnsi="Arial" w:cs="Arial"/>
        </w:rPr>
        <w:t xml:space="preserve">School bus </w:t>
      </w:r>
    </w:p>
    <w:p w14:paraId="6AB69902" w14:textId="77777777" w:rsidR="007D3180" w:rsidRDefault="007D3180" w:rsidP="007D3180">
      <w:pPr>
        <w:tabs>
          <w:tab w:val="left" w:pos="284"/>
          <w:tab w:val="left" w:pos="1134"/>
          <w:tab w:val="left" w:pos="1701"/>
          <w:tab w:val="left" w:pos="2268"/>
        </w:tabs>
        <w:spacing w:after="120"/>
        <w:ind w:left="1138" w:hanging="1138"/>
        <w:jc w:val="both"/>
        <w:rPr>
          <w:rFonts w:ascii="Arial" w:hAnsi="Arial" w:cs="Arial"/>
          <w:sz w:val="48"/>
          <w:szCs w:val="48"/>
        </w:rPr>
      </w:pPr>
      <w:r>
        <w:rPr>
          <w:rFonts w:ascii="Arial" w:hAnsi="Arial" w:cs="Arial"/>
          <w:sz w:val="48"/>
          <w:szCs w:val="48"/>
        </w:rPr>
        <w:tab/>
      </w:r>
      <w:r>
        <w:rPr>
          <w:rFonts w:ascii="Arial" w:hAnsi="Arial" w:cs="Arial"/>
          <w:sz w:val="48"/>
          <w:szCs w:val="48"/>
        </w:rPr>
        <w:tab/>
        <w:t xml:space="preserve"> </w:t>
      </w:r>
      <w:r>
        <w:rPr>
          <w:rFonts w:ascii="Webdings" w:eastAsia="Webdings" w:hAnsi="Webdings" w:cs="Webdings"/>
          <w:sz w:val="48"/>
          <w:szCs w:val="48"/>
        </w:rPr>
        <w:t></w:t>
      </w:r>
      <w:r>
        <w:rPr>
          <w:rFonts w:ascii="Arial" w:hAnsi="Arial" w:cs="Arial"/>
          <w:sz w:val="48"/>
          <w:szCs w:val="48"/>
        </w:rPr>
        <w:t xml:space="preserve"> </w:t>
      </w:r>
      <w:r>
        <w:rPr>
          <w:rFonts w:ascii="Arial" w:hAnsi="Arial" w:cs="Arial"/>
        </w:rPr>
        <w:t>Public bus</w:t>
      </w:r>
      <w:r>
        <w:rPr>
          <w:rFonts w:ascii="Arial" w:hAnsi="Arial" w:cs="Arial"/>
          <w:sz w:val="48"/>
          <w:szCs w:val="48"/>
        </w:rPr>
        <w:tab/>
      </w:r>
      <w:r>
        <w:rPr>
          <w:rFonts w:ascii="Arial" w:hAnsi="Arial" w:cs="Arial"/>
          <w:sz w:val="48"/>
          <w:szCs w:val="48"/>
        </w:rPr>
        <w:tab/>
      </w:r>
      <w:r>
        <w:rPr>
          <w:rFonts w:ascii="Arial" w:hAnsi="Arial" w:cs="Arial"/>
          <w:sz w:val="48"/>
          <w:szCs w:val="48"/>
        </w:rPr>
        <w:tab/>
      </w:r>
    </w:p>
    <w:p w14:paraId="7A18BF29" w14:textId="77777777" w:rsidR="007D3180" w:rsidRDefault="007D3180" w:rsidP="007D3180">
      <w:pPr>
        <w:tabs>
          <w:tab w:val="left" w:pos="284"/>
          <w:tab w:val="left" w:pos="1134"/>
          <w:tab w:val="left" w:pos="1701"/>
          <w:tab w:val="left" w:pos="2268"/>
        </w:tabs>
        <w:spacing w:after="120"/>
        <w:ind w:left="1138" w:hanging="1138"/>
        <w:jc w:val="both"/>
        <w:rPr>
          <w:rFonts w:ascii="Arial" w:hAnsi="Arial" w:cs="Arial"/>
        </w:rPr>
      </w:pPr>
      <w:r>
        <w:rPr>
          <w:rFonts w:ascii="Arial" w:hAnsi="Arial" w:cs="Arial"/>
          <w:sz w:val="48"/>
          <w:szCs w:val="48"/>
        </w:rPr>
        <w:lastRenderedPageBreak/>
        <w:tab/>
      </w:r>
      <w:r>
        <w:rPr>
          <w:rFonts w:ascii="Arial" w:hAnsi="Arial" w:cs="Arial"/>
          <w:sz w:val="48"/>
          <w:szCs w:val="48"/>
        </w:rPr>
        <w:tab/>
      </w:r>
      <w:r>
        <w:rPr>
          <w:rFonts w:ascii="Webdings" w:eastAsia="Webdings" w:hAnsi="Webdings" w:cs="Webdings"/>
          <w:sz w:val="48"/>
          <w:szCs w:val="48"/>
        </w:rPr>
        <w:t></w:t>
      </w:r>
      <w:r>
        <w:rPr>
          <w:rFonts w:ascii="Arial" w:hAnsi="Arial" w:cs="Arial"/>
          <w:sz w:val="48"/>
          <w:szCs w:val="48"/>
        </w:rPr>
        <w:tab/>
      </w:r>
      <w:r>
        <w:rPr>
          <w:rFonts w:ascii="Arial" w:hAnsi="Arial" w:cs="Arial"/>
        </w:rPr>
        <w:t>Car</w:t>
      </w:r>
    </w:p>
    <w:p w14:paraId="226A7524" w14:textId="77777777" w:rsidR="007D3180" w:rsidRDefault="007D3180" w:rsidP="007D3180">
      <w:pPr>
        <w:tabs>
          <w:tab w:val="left" w:pos="284"/>
          <w:tab w:val="left" w:pos="1134"/>
          <w:tab w:val="left" w:pos="1701"/>
          <w:tab w:val="left" w:pos="2268"/>
        </w:tabs>
        <w:ind w:left="1134" w:right="-1" w:hanging="1134"/>
        <w:jc w:val="both"/>
        <w:rPr>
          <w:rFonts w:ascii="Arial" w:hAnsi="Arial" w:cs="Arial"/>
        </w:rPr>
      </w:pPr>
      <w:r>
        <w:rPr>
          <w:noProof/>
        </w:rPr>
        <mc:AlternateContent>
          <mc:Choice Requires="wps">
            <w:drawing>
              <wp:anchor distT="0" distB="0" distL="113665" distR="114300" simplePos="0" relativeHeight="251698176" behindDoc="0" locked="0" layoutInCell="1" allowOverlap="1" wp14:anchorId="2F2156A6" wp14:editId="2D05F0BA">
                <wp:simplePos x="0" y="0"/>
                <wp:positionH relativeFrom="column">
                  <wp:posOffset>477520</wp:posOffset>
                </wp:positionH>
                <wp:positionV relativeFrom="paragraph">
                  <wp:posOffset>20955</wp:posOffset>
                </wp:positionV>
                <wp:extent cx="210185" cy="172085"/>
                <wp:effectExtent l="17780" t="13335" r="10795" b="15240"/>
                <wp:wrapNone/>
                <wp:docPr id="60" name="Rectangle 92"/>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DFAA5FA" id="Rectangle 92" o:spid="_x0000_s1026" style="position:absolute;margin-left:37.6pt;margin-top:1.65pt;width:16.55pt;height:13.55pt;z-index:251698176;visibility:visible;mso-wrap-style:square;mso-wrap-distance-left:8.95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" strokeweight=".53mm"/>
            </w:pict>
          </mc:Fallback>
        </mc:AlternateContent>
      </w:r>
      <w:r>
        <w:rPr>
          <w:rFonts w:ascii="Arial" w:hAnsi="Arial" w:cs="Arial"/>
        </w:rPr>
        <w:tab/>
      </w:r>
      <w:r>
        <w:rPr>
          <w:rFonts w:ascii="Arial" w:hAnsi="Arial" w:cs="Arial"/>
        </w:rPr>
        <w:tab/>
      </w:r>
      <w:r>
        <w:rPr>
          <w:rFonts w:ascii="Webdings" w:eastAsia="Webdings" w:hAnsi="Webdings" w:cs="Webdings"/>
          <w:sz w:val="48"/>
          <w:szCs w:val="48"/>
        </w:rPr>
        <w:t></w:t>
      </w:r>
      <w:r>
        <w:rPr>
          <w:rFonts w:ascii="Arial" w:hAnsi="Arial" w:cs="Arial"/>
          <w:sz w:val="48"/>
          <w:szCs w:val="48"/>
        </w:rPr>
        <w:t xml:space="preserve"> </w:t>
      </w:r>
      <w:r>
        <w:rPr>
          <w:rFonts w:ascii="Arial" w:hAnsi="Arial" w:cs="Arial"/>
        </w:rPr>
        <w:t>Motorcycle</w:t>
      </w:r>
    </w:p>
    <w:p w14:paraId="691CB99F" w14:textId="77777777" w:rsidR="007D3180" w:rsidRDefault="007D3180" w:rsidP="007D3180">
      <w:pPr>
        <w:tabs>
          <w:tab w:val="left" w:pos="284"/>
          <w:tab w:val="left" w:pos="1134"/>
          <w:tab w:val="left" w:pos="1701"/>
          <w:tab w:val="left" w:pos="2268"/>
        </w:tabs>
        <w:ind w:left="1134" w:right="-1" w:hanging="1134"/>
        <w:jc w:val="both"/>
        <w:rPr>
          <w:rFonts w:ascii="Arial" w:hAnsi="Arial" w:cs="Arial"/>
        </w:rPr>
      </w:pPr>
      <w:r>
        <w:rPr>
          <w:rFonts w:ascii="Arial" w:hAnsi="Arial" w:cs="Arial"/>
          <w:noProof/>
        </w:rPr>
        <mc:AlternateContent>
          <mc:Choice Requires="wps">
            <w:drawing>
              <wp:anchor distT="0" distB="0" distL="113665" distR="114300" simplePos="0" relativeHeight="251699200" behindDoc="0" locked="0" layoutInCell="1" allowOverlap="1" wp14:anchorId="57F0E1EA" wp14:editId="4F17BFC0">
                <wp:simplePos x="0" y="0"/>
                <wp:positionH relativeFrom="column">
                  <wp:posOffset>477520</wp:posOffset>
                </wp:positionH>
                <wp:positionV relativeFrom="paragraph">
                  <wp:posOffset>148590</wp:posOffset>
                </wp:positionV>
                <wp:extent cx="210185" cy="172085"/>
                <wp:effectExtent l="17780" t="17145" r="10795" b="11430"/>
                <wp:wrapNone/>
                <wp:docPr id="61" name="Rectangle 91"/>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FAC22AF" id="Rectangle 91" o:spid="_x0000_s1026" style="position:absolute;margin-left:37.6pt;margin-top:11.7pt;width:16.55pt;height:13.55pt;z-index:251699200;visibility:visible;mso-wrap-style:square;mso-wrap-distance-left:8.95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" strokeweight=".53mm"/>
            </w:pict>
          </mc:Fallback>
        </mc:AlternateContent>
      </w:r>
    </w:p>
    <w:p w14:paraId="0E09F6E9" w14:textId="77777777" w:rsidR="007D3180" w:rsidRDefault="007D3180" w:rsidP="007D3180">
      <w:pPr>
        <w:tabs>
          <w:tab w:val="left" w:pos="284"/>
          <w:tab w:val="left" w:pos="1134"/>
          <w:tab w:val="left" w:pos="1701"/>
          <w:tab w:val="left" w:pos="8910"/>
        </w:tabs>
        <w:ind w:left="1134" w:right="-1" w:hanging="1134"/>
        <w:jc w:val="both"/>
        <w:rPr>
          <w:rFonts w:ascii="Arial" w:hAnsi="Arial" w:cs="Arial"/>
        </w:rPr>
      </w:pPr>
      <w:r>
        <w:rPr>
          <w:rFonts w:ascii="Arial" w:hAnsi="Arial" w:cs="Arial"/>
        </w:rPr>
        <w:t xml:space="preserve">                </w:t>
      </w:r>
      <w:r>
        <w:rPr>
          <w:rFonts w:ascii="Arial" w:hAnsi="Arial" w:cs="Arial"/>
          <w:sz w:val="48"/>
          <w:szCs w:val="48"/>
        </w:rPr>
        <w:t xml:space="preserve"> </w:t>
      </w:r>
      <w:r>
        <w:rPr>
          <w:rFonts w:ascii="Arial" w:hAnsi="Arial" w:cs="Arial"/>
        </w:rPr>
        <w:t xml:space="preserve">Other. </w:t>
      </w:r>
      <w:r>
        <w:rPr>
          <w:rFonts w:ascii="Arial" w:hAnsi="Arial" w:cs="Arial"/>
          <w:i/>
        </w:rPr>
        <w:t xml:space="preserve">Please </w:t>
      </w:r>
      <w:r>
        <w:rPr>
          <w:rFonts w:ascii="Arial" w:hAnsi="Arial" w:cs="Arial"/>
        </w:rPr>
        <w:t>w</w:t>
      </w:r>
      <w:r>
        <w:rPr>
          <w:rFonts w:ascii="Arial" w:hAnsi="Arial" w:cs="Arial"/>
          <w:i/>
        </w:rPr>
        <w:t>rite in: …………………………………………………</w:t>
      </w:r>
      <w:r>
        <w:rPr>
          <w:rFonts w:ascii="Arial" w:hAnsi="Arial" w:cs="Arial"/>
          <w:i/>
        </w:rPr>
        <w:tab/>
      </w:r>
      <w:r>
        <w:rPr>
          <w:rFonts w:ascii="Arial" w:hAnsi="Arial" w:cs="Arial"/>
        </w:rPr>
        <w:tab/>
      </w:r>
      <w:r>
        <w:rPr>
          <w:rFonts w:ascii="Arial" w:hAnsi="Arial" w:cs="Arial"/>
        </w:rPr>
        <w:tab/>
      </w:r>
    </w:p>
    <w:p w14:paraId="2F51FC92" w14:textId="77777777" w:rsidR="007D3180" w:rsidRDefault="007D3180" w:rsidP="007D3180">
      <w:pPr>
        <w:tabs>
          <w:tab w:val="left" w:pos="284"/>
          <w:tab w:val="left" w:pos="1134"/>
          <w:tab w:val="left" w:pos="1701"/>
          <w:tab w:val="left" w:pos="2268"/>
        </w:tabs>
        <w:ind w:left="1134" w:right="-1" w:hanging="1134"/>
        <w:jc w:val="both"/>
        <w:rPr>
          <w:rFonts w:ascii="Arial" w:hAnsi="Arial" w:cs="Arial"/>
        </w:rPr>
      </w:pPr>
      <w:r>
        <w:rPr>
          <w:rFonts w:ascii="Arial" w:hAnsi="Arial" w:cs="Arial"/>
          <w:sz w:val="48"/>
          <w:szCs w:val="48"/>
        </w:rPr>
        <w:tab/>
      </w:r>
      <w:r>
        <w:rPr>
          <w:rFonts w:ascii="Arial" w:hAnsi="Arial" w:cs="Arial"/>
          <w:sz w:val="48"/>
          <w:szCs w:val="48"/>
        </w:rPr>
        <w:tab/>
      </w:r>
    </w:p>
    <w:p w14:paraId="77534228" w14:textId="77777777" w:rsidR="007D3180" w:rsidRDefault="007D3180" w:rsidP="007D3180">
      <w:pPr>
        <w:pBdr>
          <w:top w:val="single" w:sz="18" w:space="1" w:color="339966"/>
        </w:pBdr>
        <w:tabs>
          <w:tab w:val="left" w:pos="284"/>
          <w:tab w:val="left" w:pos="1134"/>
          <w:tab w:val="left" w:pos="1701"/>
        </w:tabs>
        <w:ind w:right="-1"/>
        <w:jc w:val="both"/>
        <w:rPr>
          <w:rFonts w:ascii="Arial" w:hAnsi="Arial" w:cs="Arial"/>
          <w:b/>
          <w:bCs/>
          <w:color w:val="339966"/>
        </w:rPr>
      </w:pPr>
      <w:r>
        <w:rPr>
          <w:rFonts w:ascii="Arial" w:hAnsi="Arial" w:cs="Arial"/>
          <w:b/>
          <w:bCs/>
          <w:color w:val="339966"/>
        </w:rPr>
        <w:t>PARENT’S LICENSING</w:t>
      </w:r>
    </w:p>
    <w:p w14:paraId="501DDF8F" w14:textId="77777777" w:rsidR="007D3180" w:rsidRDefault="007D3180" w:rsidP="007D3180">
      <w:pPr>
        <w:ind w:left="270"/>
        <w:rPr>
          <w:rFonts w:ascii="Arial" w:hAnsi="Arial" w:cs="Arial"/>
          <w:b/>
          <w:u w:val="single"/>
        </w:rPr>
      </w:pPr>
    </w:p>
    <w:p w14:paraId="25164180" w14:textId="77777777" w:rsidR="007D3180" w:rsidRDefault="007D3180" w:rsidP="007D3180">
      <w:pPr>
        <w:numPr>
          <w:ilvl w:val="0"/>
          <w:numId w:val="3"/>
        </w:numPr>
        <w:tabs>
          <w:tab w:val="left" w:pos="284"/>
          <w:tab w:val="left" w:pos="1134"/>
          <w:tab w:val="left" w:pos="1701"/>
        </w:tabs>
        <w:spacing w:after="0" w:line="240" w:lineRule="auto"/>
        <w:ind w:right="-1"/>
        <w:jc w:val="both"/>
        <w:rPr>
          <w:rFonts w:ascii="Arial" w:hAnsi="Arial" w:cs="Arial"/>
          <w:b/>
          <w:color w:val="339966"/>
        </w:rPr>
      </w:pPr>
      <w:r>
        <w:rPr>
          <w:rFonts w:ascii="Arial" w:hAnsi="Arial" w:cs="Arial"/>
          <w:b/>
          <w:color w:val="339966"/>
        </w:rPr>
        <w:t>Do you think your parents trust you when you are by yourself in traffic</w:t>
      </w:r>
    </w:p>
    <w:p w14:paraId="61DB8917" w14:textId="77777777" w:rsidR="007D3180" w:rsidRDefault="007D3180" w:rsidP="007D3180">
      <w:pPr>
        <w:tabs>
          <w:tab w:val="left" w:pos="284"/>
          <w:tab w:val="left" w:pos="1134"/>
          <w:tab w:val="left" w:pos="1701"/>
        </w:tabs>
        <w:ind w:left="360" w:right="-1"/>
        <w:jc w:val="both"/>
        <w:rPr>
          <w:rFonts w:ascii="Arial" w:hAnsi="Arial" w:cs="Arial"/>
          <w:b/>
          <w:color w:val="339966"/>
        </w:rPr>
      </w:pPr>
    </w:p>
    <w:tbl>
      <w:tblPr>
        <w:tblW w:w="8237" w:type="dxa"/>
        <w:tblInd w:w="738" w:type="dxa"/>
        <w:tblLook w:val="04A0" w:firstRow="1" w:lastRow="0" w:firstColumn="1" w:lastColumn="0" w:noHBand="0" w:noVBand="1"/>
      </w:tblPr>
      <w:tblGrid>
        <w:gridCol w:w="810"/>
        <w:gridCol w:w="7427"/>
      </w:tblGrid>
      <w:tr w:rsidR="007D3180" w14:paraId="57F651DB" w14:textId="77777777" w:rsidTr="00293461">
        <w:trPr>
          <w:trHeight w:val="360"/>
        </w:trPr>
        <w:tc>
          <w:tcPr>
            <w:tcW w:w="810" w:type="dxa"/>
            <w:shd w:val="clear" w:color="auto" w:fill="auto"/>
          </w:tcPr>
          <w:p w14:paraId="3E271D09" w14:textId="77777777" w:rsidR="007D3180" w:rsidRDefault="007D3180" w:rsidP="00293461">
            <w:pPr>
              <w:tabs>
                <w:tab w:val="left" w:pos="284"/>
                <w:tab w:val="left" w:pos="1134"/>
                <w:tab w:val="left" w:pos="1701"/>
              </w:tabs>
              <w:ind w:right="-1"/>
              <w:jc w:val="both"/>
              <w:rPr>
                <w:rFonts w:ascii="Arial" w:hAnsi="Arial" w:cs="Arial"/>
              </w:rPr>
            </w:pPr>
            <w:r>
              <w:rPr>
                <w:rFonts w:ascii="Arial" w:hAnsi="Arial" w:cs="Arial"/>
                <w:noProof/>
              </w:rPr>
              <mc:AlternateContent>
                <mc:Choice Requires="wps">
                  <w:drawing>
                    <wp:anchor distT="0" distB="0" distL="114300" distR="114300" simplePos="0" relativeHeight="251700224" behindDoc="0" locked="0" layoutInCell="1" allowOverlap="1" wp14:anchorId="5D23F83F" wp14:editId="47F77E60">
                      <wp:simplePos x="0" y="0"/>
                      <wp:positionH relativeFrom="column">
                        <wp:posOffset>89535</wp:posOffset>
                      </wp:positionH>
                      <wp:positionV relativeFrom="paragraph">
                        <wp:posOffset>33655</wp:posOffset>
                      </wp:positionV>
                      <wp:extent cx="210185" cy="172085"/>
                      <wp:effectExtent l="12700" t="17780" r="15875" b="10795"/>
                      <wp:wrapNone/>
                      <wp:docPr id="62" name="Rectangle 90"/>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62E147D" id="Rectangle 90" o:spid="_x0000_s1026" style="position:absolute;margin-left:7.05pt;margin-top:2.65pt;width:16.55pt;height:13.5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" strokeweight=".53mm"/>
                  </w:pict>
                </mc:Fallback>
              </mc:AlternateContent>
            </w:r>
          </w:p>
        </w:tc>
        <w:tc>
          <w:tcPr>
            <w:tcW w:w="7426" w:type="dxa"/>
            <w:shd w:val="clear" w:color="auto" w:fill="auto"/>
            <w:vAlign w:val="center"/>
          </w:tcPr>
          <w:p w14:paraId="7D91A866" w14:textId="77777777" w:rsidR="007D3180" w:rsidRDefault="007D3180" w:rsidP="00293461">
            <w:pPr>
              <w:tabs>
                <w:tab w:val="left" w:pos="284"/>
                <w:tab w:val="left" w:pos="1134"/>
                <w:tab w:val="left" w:pos="1701"/>
              </w:tabs>
              <w:ind w:right="-1"/>
              <w:rPr>
                <w:rFonts w:ascii="Arial" w:hAnsi="Arial" w:cs="Arial"/>
              </w:rPr>
            </w:pPr>
            <w:r>
              <w:rPr>
                <w:rFonts w:ascii="Arial" w:hAnsi="Arial" w:cs="Arial"/>
              </w:rPr>
              <w:t>Never</w:t>
            </w:r>
          </w:p>
        </w:tc>
      </w:tr>
      <w:tr w:rsidR="007D3180" w14:paraId="17874D68" w14:textId="77777777" w:rsidTr="00293461">
        <w:trPr>
          <w:trHeight w:val="360"/>
        </w:trPr>
        <w:tc>
          <w:tcPr>
            <w:tcW w:w="810" w:type="dxa"/>
            <w:shd w:val="clear" w:color="auto" w:fill="auto"/>
          </w:tcPr>
          <w:p w14:paraId="1FAF21B1"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01248" behindDoc="0" locked="0" layoutInCell="1" allowOverlap="1" wp14:anchorId="7CB7FB84" wp14:editId="39390491">
                      <wp:simplePos x="0" y="0"/>
                      <wp:positionH relativeFrom="column">
                        <wp:posOffset>89535</wp:posOffset>
                      </wp:positionH>
                      <wp:positionV relativeFrom="paragraph">
                        <wp:posOffset>26035</wp:posOffset>
                      </wp:positionV>
                      <wp:extent cx="210185" cy="172085"/>
                      <wp:effectExtent l="12700" t="10160" r="15875" b="18415"/>
                      <wp:wrapNone/>
                      <wp:docPr id="63" name="Rectangle 89"/>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156BF3D" id="Rectangle 89" o:spid="_x0000_s1026" style="position:absolute;margin-left:7.05pt;margin-top:2.05pt;width:16.55pt;height:13.5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" strokeweight=".53mm"/>
                  </w:pict>
                </mc:Fallback>
              </mc:AlternateContent>
            </w:r>
          </w:p>
        </w:tc>
        <w:tc>
          <w:tcPr>
            <w:tcW w:w="7426" w:type="dxa"/>
            <w:shd w:val="clear" w:color="auto" w:fill="auto"/>
            <w:vAlign w:val="center"/>
          </w:tcPr>
          <w:p w14:paraId="1CAC42B1" w14:textId="77777777" w:rsidR="007D3180" w:rsidRDefault="007D3180" w:rsidP="00293461">
            <w:pPr>
              <w:rPr>
                <w:rFonts w:ascii="Arial" w:hAnsi="Arial" w:cs="Arial"/>
              </w:rPr>
            </w:pPr>
            <w:r>
              <w:rPr>
                <w:rFonts w:ascii="Arial" w:hAnsi="Arial" w:cs="Arial"/>
              </w:rPr>
              <w:t>Sometime</w:t>
            </w:r>
          </w:p>
        </w:tc>
      </w:tr>
      <w:tr w:rsidR="007D3180" w14:paraId="553CDBD5" w14:textId="77777777" w:rsidTr="00293461">
        <w:trPr>
          <w:trHeight w:val="360"/>
        </w:trPr>
        <w:tc>
          <w:tcPr>
            <w:tcW w:w="810" w:type="dxa"/>
            <w:shd w:val="clear" w:color="auto" w:fill="auto"/>
          </w:tcPr>
          <w:p w14:paraId="3CB13EBC"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02272" behindDoc="0" locked="0" layoutInCell="1" allowOverlap="1" wp14:anchorId="5B711434" wp14:editId="1C20ED74">
                      <wp:simplePos x="0" y="0"/>
                      <wp:positionH relativeFrom="column">
                        <wp:posOffset>89535</wp:posOffset>
                      </wp:positionH>
                      <wp:positionV relativeFrom="paragraph">
                        <wp:posOffset>25400</wp:posOffset>
                      </wp:positionV>
                      <wp:extent cx="210185" cy="172085"/>
                      <wp:effectExtent l="12700" t="9525" r="15875" b="9525"/>
                      <wp:wrapNone/>
                      <wp:docPr id="64" name="Rectangle 88"/>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A804E1D" id="Rectangle 88" o:spid="_x0000_s1026" style="position:absolute;margin-left:7.05pt;margin-top:2pt;width:16.55pt;height:13.5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" strokeweight=".53mm"/>
                  </w:pict>
                </mc:Fallback>
              </mc:AlternateContent>
            </w:r>
          </w:p>
        </w:tc>
        <w:tc>
          <w:tcPr>
            <w:tcW w:w="7426" w:type="dxa"/>
            <w:shd w:val="clear" w:color="auto" w:fill="auto"/>
            <w:vAlign w:val="center"/>
          </w:tcPr>
          <w:p w14:paraId="76C095B9" w14:textId="77777777" w:rsidR="007D3180" w:rsidRDefault="007D3180" w:rsidP="00293461">
            <w:pPr>
              <w:tabs>
                <w:tab w:val="left" w:pos="284"/>
                <w:tab w:val="left" w:pos="1134"/>
                <w:tab w:val="left" w:pos="1701"/>
              </w:tabs>
              <w:ind w:right="-1"/>
              <w:rPr>
                <w:rFonts w:ascii="Arial" w:hAnsi="Arial" w:cs="Arial"/>
              </w:rPr>
            </w:pPr>
            <w:r>
              <w:rPr>
                <w:rFonts w:ascii="Arial" w:hAnsi="Arial" w:cs="Arial"/>
              </w:rPr>
              <w:t>Always</w:t>
            </w:r>
            <w:r>
              <w:rPr>
                <w:rFonts w:ascii="Arial" w:hAnsi="Arial" w:cs="Arial"/>
              </w:rPr>
              <w:tab/>
            </w:r>
          </w:p>
        </w:tc>
      </w:tr>
    </w:tbl>
    <w:p w14:paraId="1ACA5D83" w14:textId="77777777" w:rsidR="007D3180" w:rsidRDefault="007D3180" w:rsidP="007D3180">
      <w:pPr>
        <w:tabs>
          <w:tab w:val="left" w:pos="284"/>
          <w:tab w:val="left" w:pos="1134"/>
          <w:tab w:val="left" w:pos="1701"/>
        </w:tabs>
        <w:ind w:right="-1"/>
        <w:jc w:val="both"/>
        <w:rPr>
          <w:rFonts w:ascii="Arial" w:hAnsi="Arial" w:cs="Arial"/>
          <w:b/>
          <w:color w:val="339966"/>
        </w:rPr>
      </w:pPr>
    </w:p>
    <w:p w14:paraId="607229FA" w14:textId="77777777" w:rsidR="007D3180" w:rsidRDefault="007D3180" w:rsidP="007D3180">
      <w:pPr>
        <w:numPr>
          <w:ilvl w:val="0"/>
          <w:numId w:val="3"/>
        </w:numPr>
        <w:tabs>
          <w:tab w:val="left" w:pos="284"/>
          <w:tab w:val="left" w:pos="360"/>
          <w:tab w:val="left" w:pos="630"/>
          <w:tab w:val="left" w:pos="1134"/>
        </w:tabs>
        <w:spacing w:after="0" w:line="240" w:lineRule="auto"/>
        <w:ind w:right="-1"/>
        <w:jc w:val="both"/>
        <w:rPr>
          <w:rFonts w:ascii="Arial" w:hAnsi="Arial" w:cs="Arial"/>
          <w:b/>
          <w:color w:val="339966"/>
        </w:rPr>
      </w:pPr>
      <w:r>
        <w:rPr>
          <w:rFonts w:ascii="Arial" w:hAnsi="Arial" w:cs="Arial"/>
          <w:b/>
          <w:color w:val="339966"/>
        </w:rPr>
        <w:t xml:space="preserve"> What do your parents think is appropriate for a child of your age to do on your own?</w:t>
      </w:r>
    </w:p>
    <w:p w14:paraId="16C14F4A" w14:textId="77777777" w:rsidR="007D3180" w:rsidRDefault="007D3180" w:rsidP="007D3180">
      <w:pPr>
        <w:tabs>
          <w:tab w:val="left" w:pos="284"/>
          <w:tab w:val="left" w:pos="360"/>
          <w:tab w:val="left" w:pos="630"/>
          <w:tab w:val="left" w:pos="1134"/>
        </w:tabs>
        <w:ind w:right="-1"/>
        <w:jc w:val="both"/>
        <w:rPr>
          <w:rFonts w:ascii="Arial" w:hAnsi="Arial" w:cs="Arial"/>
          <w:b/>
          <w:color w:val="339966"/>
        </w:rPr>
      </w:pPr>
    </w:p>
    <w:tbl>
      <w:tblPr>
        <w:tblW w:w="8237" w:type="dxa"/>
        <w:tblInd w:w="738" w:type="dxa"/>
        <w:tblLook w:val="04A0" w:firstRow="1" w:lastRow="0" w:firstColumn="1" w:lastColumn="0" w:noHBand="0" w:noVBand="1"/>
      </w:tblPr>
      <w:tblGrid>
        <w:gridCol w:w="630"/>
        <w:gridCol w:w="7607"/>
      </w:tblGrid>
      <w:tr w:rsidR="007D3180" w14:paraId="481D753F" w14:textId="77777777" w:rsidTr="00293461">
        <w:trPr>
          <w:trHeight w:val="403"/>
        </w:trPr>
        <w:tc>
          <w:tcPr>
            <w:tcW w:w="630" w:type="dxa"/>
            <w:shd w:val="clear" w:color="auto" w:fill="auto"/>
          </w:tcPr>
          <w:p w14:paraId="110B79D7" w14:textId="77777777" w:rsidR="007D3180" w:rsidRDefault="007D3180" w:rsidP="00293461">
            <w:pPr>
              <w:tabs>
                <w:tab w:val="left" w:pos="284"/>
                <w:tab w:val="left" w:pos="1134"/>
                <w:tab w:val="left" w:pos="1701"/>
              </w:tabs>
              <w:ind w:right="-1"/>
              <w:rPr>
                <w:rFonts w:ascii="Arial" w:hAnsi="Arial" w:cs="Arial"/>
              </w:rPr>
            </w:pPr>
            <w:r>
              <w:rPr>
                <w:rFonts w:ascii="Arial" w:hAnsi="Arial" w:cs="Arial"/>
                <w:noProof/>
              </w:rPr>
              <mc:AlternateContent>
                <mc:Choice Requires="wps">
                  <w:drawing>
                    <wp:anchor distT="0" distB="0" distL="114300" distR="114300" simplePos="0" relativeHeight="251703296" behindDoc="0" locked="0" layoutInCell="1" allowOverlap="1" wp14:anchorId="36423775" wp14:editId="255665D0">
                      <wp:simplePos x="0" y="0"/>
                      <wp:positionH relativeFrom="column">
                        <wp:posOffset>89535</wp:posOffset>
                      </wp:positionH>
                      <wp:positionV relativeFrom="paragraph">
                        <wp:posOffset>33655</wp:posOffset>
                      </wp:positionV>
                      <wp:extent cx="210185" cy="172085"/>
                      <wp:effectExtent l="12700" t="10160" r="15875" b="18415"/>
                      <wp:wrapNone/>
                      <wp:docPr id="65" name="Rectangle 87"/>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C808AF8" id="Rectangle 87" o:spid="_x0000_s1026" style="position:absolute;margin-left:7.05pt;margin-top:2.65pt;width:16.55pt;height:13.5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" strokeweight=".53mm"/>
                  </w:pict>
                </mc:Fallback>
              </mc:AlternateContent>
            </w:r>
          </w:p>
        </w:tc>
        <w:tc>
          <w:tcPr>
            <w:tcW w:w="7606" w:type="dxa"/>
            <w:shd w:val="clear" w:color="auto" w:fill="auto"/>
          </w:tcPr>
          <w:p w14:paraId="004DEA2D" w14:textId="77777777" w:rsidR="007D3180" w:rsidRDefault="007D3180" w:rsidP="00293461">
            <w:pPr>
              <w:rPr>
                <w:rFonts w:ascii="Arial" w:hAnsi="Arial" w:cs="Arial"/>
              </w:rPr>
            </w:pPr>
            <w:r>
              <w:rPr>
                <w:rFonts w:ascii="Arial" w:hAnsi="Arial" w:cs="Arial"/>
              </w:rPr>
              <w:t>Travel by bus in day time</w:t>
            </w:r>
          </w:p>
        </w:tc>
      </w:tr>
      <w:tr w:rsidR="007D3180" w14:paraId="5CF831BE" w14:textId="77777777" w:rsidTr="00293461">
        <w:trPr>
          <w:trHeight w:val="403"/>
        </w:trPr>
        <w:tc>
          <w:tcPr>
            <w:tcW w:w="630" w:type="dxa"/>
            <w:shd w:val="clear" w:color="auto" w:fill="auto"/>
          </w:tcPr>
          <w:p w14:paraId="2D27D4DF" w14:textId="77777777" w:rsidR="007D3180" w:rsidRDefault="007D3180" w:rsidP="00293461">
            <w:pPr>
              <w:tabs>
                <w:tab w:val="left" w:pos="284"/>
                <w:tab w:val="left" w:pos="1134"/>
                <w:tab w:val="left" w:pos="1701"/>
              </w:tabs>
              <w:ind w:right="-1"/>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04320" behindDoc="0" locked="0" layoutInCell="1" allowOverlap="1" wp14:anchorId="7E8C9C06" wp14:editId="734A8C9C">
                      <wp:simplePos x="0" y="0"/>
                      <wp:positionH relativeFrom="column">
                        <wp:posOffset>89535</wp:posOffset>
                      </wp:positionH>
                      <wp:positionV relativeFrom="paragraph">
                        <wp:posOffset>26035</wp:posOffset>
                      </wp:positionV>
                      <wp:extent cx="210185" cy="172085"/>
                      <wp:effectExtent l="12700" t="10795" r="15875" b="17780"/>
                      <wp:wrapNone/>
                      <wp:docPr id="66" name="Rectangle 86"/>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5D0F50B" id="Rectangle 86" o:spid="_x0000_s1026" style="position:absolute;margin-left:7.05pt;margin-top:2.05pt;width:16.55pt;height:13.5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" strokeweight=".53mm"/>
                  </w:pict>
                </mc:Fallback>
              </mc:AlternateContent>
            </w:r>
          </w:p>
        </w:tc>
        <w:tc>
          <w:tcPr>
            <w:tcW w:w="7606" w:type="dxa"/>
            <w:shd w:val="clear" w:color="auto" w:fill="auto"/>
          </w:tcPr>
          <w:p w14:paraId="6C1E2ED9" w14:textId="77777777" w:rsidR="007D3180" w:rsidRDefault="007D3180" w:rsidP="00293461">
            <w:pPr>
              <w:rPr>
                <w:rFonts w:ascii="Arial" w:hAnsi="Arial" w:cs="Arial"/>
              </w:rPr>
            </w:pPr>
            <w:r>
              <w:rPr>
                <w:rFonts w:ascii="Arial" w:hAnsi="Arial" w:cs="Arial"/>
              </w:rPr>
              <w:t>Travel by bus in the evening</w:t>
            </w:r>
          </w:p>
        </w:tc>
      </w:tr>
      <w:tr w:rsidR="007D3180" w14:paraId="7EDFFB85" w14:textId="77777777" w:rsidTr="00293461">
        <w:trPr>
          <w:trHeight w:val="403"/>
        </w:trPr>
        <w:tc>
          <w:tcPr>
            <w:tcW w:w="630" w:type="dxa"/>
            <w:shd w:val="clear" w:color="auto" w:fill="auto"/>
          </w:tcPr>
          <w:p w14:paraId="38992A0E" w14:textId="77777777" w:rsidR="007D3180" w:rsidRDefault="007D3180" w:rsidP="00293461">
            <w:pPr>
              <w:tabs>
                <w:tab w:val="left" w:pos="284"/>
                <w:tab w:val="left" w:pos="1134"/>
                <w:tab w:val="left" w:pos="1701"/>
              </w:tabs>
              <w:ind w:right="-1"/>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05344" behindDoc="0" locked="0" layoutInCell="1" allowOverlap="1" wp14:anchorId="0E013562" wp14:editId="5F69BC0E">
                      <wp:simplePos x="0" y="0"/>
                      <wp:positionH relativeFrom="column">
                        <wp:posOffset>89535</wp:posOffset>
                      </wp:positionH>
                      <wp:positionV relativeFrom="paragraph">
                        <wp:posOffset>25400</wp:posOffset>
                      </wp:positionV>
                      <wp:extent cx="210185" cy="172085"/>
                      <wp:effectExtent l="12700" t="18415" r="15875" b="10160"/>
                      <wp:wrapNone/>
                      <wp:docPr id="67" name="Rectangle 85"/>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2CEFCED" id="Rectangle 85" o:spid="_x0000_s1026" style="position:absolute;margin-left:7.05pt;margin-top:2pt;width:16.55pt;height:13.5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" strokeweight=".53mm"/>
                  </w:pict>
                </mc:Fallback>
              </mc:AlternateContent>
            </w:r>
          </w:p>
        </w:tc>
        <w:tc>
          <w:tcPr>
            <w:tcW w:w="7606" w:type="dxa"/>
            <w:shd w:val="clear" w:color="auto" w:fill="auto"/>
          </w:tcPr>
          <w:p w14:paraId="66EF215E" w14:textId="77777777" w:rsidR="007D3180" w:rsidRDefault="007D3180" w:rsidP="00293461">
            <w:pPr>
              <w:rPr>
                <w:rFonts w:ascii="Arial" w:hAnsi="Arial" w:cs="Arial"/>
              </w:rPr>
            </w:pPr>
            <w:r>
              <w:rPr>
                <w:rFonts w:ascii="Arial" w:hAnsi="Arial" w:cs="Arial"/>
              </w:rPr>
              <w:t>Cycle in day time</w:t>
            </w:r>
          </w:p>
        </w:tc>
      </w:tr>
      <w:tr w:rsidR="007D3180" w14:paraId="720E4BF3" w14:textId="77777777" w:rsidTr="00293461">
        <w:trPr>
          <w:trHeight w:val="403"/>
        </w:trPr>
        <w:tc>
          <w:tcPr>
            <w:tcW w:w="630" w:type="dxa"/>
            <w:shd w:val="clear" w:color="auto" w:fill="auto"/>
          </w:tcPr>
          <w:p w14:paraId="71C11E7D" w14:textId="77777777" w:rsidR="007D3180" w:rsidRDefault="007D3180" w:rsidP="00293461">
            <w:pPr>
              <w:tabs>
                <w:tab w:val="left" w:pos="284"/>
                <w:tab w:val="left" w:pos="1134"/>
                <w:tab w:val="left" w:pos="1701"/>
              </w:tabs>
              <w:ind w:right="-1"/>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06368" behindDoc="0" locked="0" layoutInCell="1" allowOverlap="1" wp14:anchorId="76603B8D" wp14:editId="64D98196">
                      <wp:simplePos x="0" y="0"/>
                      <wp:positionH relativeFrom="column">
                        <wp:posOffset>89535</wp:posOffset>
                      </wp:positionH>
                      <wp:positionV relativeFrom="paragraph">
                        <wp:posOffset>30480</wp:posOffset>
                      </wp:positionV>
                      <wp:extent cx="210185" cy="172085"/>
                      <wp:effectExtent l="12700" t="12700" r="15875" b="15875"/>
                      <wp:wrapNone/>
                      <wp:docPr id="68" name="Rectangle 84"/>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0BCE236" id="Rectangle 84" o:spid="_x0000_s1026" style="position:absolute;margin-left:7.05pt;margin-top:2.4pt;width:16.55pt;height:13.5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" strokeweight=".53mm"/>
                  </w:pict>
                </mc:Fallback>
              </mc:AlternateContent>
            </w:r>
          </w:p>
        </w:tc>
        <w:tc>
          <w:tcPr>
            <w:tcW w:w="7606" w:type="dxa"/>
            <w:shd w:val="clear" w:color="auto" w:fill="auto"/>
          </w:tcPr>
          <w:p w14:paraId="18BBA74F" w14:textId="77777777" w:rsidR="007D3180" w:rsidRDefault="007D3180" w:rsidP="00293461">
            <w:pPr>
              <w:tabs>
                <w:tab w:val="left" w:pos="284"/>
                <w:tab w:val="left" w:pos="1134"/>
                <w:tab w:val="left" w:pos="1701"/>
              </w:tabs>
              <w:ind w:left="1134" w:right="-1" w:hanging="1134"/>
              <w:rPr>
                <w:rFonts w:ascii="Arial" w:hAnsi="Arial" w:cs="Arial"/>
              </w:rPr>
            </w:pPr>
            <w:r>
              <w:rPr>
                <w:rFonts w:ascii="Arial" w:hAnsi="Arial" w:cs="Arial"/>
              </w:rPr>
              <w:t>Cycle in the evening</w:t>
            </w:r>
          </w:p>
        </w:tc>
      </w:tr>
      <w:tr w:rsidR="007D3180" w14:paraId="04BB6ADE" w14:textId="77777777" w:rsidTr="00293461">
        <w:trPr>
          <w:trHeight w:val="403"/>
        </w:trPr>
        <w:tc>
          <w:tcPr>
            <w:tcW w:w="630" w:type="dxa"/>
            <w:shd w:val="clear" w:color="auto" w:fill="auto"/>
          </w:tcPr>
          <w:p w14:paraId="2984A9B5" w14:textId="77777777" w:rsidR="007D3180" w:rsidRDefault="007D3180" w:rsidP="00293461">
            <w:pPr>
              <w:tabs>
                <w:tab w:val="left" w:pos="284"/>
                <w:tab w:val="left" w:pos="1134"/>
                <w:tab w:val="left" w:pos="1701"/>
              </w:tabs>
              <w:ind w:right="-1"/>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07392" behindDoc="0" locked="0" layoutInCell="1" allowOverlap="1" wp14:anchorId="074D50F4" wp14:editId="3C2764FA">
                      <wp:simplePos x="0" y="0"/>
                      <wp:positionH relativeFrom="column">
                        <wp:posOffset>89535</wp:posOffset>
                      </wp:positionH>
                      <wp:positionV relativeFrom="paragraph">
                        <wp:posOffset>33655</wp:posOffset>
                      </wp:positionV>
                      <wp:extent cx="210185" cy="172085"/>
                      <wp:effectExtent l="12700" t="14605" r="15875" b="13970"/>
                      <wp:wrapNone/>
                      <wp:docPr id="69" name="Rectangle 81"/>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2CA1700" id="Rectangle 81" o:spid="_x0000_s1026" style="position:absolute;margin-left:7.05pt;margin-top:2.65pt;width:16.55pt;height:13.5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" strokeweight=".53mm"/>
                  </w:pict>
                </mc:Fallback>
              </mc:AlternateContent>
            </w:r>
            <w:r>
              <w:rPr>
                <w:rFonts w:ascii="Arial" w:hAnsi="Arial" w:cs="Arial"/>
                <w:b/>
                <w:noProof/>
                <w:color w:val="339966"/>
              </w:rPr>
              <mc:AlternateContent>
                <mc:Choice Requires="wps">
                  <w:drawing>
                    <wp:anchor distT="0" distB="0" distL="114300" distR="114300" simplePos="0" relativeHeight="251708416" behindDoc="0" locked="0" layoutInCell="1" allowOverlap="1" wp14:anchorId="4E599779" wp14:editId="5E14CFD4">
                      <wp:simplePos x="0" y="0"/>
                      <wp:positionH relativeFrom="column">
                        <wp:posOffset>89535</wp:posOffset>
                      </wp:positionH>
                      <wp:positionV relativeFrom="paragraph">
                        <wp:posOffset>271780</wp:posOffset>
                      </wp:positionV>
                      <wp:extent cx="210185" cy="172085"/>
                      <wp:effectExtent l="12700" t="14605" r="15875" b="13970"/>
                      <wp:wrapNone/>
                      <wp:docPr id="70" name="Rectangle 82"/>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F6962C2" id="Rectangle 82" o:spid="_x0000_s1026" style="position:absolute;margin-left:7.05pt;margin-top:21.4pt;width:16.55pt;height:13.5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" strokeweight=".53mm"/>
                  </w:pict>
                </mc:Fallback>
              </mc:AlternateContent>
            </w:r>
            <w:r>
              <w:rPr>
                <w:rFonts w:ascii="Arial" w:hAnsi="Arial" w:cs="Arial"/>
                <w:b/>
                <w:noProof/>
                <w:color w:val="339966"/>
              </w:rPr>
              <mc:AlternateContent>
                <mc:Choice Requires="wps">
                  <w:drawing>
                    <wp:anchor distT="0" distB="0" distL="114300" distR="114300" simplePos="0" relativeHeight="251709440" behindDoc="0" locked="0" layoutInCell="1" allowOverlap="1" wp14:anchorId="5F75CDCF" wp14:editId="45655737">
                      <wp:simplePos x="0" y="0"/>
                      <wp:positionH relativeFrom="column">
                        <wp:posOffset>89535</wp:posOffset>
                      </wp:positionH>
                      <wp:positionV relativeFrom="paragraph">
                        <wp:posOffset>500380</wp:posOffset>
                      </wp:positionV>
                      <wp:extent cx="210185" cy="172085"/>
                      <wp:effectExtent l="12700" t="14605" r="15875" b="13970"/>
                      <wp:wrapNone/>
                      <wp:docPr id="71" name="Rectangle 83"/>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1ABEC8F" id="Rectangle 83" o:spid="_x0000_s1026" style="position:absolute;margin-left:7.05pt;margin-top:39.4pt;width:16.55pt;height:13.5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" strokeweight=".53mm"/>
                  </w:pict>
                </mc:Fallback>
              </mc:AlternateContent>
            </w:r>
          </w:p>
        </w:tc>
        <w:tc>
          <w:tcPr>
            <w:tcW w:w="7606" w:type="dxa"/>
            <w:shd w:val="clear" w:color="auto" w:fill="auto"/>
          </w:tcPr>
          <w:p w14:paraId="616F451E" w14:textId="77777777" w:rsidR="007D3180" w:rsidRDefault="007D3180" w:rsidP="00293461">
            <w:pPr>
              <w:tabs>
                <w:tab w:val="left" w:pos="284"/>
                <w:tab w:val="left" w:pos="1134"/>
                <w:tab w:val="left" w:pos="1701"/>
              </w:tabs>
              <w:ind w:left="1134" w:right="-1" w:hanging="1134"/>
              <w:rPr>
                <w:rFonts w:ascii="Arial" w:hAnsi="Arial" w:cs="Arial"/>
              </w:rPr>
            </w:pPr>
            <w:r>
              <w:rPr>
                <w:rFonts w:ascii="Arial" w:hAnsi="Arial" w:cs="Arial"/>
              </w:rPr>
              <w:t>Walk around in day time</w:t>
            </w:r>
          </w:p>
        </w:tc>
      </w:tr>
      <w:tr w:rsidR="007D3180" w14:paraId="0CB1A756" w14:textId="77777777" w:rsidTr="00293461">
        <w:trPr>
          <w:trHeight w:val="403"/>
        </w:trPr>
        <w:tc>
          <w:tcPr>
            <w:tcW w:w="630" w:type="dxa"/>
            <w:shd w:val="clear" w:color="auto" w:fill="auto"/>
          </w:tcPr>
          <w:p w14:paraId="24FF6765" w14:textId="77777777" w:rsidR="007D3180" w:rsidRDefault="007D3180" w:rsidP="00293461">
            <w:pPr>
              <w:tabs>
                <w:tab w:val="left" w:pos="284"/>
                <w:tab w:val="left" w:pos="1134"/>
                <w:tab w:val="left" w:pos="1701"/>
              </w:tabs>
              <w:ind w:right="-1"/>
              <w:rPr>
                <w:rFonts w:ascii="Arial" w:hAnsi="Arial" w:cs="Arial"/>
                <w:b/>
                <w:color w:val="339966"/>
              </w:rPr>
            </w:pPr>
          </w:p>
        </w:tc>
        <w:tc>
          <w:tcPr>
            <w:tcW w:w="7606" w:type="dxa"/>
            <w:shd w:val="clear" w:color="auto" w:fill="auto"/>
          </w:tcPr>
          <w:p w14:paraId="752E4FA0" w14:textId="77777777" w:rsidR="007D3180" w:rsidRDefault="007D3180" w:rsidP="00293461">
            <w:pPr>
              <w:tabs>
                <w:tab w:val="left" w:pos="284"/>
                <w:tab w:val="left" w:pos="1134"/>
                <w:tab w:val="left" w:pos="1701"/>
              </w:tabs>
              <w:ind w:left="1134" w:right="-1" w:hanging="1134"/>
              <w:rPr>
                <w:rFonts w:ascii="Arial" w:hAnsi="Arial" w:cs="Arial"/>
              </w:rPr>
            </w:pPr>
            <w:r>
              <w:rPr>
                <w:rFonts w:ascii="Arial" w:hAnsi="Arial" w:cs="Arial"/>
              </w:rPr>
              <w:t>Walk around in the evening</w:t>
            </w:r>
          </w:p>
        </w:tc>
      </w:tr>
      <w:tr w:rsidR="007D3180" w14:paraId="17B897EA" w14:textId="77777777" w:rsidTr="00293461">
        <w:trPr>
          <w:trHeight w:val="403"/>
        </w:trPr>
        <w:tc>
          <w:tcPr>
            <w:tcW w:w="630" w:type="dxa"/>
            <w:shd w:val="clear" w:color="auto" w:fill="auto"/>
          </w:tcPr>
          <w:p w14:paraId="166D4B9C" w14:textId="77777777" w:rsidR="007D3180" w:rsidRDefault="007D3180" w:rsidP="00293461">
            <w:pPr>
              <w:tabs>
                <w:tab w:val="left" w:pos="284"/>
                <w:tab w:val="left" w:pos="1134"/>
                <w:tab w:val="left" w:pos="1701"/>
              </w:tabs>
              <w:ind w:right="-1"/>
              <w:rPr>
                <w:rFonts w:ascii="Arial" w:hAnsi="Arial" w:cs="Arial"/>
                <w:b/>
                <w:color w:val="339966"/>
              </w:rPr>
            </w:pPr>
          </w:p>
        </w:tc>
        <w:tc>
          <w:tcPr>
            <w:tcW w:w="7606" w:type="dxa"/>
            <w:shd w:val="clear" w:color="auto" w:fill="auto"/>
          </w:tcPr>
          <w:p w14:paraId="79FA7071" w14:textId="77777777" w:rsidR="007D3180" w:rsidRDefault="007D3180" w:rsidP="00293461">
            <w:pPr>
              <w:tabs>
                <w:tab w:val="left" w:pos="284"/>
                <w:tab w:val="left" w:pos="1134"/>
                <w:tab w:val="left" w:pos="1701"/>
              </w:tabs>
              <w:ind w:left="1134" w:right="-1" w:hanging="1134"/>
              <w:rPr>
                <w:rFonts w:ascii="Arial" w:hAnsi="Arial" w:cs="Arial"/>
              </w:rPr>
            </w:pPr>
            <w:r>
              <w:rPr>
                <w:rFonts w:ascii="Arial" w:hAnsi="Arial" w:cs="Arial"/>
              </w:rPr>
              <w:t>None</w:t>
            </w:r>
          </w:p>
        </w:tc>
      </w:tr>
    </w:tbl>
    <w:p w14:paraId="1FA89F09" w14:textId="77777777" w:rsidR="007D3180" w:rsidRDefault="007D3180" w:rsidP="007D3180">
      <w:pPr>
        <w:tabs>
          <w:tab w:val="left" w:pos="284"/>
          <w:tab w:val="left" w:pos="360"/>
          <w:tab w:val="left" w:pos="630"/>
          <w:tab w:val="left" w:pos="1134"/>
        </w:tabs>
        <w:ind w:right="-1"/>
        <w:jc w:val="both"/>
        <w:rPr>
          <w:rFonts w:ascii="Arial" w:hAnsi="Arial" w:cs="Arial"/>
          <w:b/>
          <w:color w:val="339966"/>
        </w:rPr>
      </w:pPr>
    </w:p>
    <w:p w14:paraId="22E9EA7F" w14:textId="77777777" w:rsidR="007D3180" w:rsidRDefault="007D3180" w:rsidP="007D3180">
      <w:pPr>
        <w:rPr>
          <w:rFonts w:ascii="Arial" w:hAnsi="Arial" w:cs="Arial"/>
        </w:rPr>
      </w:pPr>
      <w:r>
        <w:rPr>
          <w:rFonts w:ascii="Arial" w:hAnsi="Arial" w:cs="Arial"/>
          <w:sz w:val="48"/>
          <w:szCs w:val="48"/>
        </w:rPr>
        <w:t xml:space="preserve">           </w:t>
      </w:r>
    </w:p>
    <w:p w14:paraId="02D5D5E5" w14:textId="77777777" w:rsidR="007D3180" w:rsidRDefault="007D3180" w:rsidP="007D3180">
      <w:pPr>
        <w:numPr>
          <w:ilvl w:val="0"/>
          <w:numId w:val="3"/>
        </w:numPr>
        <w:tabs>
          <w:tab w:val="left" w:pos="284"/>
          <w:tab w:val="left" w:pos="360"/>
          <w:tab w:val="left" w:pos="1701"/>
        </w:tabs>
        <w:spacing w:after="0" w:line="240" w:lineRule="auto"/>
        <w:ind w:right="-1"/>
        <w:jc w:val="both"/>
        <w:rPr>
          <w:rFonts w:ascii="Arial" w:hAnsi="Arial" w:cs="Arial"/>
          <w:b/>
          <w:color w:val="339966"/>
        </w:rPr>
      </w:pPr>
      <w:r>
        <w:rPr>
          <w:rFonts w:ascii="Arial" w:hAnsi="Arial" w:cs="Arial"/>
          <w:b/>
          <w:color w:val="339966"/>
        </w:rPr>
        <w:t xml:space="preserve"> What do you think is appropriate for a child of your age to do on his/her own?</w:t>
      </w:r>
    </w:p>
    <w:p w14:paraId="607B57CE" w14:textId="77777777" w:rsidR="007D3180" w:rsidRDefault="007D3180" w:rsidP="007D3180">
      <w:pPr>
        <w:tabs>
          <w:tab w:val="left" w:pos="284"/>
          <w:tab w:val="left" w:pos="360"/>
          <w:tab w:val="left" w:pos="1701"/>
        </w:tabs>
        <w:ind w:left="360" w:right="-1"/>
        <w:jc w:val="both"/>
        <w:rPr>
          <w:rFonts w:ascii="Arial" w:hAnsi="Arial" w:cs="Arial"/>
          <w:b/>
          <w:color w:val="339966"/>
        </w:rPr>
      </w:pPr>
    </w:p>
    <w:tbl>
      <w:tblPr>
        <w:tblW w:w="8237" w:type="dxa"/>
        <w:tblInd w:w="738" w:type="dxa"/>
        <w:tblLook w:val="04A0" w:firstRow="1" w:lastRow="0" w:firstColumn="1" w:lastColumn="0" w:noHBand="0" w:noVBand="1"/>
      </w:tblPr>
      <w:tblGrid>
        <w:gridCol w:w="630"/>
        <w:gridCol w:w="7607"/>
      </w:tblGrid>
      <w:tr w:rsidR="007D3180" w14:paraId="114152CE" w14:textId="77777777" w:rsidTr="00293461">
        <w:trPr>
          <w:trHeight w:val="403"/>
        </w:trPr>
        <w:tc>
          <w:tcPr>
            <w:tcW w:w="630" w:type="dxa"/>
            <w:shd w:val="clear" w:color="auto" w:fill="auto"/>
          </w:tcPr>
          <w:p w14:paraId="76E45AB8" w14:textId="77777777" w:rsidR="007D3180" w:rsidRDefault="007D3180" w:rsidP="00293461">
            <w:pPr>
              <w:tabs>
                <w:tab w:val="left" w:pos="284"/>
                <w:tab w:val="left" w:pos="1134"/>
                <w:tab w:val="left" w:pos="1701"/>
              </w:tabs>
              <w:ind w:right="-1"/>
              <w:rPr>
                <w:rFonts w:ascii="Arial" w:hAnsi="Arial" w:cs="Arial"/>
              </w:rPr>
            </w:pPr>
            <w:r>
              <w:rPr>
                <w:rFonts w:ascii="Arial" w:hAnsi="Arial" w:cs="Arial"/>
                <w:noProof/>
              </w:rPr>
              <w:lastRenderedPageBreak/>
              <mc:AlternateContent>
                <mc:Choice Requires="wps">
                  <w:drawing>
                    <wp:anchor distT="0" distB="0" distL="114300" distR="114300" simplePos="0" relativeHeight="251710464" behindDoc="0" locked="0" layoutInCell="1" allowOverlap="1" wp14:anchorId="5BCFAABA" wp14:editId="48D581EE">
                      <wp:simplePos x="0" y="0"/>
                      <wp:positionH relativeFrom="column">
                        <wp:posOffset>89535</wp:posOffset>
                      </wp:positionH>
                      <wp:positionV relativeFrom="paragraph">
                        <wp:posOffset>33655</wp:posOffset>
                      </wp:positionV>
                      <wp:extent cx="210185" cy="172085"/>
                      <wp:effectExtent l="12700" t="18415" r="15875" b="10160"/>
                      <wp:wrapNone/>
                      <wp:docPr id="72" name="Rectangle 80"/>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75F29A6" id="Rectangle 80" o:spid="_x0000_s1026" style="position:absolute;margin-left:7.05pt;margin-top:2.65pt;width:16.55pt;height:13.5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" strokeweight=".53mm"/>
                  </w:pict>
                </mc:Fallback>
              </mc:AlternateContent>
            </w:r>
          </w:p>
        </w:tc>
        <w:tc>
          <w:tcPr>
            <w:tcW w:w="7606" w:type="dxa"/>
            <w:shd w:val="clear" w:color="auto" w:fill="auto"/>
          </w:tcPr>
          <w:p w14:paraId="3179305E" w14:textId="77777777" w:rsidR="007D3180" w:rsidRDefault="007D3180" w:rsidP="00293461">
            <w:pPr>
              <w:rPr>
                <w:rFonts w:ascii="Arial" w:hAnsi="Arial" w:cs="Arial"/>
              </w:rPr>
            </w:pPr>
            <w:r>
              <w:rPr>
                <w:rFonts w:ascii="Arial" w:hAnsi="Arial" w:cs="Arial"/>
              </w:rPr>
              <w:t>Travel by bus in day time</w:t>
            </w:r>
          </w:p>
        </w:tc>
      </w:tr>
      <w:tr w:rsidR="007D3180" w14:paraId="74819FDA" w14:textId="77777777" w:rsidTr="00293461">
        <w:trPr>
          <w:trHeight w:val="403"/>
        </w:trPr>
        <w:tc>
          <w:tcPr>
            <w:tcW w:w="630" w:type="dxa"/>
            <w:shd w:val="clear" w:color="auto" w:fill="auto"/>
          </w:tcPr>
          <w:p w14:paraId="12125559" w14:textId="77777777" w:rsidR="007D3180" w:rsidRDefault="007D3180" w:rsidP="00293461">
            <w:pPr>
              <w:tabs>
                <w:tab w:val="left" w:pos="284"/>
                <w:tab w:val="left" w:pos="1134"/>
                <w:tab w:val="left" w:pos="1701"/>
              </w:tabs>
              <w:ind w:right="-1"/>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11488" behindDoc="0" locked="0" layoutInCell="1" allowOverlap="1" wp14:anchorId="41E65191" wp14:editId="3BD3F3CE">
                      <wp:simplePos x="0" y="0"/>
                      <wp:positionH relativeFrom="column">
                        <wp:posOffset>89535</wp:posOffset>
                      </wp:positionH>
                      <wp:positionV relativeFrom="paragraph">
                        <wp:posOffset>26035</wp:posOffset>
                      </wp:positionV>
                      <wp:extent cx="210185" cy="172085"/>
                      <wp:effectExtent l="12700" t="9525" r="15875" b="9525"/>
                      <wp:wrapNone/>
                      <wp:docPr id="73" name="Rectangle 79"/>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44B33C4" id="Rectangle 79" o:spid="_x0000_s1026" style="position:absolute;margin-left:7.05pt;margin-top:2.05pt;width:16.55pt;height:13.5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" strokeweight=".53mm"/>
                  </w:pict>
                </mc:Fallback>
              </mc:AlternateContent>
            </w:r>
          </w:p>
        </w:tc>
        <w:tc>
          <w:tcPr>
            <w:tcW w:w="7606" w:type="dxa"/>
            <w:shd w:val="clear" w:color="auto" w:fill="auto"/>
          </w:tcPr>
          <w:p w14:paraId="6460E6C2" w14:textId="77777777" w:rsidR="007D3180" w:rsidRDefault="007D3180" w:rsidP="00293461">
            <w:pPr>
              <w:rPr>
                <w:rFonts w:ascii="Arial" w:hAnsi="Arial" w:cs="Arial"/>
              </w:rPr>
            </w:pPr>
            <w:r>
              <w:rPr>
                <w:rFonts w:ascii="Arial" w:hAnsi="Arial" w:cs="Arial"/>
              </w:rPr>
              <w:t>Travel by bus in the evening</w:t>
            </w:r>
          </w:p>
        </w:tc>
      </w:tr>
      <w:tr w:rsidR="007D3180" w14:paraId="5562BCA3" w14:textId="77777777" w:rsidTr="00293461">
        <w:trPr>
          <w:trHeight w:val="403"/>
        </w:trPr>
        <w:tc>
          <w:tcPr>
            <w:tcW w:w="630" w:type="dxa"/>
            <w:shd w:val="clear" w:color="auto" w:fill="auto"/>
          </w:tcPr>
          <w:p w14:paraId="2BDE664F" w14:textId="77777777" w:rsidR="007D3180" w:rsidRDefault="007D3180" w:rsidP="00293461">
            <w:pPr>
              <w:tabs>
                <w:tab w:val="left" w:pos="284"/>
                <w:tab w:val="left" w:pos="1134"/>
                <w:tab w:val="left" w:pos="1701"/>
              </w:tabs>
              <w:ind w:right="-1"/>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12512" behindDoc="0" locked="0" layoutInCell="1" allowOverlap="1" wp14:anchorId="4D3CEE4B" wp14:editId="358E7F86">
                      <wp:simplePos x="0" y="0"/>
                      <wp:positionH relativeFrom="column">
                        <wp:posOffset>89535</wp:posOffset>
                      </wp:positionH>
                      <wp:positionV relativeFrom="paragraph">
                        <wp:posOffset>25400</wp:posOffset>
                      </wp:positionV>
                      <wp:extent cx="210185" cy="172085"/>
                      <wp:effectExtent l="12700" t="17145" r="15875" b="11430"/>
                      <wp:wrapNone/>
                      <wp:docPr id="74" name="Rectangle 78"/>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5B81C27" id="Rectangle 78" o:spid="_x0000_s1026" style="position:absolute;margin-left:7.05pt;margin-top:2pt;width:16.55pt;height:13.5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" strokeweight=".53mm"/>
                  </w:pict>
                </mc:Fallback>
              </mc:AlternateContent>
            </w:r>
          </w:p>
        </w:tc>
        <w:tc>
          <w:tcPr>
            <w:tcW w:w="7606" w:type="dxa"/>
            <w:shd w:val="clear" w:color="auto" w:fill="auto"/>
          </w:tcPr>
          <w:p w14:paraId="0E079EC6" w14:textId="77777777" w:rsidR="007D3180" w:rsidRDefault="007D3180" w:rsidP="00293461">
            <w:pPr>
              <w:rPr>
                <w:rFonts w:ascii="Arial" w:hAnsi="Arial" w:cs="Arial"/>
              </w:rPr>
            </w:pPr>
            <w:r>
              <w:rPr>
                <w:rFonts w:ascii="Arial" w:hAnsi="Arial" w:cs="Arial"/>
              </w:rPr>
              <w:t>Cycle in day time</w:t>
            </w:r>
          </w:p>
        </w:tc>
      </w:tr>
      <w:tr w:rsidR="007D3180" w14:paraId="3E2BAEE8" w14:textId="77777777" w:rsidTr="00293461">
        <w:trPr>
          <w:trHeight w:val="403"/>
        </w:trPr>
        <w:tc>
          <w:tcPr>
            <w:tcW w:w="630" w:type="dxa"/>
            <w:shd w:val="clear" w:color="auto" w:fill="auto"/>
          </w:tcPr>
          <w:p w14:paraId="47EBA796" w14:textId="77777777" w:rsidR="007D3180" w:rsidRDefault="007D3180" w:rsidP="00293461">
            <w:pPr>
              <w:tabs>
                <w:tab w:val="left" w:pos="284"/>
                <w:tab w:val="left" w:pos="1134"/>
                <w:tab w:val="left" w:pos="1701"/>
              </w:tabs>
              <w:ind w:right="-1"/>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13536" behindDoc="0" locked="0" layoutInCell="1" allowOverlap="1" wp14:anchorId="36BF0E13" wp14:editId="5A8BB2F0">
                      <wp:simplePos x="0" y="0"/>
                      <wp:positionH relativeFrom="column">
                        <wp:posOffset>89535</wp:posOffset>
                      </wp:positionH>
                      <wp:positionV relativeFrom="paragraph">
                        <wp:posOffset>30480</wp:posOffset>
                      </wp:positionV>
                      <wp:extent cx="210185" cy="172085"/>
                      <wp:effectExtent l="12700" t="11430" r="15875" b="17145"/>
                      <wp:wrapNone/>
                      <wp:docPr id="75" name="Rectangle 77"/>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C5A80B5" id="Rectangle 77" o:spid="_x0000_s1026" style="position:absolute;margin-left:7.05pt;margin-top:2.4pt;width:16.55pt;height:13.5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" strokeweight=".53mm"/>
                  </w:pict>
                </mc:Fallback>
              </mc:AlternateContent>
            </w:r>
          </w:p>
        </w:tc>
        <w:tc>
          <w:tcPr>
            <w:tcW w:w="7606" w:type="dxa"/>
            <w:shd w:val="clear" w:color="auto" w:fill="auto"/>
          </w:tcPr>
          <w:p w14:paraId="3688EE53" w14:textId="77777777" w:rsidR="007D3180" w:rsidRDefault="007D3180" w:rsidP="00293461">
            <w:pPr>
              <w:tabs>
                <w:tab w:val="left" w:pos="284"/>
                <w:tab w:val="left" w:pos="1134"/>
                <w:tab w:val="left" w:pos="1701"/>
              </w:tabs>
              <w:ind w:left="1134" w:right="-1" w:hanging="1134"/>
              <w:rPr>
                <w:rFonts w:ascii="Arial" w:hAnsi="Arial" w:cs="Arial"/>
              </w:rPr>
            </w:pPr>
            <w:r>
              <w:rPr>
                <w:rFonts w:ascii="Arial" w:hAnsi="Arial" w:cs="Arial"/>
              </w:rPr>
              <w:t>Cycle in the evening</w:t>
            </w:r>
          </w:p>
        </w:tc>
      </w:tr>
      <w:tr w:rsidR="007D3180" w14:paraId="7168FD54" w14:textId="77777777" w:rsidTr="00293461">
        <w:trPr>
          <w:trHeight w:val="403"/>
        </w:trPr>
        <w:tc>
          <w:tcPr>
            <w:tcW w:w="630" w:type="dxa"/>
            <w:shd w:val="clear" w:color="auto" w:fill="auto"/>
          </w:tcPr>
          <w:p w14:paraId="2CE1E26F" w14:textId="77777777" w:rsidR="007D3180" w:rsidRDefault="007D3180" w:rsidP="00293461">
            <w:pPr>
              <w:tabs>
                <w:tab w:val="left" w:pos="284"/>
                <w:tab w:val="left" w:pos="1134"/>
                <w:tab w:val="left" w:pos="1701"/>
              </w:tabs>
              <w:ind w:right="-1"/>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14560" behindDoc="0" locked="0" layoutInCell="1" allowOverlap="1" wp14:anchorId="3C5C7854" wp14:editId="428111DF">
                      <wp:simplePos x="0" y="0"/>
                      <wp:positionH relativeFrom="column">
                        <wp:posOffset>89535</wp:posOffset>
                      </wp:positionH>
                      <wp:positionV relativeFrom="paragraph">
                        <wp:posOffset>33655</wp:posOffset>
                      </wp:positionV>
                      <wp:extent cx="210185" cy="172085"/>
                      <wp:effectExtent l="12700" t="13335" r="15875" b="15240"/>
                      <wp:wrapNone/>
                      <wp:docPr id="76" name="Rectangle 74"/>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F76D7DF" id="Rectangle 74" o:spid="_x0000_s1026" style="position:absolute;margin-left:7.05pt;margin-top:2.65pt;width:16.55pt;height:13.5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" strokeweight=".53mm"/>
                  </w:pict>
                </mc:Fallback>
              </mc:AlternateContent>
            </w:r>
            <w:r>
              <w:rPr>
                <w:rFonts w:ascii="Arial" w:hAnsi="Arial" w:cs="Arial"/>
                <w:b/>
                <w:noProof/>
                <w:color w:val="339966"/>
              </w:rPr>
              <mc:AlternateContent>
                <mc:Choice Requires="wps">
                  <w:drawing>
                    <wp:anchor distT="0" distB="0" distL="114300" distR="114300" simplePos="0" relativeHeight="251715584" behindDoc="0" locked="0" layoutInCell="1" allowOverlap="1" wp14:anchorId="6C976C4E" wp14:editId="0822D371">
                      <wp:simplePos x="0" y="0"/>
                      <wp:positionH relativeFrom="column">
                        <wp:posOffset>89535</wp:posOffset>
                      </wp:positionH>
                      <wp:positionV relativeFrom="paragraph">
                        <wp:posOffset>271780</wp:posOffset>
                      </wp:positionV>
                      <wp:extent cx="210185" cy="172085"/>
                      <wp:effectExtent l="12700" t="13335" r="15875" b="15240"/>
                      <wp:wrapNone/>
                      <wp:docPr id="77" name="Rectangle 75"/>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8DD2328" id="Rectangle 75" o:spid="_x0000_s1026" style="position:absolute;margin-left:7.05pt;margin-top:21.4pt;width:16.55pt;height:13.5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" strokeweight=".53mm"/>
                  </w:pict>
                </mc:Fallback>
              </mc:AlternateContent>
            </w:r>
            <w:r>
              <w:rPr>
                <w:rFonts w:ascii="Arial" w:hAnsi="Arial" w:cs="Arial"/>
                <w:b/>
                <w:noProof/>
                <w:color w:val="339966"/>
              </w:rPr>
              <mc:AlternateContent>
                <mc:Choice Requires="wps">
                  <w:drawing>
                    <wp:anchor distT="0" distB="0" distL="114300" distR="114300" simplePos="0" relativeHeight="251716608" behindDoc="0" locked="0" layoutInCell="1" allowOverlap="1" wp14:anchorId="3B164721" wp14:editId="60B395DA">
                      <wp:simplePos x="0" y="0"/>
                      <wp:positionH relativeFrom="column">
                        <wp:posOffset>89535</wp:posOffset>
                      </wp:positionH>
                      <wp:positionV relativeFrom="paragraph">
                        <wp:posOffset>500380</wp:posOffset>
                      </wp:positionV>
                      <wp:extent cx="210185" cy="172085"/>
                      <wp:effectExtent l="12700" t="13335" r="15875" b="15240"/>
                      <wp:wrapNone/>
                      <wp:docPr id="78" name="Rectangle 76"/>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3705310" id="Rectangle 76" o:spid="_x0000_s1026" style="position:absolute;margin-left:7.05pt;margin-top:39.4pt;width:16.55pt;height:13.5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" strokeweight=".53mm"/>
                  </w:pict>
                </mc:Fallback>
              </mc:AlternateContent>
            </w:r>
          </w:p>
        </w:tc>
        <w:tc>
          <w:tcPr>
            <w:tcW w:w="7606" w:type="dxa"/>
            <w:shd w:val="clear" w:color="auto" w:fill="auto"/>
          </w:tcPr>
          <w:p w14:paraId="70B8823B" w14:textId="77777777" w:rsidR="007D3180" w:rsidRDefault="007D3180" w:rsidP="00293461">
            <w:pPr>
              <w:tabs>
                <w:tab w:val="left" w:pos="284"/>
                <w:tab w:val="left" w:pos="1134"/>
                <w:tab w:val="left" w:pos="1701"/>
              </w:tabs>
              <w:ind w:left="1134" w:right="-1" w:hanging="1134"/>
              <w:rPr>
                <w:rFonts w:ascii="Arial" w:hAnsi="Arial" w:cs="Arial"/>
              </w:rPr>
            </w:pPr>
            <w:r>
              <w:rPr>
                <w:rFonts w:ascii="Arial" w:hAnsi="Arial" w:cs="Arial"/>
              </w:rPr>
              <w:t>Walk around in day time</w:t>
            </w:r>
          </w:p>
        </w:tc>
      </w:tr>
      <w:tr w:rsidR="007D3180" w14:paraId="5294E4B4" w14:textId="77777777" w:rsidTr="00293461">
        <w:trPr>
          <w:trHeight w:val="403"/>
        </w:trPr>
        <w:tc>
          <w:tcPr>
            <w:tcW w:w="630" w:type="dxa"/>
            <w:shd w:val="clear" w:color="auto" w:fill="auto"/>
          </w:tcPr>
          <w:p w14:paraId="63CB6EEF" w14:textId="77777777" w:rsidR="007D3180" w:rsidRDefault="007D3180" w:rsidP="00293461">
            <w:pPr>
              <w:tabs>
                <w:tab w:val="left" w:pos="284"/>
                <w:tab w:val="left" w:pos="1134"/>
                <w:tab w:val="left" w:pos="1701"/>
              </w:tabs>
              <w:ind w:right="-1"/>
              <w:rPr>
                <w:rFonts w:ascii="Arial" w:hAnsi="Arial" w:cs="Arial"/>
                <w:b/>
                <w:color w:val="339966"/>
              </w:rPr>
            </w:pPr>
          </w:p>
        </w:tc>
        <w:tc>
          <w:tcPr>
            <w:tcW w:w="7606" w:type="dxa"/>
            <w:shd w:val="clear" w:color="auto" w:fill="auto"/>
          </w:tcPr>
          <w:p w14:paraId="0E6BA490" w14:textId="77777777" w:rsidR="007D3180" w:rsidRDefault="007D3180" w:rsidP="00293461">
            <w:pPr>
              <w:tabs>
                <w:tab w:val="left" w:pos="284"/>
                <w:tab w:val="left" w:pos="1134"/>
                <w:tab w:val="left" w:pos="1701"/>
              </w:tabs>
              <w:ind w:left="1134" w:right="-1" w:hanging="1134"/>
              <w:rPr>
                <w:rFonts w:ascii="Arial" w:hAnsi="Arial" w:cs="Arial"/>
              </w:rPr>
            </w:pPr>
            <w:r>
              <w:rPr>
                <w:rFonts w:ascii="Arial" w:hAnsi="Arial" w:cs="Arial"/>
              </w:rPr>
              <w:t>Walk around in the evening</w:t>
            </w:r>
          </w:p>
        </w:tc>
      </w:tr>
      <w:tr w:rsidR="007D3180" w14:paraId="66C29EAC" w14:textId="77777777" w:rsidTr="00293461">
        <w:trPr>
          <w:trHeight w:val="403"/>
        </w:trPr>
        <w:tc>
          <w:tcPr>
            <w:tcW w:w="630" w:type="dxa"/>
            <w:shd w:val="clear" w:color="auto" w:fill="auto"/>
          </w:tcPr>
          <w:p w14:paraId="3516B6AA" w14:textId="77777777" w:rsidR="007D3180" w:rsidRDefault="007D3180" w:rsidP="00293461">
            <w:pPr>
              <w:tabs>
                <w:tab w:val="left" w:pos="284"/>
                <w:tab w:val="left" w:pos="1134"/>
                <w:tab w:val="left" w:pos="1701"/>
              </w:tabs>
              <w:ind w:right="-1"/>
              <w:rPr>
                <w:rFonts w:ascii="Arial" w:hAnsi="Arial" w:cs="Arial"/>
                <w:b/>
                <w:color w:val="339966"/>
              </w:rPr>
            </w:pPr>
          </w:p>
        </w:tc>
        <w:tc>
          <w:tcPr>
            <w:tcW w:w="7606" w:type="dxa"/>
            <w:shd w:val="clear" w:color="auto" w:fill="auto"/>
          </w:tcPr>
          <w:p w14:paraId="436A7977" w14:textId="77777777" w:rsidR="007D3180" w:rsidRDefault="007D3180" w:rsidP="00293461">
            <w:pPr>
              <w:tabs>
                <w:tab w:val="left" w:pos="284"/>
                <w:tab w:val="left" w:pos="1134"/>
                <w:tab w:val="left" w:pos="1701"/>
              </w:tabs>
              <w:ind w:left="1134" w:right="-1" w:hanging="1134"/>
              <w:rPr>
                <w:rFonts w:ascii="Arial" w:hAnsi="Arial" w:cs="Arial"/>
              </w:rPr>
            </w:pPr>
            <w:r>
              <w:rPr>
                <w:rFonts w:ascii="Arial" w:hAnsi="Arial" w:cs="Arial"/>
              </w:rPr>
              <w:t>None</w:t>
            </w:r>
          </w:p>
        </w:tc>
      </w:tr>
    </w:tbl>
    <w:p w14:paraId="534E2186" w14:textId="77777777" w:rsidR="007D3180" w:rsidRDefault="007D3180" w:rsidP="007D3180">
      <w:pPr>
        <w:rPr>
          <w:rFonts w:ascii="Arial" w:hAnsi="Arial" w:cs="Arial"/>
          <w:b/>
          <w:bCs/>
          <w:color w:val="339966"/>
        </w:rPr>
      </w:pPr>
      <w:r>
        <w:rPr>
          <w:rFonts w:ascii="Arial" w:hAnsi="Arial" w:cs="Arial"/>
          <w:sz w:val="48"/>
          <w:szCs w:val="48"/>
        </w:rPr>
        <w:t xml:space="preserve">      </w:t>
      </w:r>
    </w:p>
    <w:p w14:paraId="7768E0E0" w14:textId="77777777" w:rsidR="007D3180" w:rsidRDefault="007D3180" w:rsidP="007D3180">
      <w:pPr>
        <w:pBdr>
          <w:top w:val="single" w:sz="18" w:space="1" w:color="339966"/>
        </w:pBdr>
        <w:tabs>
          <w:tab w:val="left" w:pos="284"/>
          <w:tab w:val="left" w:pos="1134"/>
          <w:tab w:val="left" w:pos="1701"/>
        </w:tabs>
        <w:ind w:left="1134" w:right="-1" w:hanging="1134"/>
        <w:jc w:val="both"/>
        <w:rPr>
          <w:rFonts w:ascii="Arial" w:hAnsi="Arial" w:cs="Arial"/>
          <w:b/>
          <w:bCs/>
          <w:color w:val="339966"/>
        </w:rPr>
      </w:pPr>
      <w:r>
        <w:rPr>
          <w:noProof/>
        </w:rPr>
        <w:drawing>
          <wp:anchor distT="0" distB="5715" distL="114300" distR="121920" simplePos="0" relativeHeight="251663360" behindDoc="0" locked="0" layoutInCell="1" allowOverlap="1" wp14:anchorId="6488B65E" wp14:editId="6BC91CBF">
            <wp:simplePos x="0" y="0"/>
            <wp:positionH relativeFrom="column">
              <wp:posOffset>6290310</wp:posOffset>
            </wp:positionH>
            <wp:positionV relativeFrom="paragraph">
              <wp:posOffset>89535</wp:posOffset>
            </wp:positionV>
            <wp:extent cx="316230" cy="546735"/>
            <wp:effectExtent l="0" t="0" r="0" b="0"/>
            <wp:wrapNone/>
            <wp:docPr id="79"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3"/>
                    <pic:cNvPicPr>
                      <a:picLocks noChangeAspect="1" noChangeArrowheads="1"/>
                    </pic:cNvPicPr>
                  </pic:nvPicPr>
                  <pic:blipFill>
                    <a:blip r:embed="rId13"/>
                    <a:stretch>
                      <a:fillRect/>
                    </a:stretch>
                  </pic:blipFill>
                  <pic:spPr bwMode="auto">
                    <a:xfrm>
                      <a:off x="0" y="0"/>
                      <a:ext cx="316230" cy="546735"/>
                    </a:xfrm>
                    <a:prstGeom prst="rect">
                      <a:avLst/>
                    </a:prstGeom>
                  </pic:spPr>
                </pic:pic>
              </a:graphicData>
            </a:graphic>
          </wp:anchor>
        </w:drawing>
      </w:r>
      <w:r>
        <w:rPr>
          <w:rFonts w:ascii="Arial" w:hAnsi="Arial" w:cs="Arial"/>
          <w:b/>
          <w:bCs/>
          <w:color w:val="339966"/>
        </w:rPr>
        <w:t>WALKING</w:t>
      </w:r>
    </w:p>
    <w:p w14:paraId="0D87F15B" w14:textId="77777777" w:rsidR="007D3180" w:rsidRDefault="007D3180" w:rsidP="007D3180">
      <w:pPr>
        <w:pBdr>
          <w:top w:val="single" w:sz="18" w:space="1" w:color="339966"/>
        </w:pBdr>
        <w:tabs>
          <w:tab w:val="left" w:pos="284"/>
          <w:tab w:val="left" w:pos="1134"/>
          <w:tab w:val="left" w:pos="1701"/>
        </w:tabs>
        <w:ind w:left="1134" w:right="-1" w:hanging="1134"/>
        <w:jc w:val="both"/>
        <w:rPr>
          <w:rFonts w:ascii="Arial" w:hAnsi="Arial" w:cs="Arial"/>
          <w:b/>
          <w:bCs/>
          <w:color w:val="339966"/>
        </w:rPr>
      </w:pPr>
    </w:p>
    <w:p w14:paraId="3342ECD4" w14:textId="77777777" w:rsidR="007D3180" w:rsidRDefault="007D3180" w:rsidP="007D3180">
      <w:pPr>
        <w:tabs>
          <w:tab w:val="left" w:pos="284"/>
          <w:tab w:val="left" w:pos="1134"/>
          <w:tab w:val="left" w:pos="1701"/>
        </w:tabs>
        <w:ind w:right="-1"/>
        <w:jc w:val="both"/>
        <w:rPr>
          <w:rFonts w:ascii="Arial" w:hAnsi="Arial" w:cs="Arial"/>
          <w:b/>
          <w:color w:val="339966"/>
        </w:rPr>
      </w:pPr>
      <w:r>
        <w:rPr>
          <w:rFonts w:ascii="Arial" w:hAnsi="Arial" w:cs="Arial"/>
          <w:b/>
          <w:color w:val="339966"/>
        </w:rPr>
        <w:t>12a) Are you allowed to cross main roads on your own?</w:t>
      </w:r>
    </w:p>
    <w:p w14:paraId="29844068" w14:textId="77777777" w:rsidR="007D3180" w:rsidRDefault="007D3180" w:rsidP="007D3180">
      <w:pPr>
        <w:tabs>
          <w:tab w:val="left" w:pos="284"/>
          <w:tab w:val="left" w:pos="1134"/>
          <w:tab w:val="left" w:pos="1701"/>
        </w:tabs>
        <w:ind w:right="-1"/>
        <w:jc w:val="both"/>
        <w:rPr>
          <w:rFonts w:ascii="Arial" w:hAnsi="Arial" w:cs="Arial"/>
          <w:b/>
          <w:color w:val="339966"/>
        </w:rPr>
      </w:pPr>
    </w:p>
    <w:tbl>
      <w:tblPr>
        <w:tblW w:w="8237" w:type="dxa"/>
        <w:tblInd w:w="738" w:type="dxa"/>
        <w:tblLook w:val="04A0" w:firstRow="1" w:lastRow="0" w:firstColumn="1" w:lastColumn="0" w:noHBand="0" w:noVBand="1"/>
      </w:tblPr>
      <w:tblGrid>
        <w:gridCol w:w="719"/>
        <w:gridCol w:w="7518"/>
      </w:tblGrid>
      <w:tr w:rsidR="007D3180" w14:paraId="2704824E" w14:textId="77777777" w:rsidTr="00293461">
        <w:trPr>
          <w:trHeight w:val="403"/>
        </w:trPr>
        <w:tc>
          <w:tcPr>
            <w:tcW w:w="719" w:type="dxa"/>
            <w:shd w:val="clear" w:color="auto" w:fill="auto"/>
            <w:vAlign w:val="center"/>
          </w:tcPr>
          <w:p w14:paraId="51A7A2E2" w14:textId="77777777" w:rsidR="007D3180" w:rsidRDefault="007D3180" w:rsidP="00293461">
            <w:pPr>
              <w:tabs>
                <w:tab w:val="left" w:pos="284"/>
                <w:tab w:val="left" w:pos="1134"/>
                <w:tab w:val="left" w:pos="1701"/>
              </w:tabs>
              <w:ind w:right="-1"/>
              <w:rPr>
                <w:rFonts w:ascii="Arial" w:hAnsi="Arial" w:cs="Arial"/>
              </w:rPr>
            </w:pPr>
            <w:r>
              <w:rPr>
                <w:rFonts w:ascii="Arial" w:hAnsi="Arial" w:cs="Arial"/>
                <w:noProof/>
              </w:rPr>
              <mc:AlternateContent>
                <mc:Choice Requires="wps">
                  <w:drawing>
                    <wp:anchor distT="0" distB="0" distL="114300" distR="114300" simplePos="0" relativeHeight="251717632" behindDoc="0" locked="0" layoutInCell="1" allowOverlap="1" wp14:anchorId="1D60BB1B" wp14:editId="22F6CE0E">
                      <wp:simplePos x="0" y="0"/>
                      <wp:positionH relativeFrom="column">
                        <wp:posOffset>121285</wp:posOffset>
                      </wp:positionH>
                      <wp:positionV relativeFrom="paragraph">
                        <wp:posOffset>42545</wp:posOffset>
                      </wp:positionV>
                      <wp:extent cx="210185" cy="172085"/>
                      <wp:effectExtent l="15875" t="12065" r="12700" b="16510"/>
                      <wp:wrapNone/>
                      <wp:docPr id="80" name="Rectangle 72"/>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53D4FC9" id="Rectangle 72" o:spid="_x0000_s1026" style="position:absolute;margin-left:9.55pt;margin-top:3.35pt;width:16.55pt;height:13.5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" strokeweight=".53mm"/>
                  </w:pict>
                </mc:Fallback>
              </mc:AlternateContent>
            </w:r>
          </w:p>
        </w:tc>
        <w:tc>
          <w:tcPr>
            <w:tcW w:w="7517" w:type="dxa"/>
            <w:shd w:val="clear" w:color="auto" w:fill="auto"/>
            <w:vAlign w:val="bottom"/>
          </w:tcPr>
          <w:p w14:paraId="27208E6C" w14:textId="77777777" w:rsidR="007D3180" w:rsidRDefault="007D3180" w:rsidP="00293461">
            <w:pPr>
              <w:tabs>
                <w:tab w:val="left" w:pos="284"/>
                <w:tab w:val="left" w:pos="1134"/>
                <w:tab w:val="left" w:pos="1701"/>
              </w:tabs>
              <w:ind w:left="1134" w:right="-1" w:hanging="1134"/>
              <w:rPr>
                <w:rFonts w:ascii="Arial" w:hAnsi="Arial" w:cs="Arial"/>
              </w:rPr>
            </w:pPr>
            <w:r>
              <w:rPr>
                <w:noProof/>
              </w:rPr>
              <mc:AlternateContent>
                <mc:Choice Requires="wps">
                  <w:drawing>
                    <wp:anchor distT="0" distB="0" distL="114300" distR="114300" simplePos="0" relativeHeight="251724800" behindDoc="0" locked="0" layoutInCell="1" allowOverlap="1" wp14:anchorId="714BC15B" wp14:editId="0245AAD6">
                      <wp:simplePos x="0" y="0"/>
                      <wp:positionH relativeFrom="column">
                        <wp:posOffset>1232535</wp:posOffset>
                      </wp:positionH>
                      <wp:positionV relativeFrom="paragraph">
                        <wp:posOffset>21590</wp:posOffset>
                      </wp:positionV>
                      <wp:extent cx="210185" cy="106045"/>
                      <wp:effectExtent l="12700" t="19685" r="15875" b="17780"/>
                      <wp:wrapNone/>
                      <wp:docPr id="81" name="Arrow: Right 71"/>
                      <wp:cNvGraphicFramePr/>
                      <a:graphic xmlns:a="http://schemas.openxmlformats.org/drawingml/2006/main">
                        <a:graphicData uri="http://schemas.microsoft.com/office/word/2010/wordprocessingShape">
                          <wps:wsp>
                            <wps:cNvSpPr/>
                            <wps:spPr>
                              <a:xfrm>
                                <a:off x="0" y="0"/>
                                <a:ext cx="209520" cy="105480"/>
                              </a:xfrm>
                              <a:prstGeom prst="rightArrow">
                                <a:avLst>
                                  <a:gd name="adj1" fmla="val 50000"/>
                                  <a:gd name="adj2" fmla="val 49699"/>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74DF58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1" o:spid="_x0000_s1026" type="#_x0000_t13" style="position:absolute;margin-left:97.05pt;margin-top:1.7pt;width:16.55pt;height:8.3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" adj="16196" strokeweight=".26mm"/>
                  </w:pict>
                </mc:Fallback>
              </mc:AlternateContent>
            </w:r>
            <w:r>
              <w:rPr>
                <w:rFonts w:ascii="Arial" w:hAnsi="Arial" w:cs="Arial"/>
              </w:rPr>
              <w:t>Yes</w:t>
            </w:r>
            <w:r>
              <w:rPr>
                <w:rFonts w:ascii="Arial" w:hAnsi="Arial" w:cs="Arial"/>
                <w:i/>
              </w:rPr>
              <w:t xml:space="preserve"> (Please go to </w:t>
            </w:r>
            <w:r>
              <w:rPr>
                <w:rFonts w:ascii="Arial" w:hAnsi="Arial" w:cs="Arial"/>
                <w:iCs/>
                <w:sz w:val="44"/>
                <w:szCs w:val="44"/>
              </w:rPr>
              <w:t xml:space="preserve">   </w:t>
            </w:r>
            <w:r>
              <w:rPr>
                <w:rFonts w:ascii="Arial" w:hAnsi="Arial" w:cs="Arial"/>
                <w:i/>
              </w:rPr>
              <w:t xml:space="preserve">Question </w:t>
            </w:r>
            <w:r>
              <w:rPr>
                <w:rFonts w:ascii="Arial" w:hAnsi="Arial" w:cs="Arial"/>
                <w:b/>
              </w:rPr>
              <w:t>12c</w:t>
            </w:r>
            <w:r>
              <w:rPr>
                <w:rFonts w:ascii="Arial" w:hAnsi="Arial" w:cs="Arial"/>
                <w:i/>
              </w:rPr>
              <w:t>)</w:t>
            </w:r>
          </w:p>
        </w:tc>
      </w:tr>
      <w:tr w:rsidR="007D3180" w14:paraId="43BBE12F" w14:textId="77777777" w:rsidTr="00293461">
        <w:trPr>
          <w:trHeight w:val="403"/>
        </w:trPr>
        <w:tc>
          <w:tcPr>
            <w:tcW w:w="719" w:type="dxa"/>
            <w:shd w:val="clear" w:color="auto" w:fill="auto"/>
            <w:vAlign w:val="center"/>
          </w:tcPr>
          <w:p w14:paraId="73079F3C" w14:textId="77777777" w:rsidR="007D3180" w:rsidRDefault="007D3180" w:rsidP="00293461">
            <w:pPr>
              <w:tabs>
                <w:tab w:val="left" w:pos="284"/>
                <w:tab w:val="left" w:pos="1134"/>
                <w:tab w:val="left" w:pos="1701"/>
              </w:tabs>
              <w:ind w:right="-1"/>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18656" behindDoc="0" locked="0" layoutInCell="1" allowOverlap="1" wp14:anchorId="45B78113" wp14:editId="2BDF8BA0">
                      <wp:simplePos x="0" y="0"/>
                      <wp:positionH relativeFrom="column">
                        <wp:posOffset>111760</wp:posOffset>
                      </wp:positionH>
                      <wp:positionV relativeFrom="paragraph">
                        <wp:posOffset>49530</wp:posOffset>
                      </wp:positionV>
                      <wp:extent cx="210185" cy="172085"/>
                      <wp:effectExtent l="15875" t="17780" r="12700" b="10795"/>
                      <wp:wrapNone/>
                      <wp:docPr id="82" name="Rectangle 70"/>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BF4C1BC" id="Rectangle 70" o:spid="_x0000_s1026" style="position:absolute;margin-left:8.8pt;margin-top:3.9pt;width:16.55pt;height:13.5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" strokeweight=".53mm"/>
                  </w:pict>
                </mc:Fallback>
              </mc:AlternateContent>
            </w:r>
          </w:p>
        </w:tc>
        <w:tc>
          <w:tcPr>
            <w:tcW w:w="7517" w:type="dxa"/>
            <w:shd w:val="clear" w:color="auto" w:fill="auto"/>
            <w:vAlign w:val="center"/>
          </w:tcPr>
          <w:p w14:paraId="0674A3C8" w14:textId="77777777" w:rsidR="007D3180" w:rsidRDefault="007D3180" w:rsidP="00293461">
            <w:pPr>
              <w:tabs>
                <w:tab w:val="left" w:pos="284"/>
                <w:tab w:val="left" w:pos="1134"/>
                <w:tab w:val="left" w:pos="1701"/>
              </w:tabs>
              <w:ind w:right="-1"/>
              <w:rPr>
                <w:rFonts w:ascii="Arial" w:hAnsi="Arial" w:cs="Arial"/>
                <w:b/>
                <w:color w:val="339966"/>
              </w:rPr>
            </w:pPr>
            <w:r>
              <w:rPr>
                <w:rFonts w:ascii="Arial" w:hAnsi="Arial" w:cs="Arial"/>
              </w:rPr>
              <w:t>No</w:t>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p>
        </w:tc>
      </w:tr>
    </w:tbl>
    <w:p w14:paraId="19BAA463" w14:textId="77777777" w:rsidR="007D3180" w:rsidRDefault="007D3180" w:rsidP="007D3180">
      <w:pPr>
        <w:tabs>
          <w:tab w:val="left" w:pos="284"/>
          <w:tab w:val="left" w:pos="1134"/>
          <w:tab w:val="left" w:pos="1701"/>
        </w:tabs>
        <w:ind w:right="-1"/>
        <w:jc w:val="both"/>
        <w:rPr>
          <w:rFonts w:ascii="Arial" w:hAnsi="Arial" w:cs="Arial"/>
          <w:b/>
          <w:color w:val="339966"/>
        </w:rPr>
      </w:pPr>
    </w:p>
    <w:p w14:paraId="28413B6A" w14:textId="77777777" w:rsidR="007D3180" w:rsidRDefault="007D3180" w:rsidP="007D3180">
      <w:pPr>
        <w:tabs>
          <w:tab w:val="left" w:pos="284"/>
          <w:tab w:val="left" w:pos="1134"/>
          <w:tab w:val="left" w:pos="1701"/>
        </w:tabs>
        <w:ind w:right="-1"/>
        <w:jc w:val="both"/>
        <w:rPr>
          <w:rFonts w:ascii="Arial" w:hAnsi="Arial" w:cs="Arial"/>
          <w:b/>
          <w:color w:val="339966"/>
        </w:rPr>
      </w:pPr>
      <w:r>
        <w:rPr>
          <w:rFonts w:ascii="Arial" w:hAnsi="Arial" w:cs="Arial"/>
          <w:b/>
          <w:color w:val="339966"/>
        </w:rPr>
        <w:t xml:space="preserve">12b) If you don’t cross main roads on your own, would you </w:t>
      </w:r>
      <w:r>
        <w:rPr>
          <w:rFonts w:ascii="Arial" w:hAnsi="Arial" w:cs="Arial"/>
          <w:b/>
          <w:i/>
          <w:color w:val="339966"/>
          <w:u w:val="single"/>
        </w:rPr>
        <w:t>like</w:t>
      </w:r>
      <w:r>
        <w:rPr>
          <w:rFonts w:ascii="Arial" w:hAnsi="Arial" w:cs="Arial"/>
          <w:b/>
          <w:color w:val="339966"/>
        </w:rPr>
        <w:t xml:space="preserve"> to be allowed to do so?</w:t>
      </w:r>
    </w:p>
    <w:p w14:paraId="699115FD" w14:textId="77777777" w:rsidR="007D3180" w:rsidRDefault="007D3180" w:rsidP="007D3180">
      <w:pPr>
        <w:tabs>
          <w:tab w:val="left" w:pos="284"/>
          <w:tab w:val="left" w:pos="1134"/>
          <w:tab w:val="left" w:pos="1701"/>
        </w:tabs>
        <w:ind w:right="-1"/>
        <w:jc w:val="both"/>
        <w:rPr>
          <w:rFonts w:ascii="Arial" w:hAnsi="Arial" w:cs="Arial"/>
          <w:b/>
          <w:color w:val="339966"/>
        </w:rPr>
      </w:pPr>
    </w:p>
    <w:tbl>
      <w:tblPr>
        <w:tblW w:w="8237" w:type="dxa"/>
        <w:tblInd w:w="738" w:type="dxa"/>
        <w:tblLook w:val="04A0" w:firstRow="1" w:lastRow="0" w:firstColumn="1" w:lastColumn="0" w:noHBand="0" w:noVBand="1"/>
      </w:tblPr>
      <w:tblGrid>
        <w:gridCol w:w="719"/>
        <w:gridCol w:w="7518"/>
      </w:tblGrid>
      <w:tr w:rsidR="007D3180" w14:paraId="0A46528E" w14:textId="77777777" w:rsidTr="00293461">
        <w:trPr>
          <w:trHeight w:val="403"/>
        </w:trPr>
        <w:tc>
          <w:tcPr>
            <w:tcW w:w="719" w:type="dxa"/>
            <w:shd w:val="clear" w:color="auto" w:fill="auto"/>
            <w:vAlign w:val="center"/>
          </w:tcPr>
          <w:p w14:paraId="7E058BDC" w14:textId="77777777" w:rsidR="007D3180" w:rsidRDefault="007D3180" w:rsidP="00293461">
            <w:pPr>
              <w:tabs>
                <w:tab w:val="left" w:pos="284"/>
                <w:tab w:val="left" w:pos="1134"/>
                <w:tab w:val="left" w:pos="1701"/>
              </w:tabs>
              <w:ind w:right="-1"/>
              <w:rPr>
                <w:rFonts w:ascii="Arial" w:hAnsi="Arial" w:cs="Arial"/>
              </w:rPr>
            </w:pPr>
            <w:r>
              <w:rPr>
                <w:rFonts w:ascii="Arial" w:hAnsi="Arial" w:cs="Arial"/>
                <w:noProof/>
              </w:rPr>
              <mc:AlternateContent>
                <mc:Choice Requires="wps">
                  <w:drawing>
                    <wp:anchor distT="0" distB="0" distL="114300" distR="114300" simplePos="0" relativeHeight="251719680" behindDoc="0" locked="0" layoutInCell="1" allowOverlap="1" wp14:anchorId="39FC3BD0" wp14:editId="1C8F675E">
                      <wp:simplePos x="0" y="0"/>
                      <wp:positionH relativeFrom="column">
                        <wp:posOffset>92710</wp:posOffset>
                      </wp:positionH>
                      <wp:positionV relativeFrom="paragraph">
                        <wp:posOffset>15875</wp:posOffset>
                      </wp:positionV>
                      <wp:extent cx="210185" cy="172085"/>
                      <wp:effectExtent l="15875" t="13335" r="12700" b="15240"/>
                      <wp:wrapNone/>
                      <wp:docPr id="83" name="Rectangle 69"/>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460329F" id="Rectangle 69" o:spid="_x0000_s1026" style="position:absolute;margin-left:7.3pt;margin-top:1.25pt;width:16.55pt;height:13.5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" strokeweight=".53mm"/>
                  </w:pict>
                </mc:Fallback>
              </mc:AlternateContent>
            </w:r>
          </w:p>
        </w:tc>
        <w:tc>
          <w:tcPr>
            <w:tcW w:w="7517" w:type="dxa"/>
            <w:shd w:val="clear" w:color="auto" w:fill="auto"/>
            <w:vAlign w:val="center"/>
          </w:tcPr>
          <w:p w14:paraId="35D367EA" w14:textId="77777777" w:rsidR="007D3180" w:rsidRDefault="007D3180" w:rsidP="00293461">
            <w:pPr>
              <w:tabs>
                <w:tab w:val="left" w:pos="284"/>
                <w:tab w:val="left" w:pos="1134"/>
                <w:tab w:val="left" w:pos="1701"/>
              </w:tabs>
              <w:ind w:left="1134" w:right="-1" w:hanging="1134"/>
              <w:rPr>
                <w:rFonts w:ascii="Arial" w:hAnsi="Arial" w:cs="Arial"/>
              </w:rPr>
            </w:pPr>
            <w:r>
              <w:rPr>
                <w:rFonts w:ascii="Arial" w:hAnsi="Arial" w:cs="Arial"/>
              </w:rPr>
              <w:t>Yes</w:t>
            </w:r>
          </w:p>
        </w:tc>
      </w:tr>
      <w:tr w:rsidR="007D3180" w14:paraId="595BA7EA" w14:textId="77777777" w:rsidTr="00293461">
        <w:trPr>
          <w:trHeight w:val="403"/>
        </w:trPr>
        <w:tc>
          <w:tcPr>
            <w:tcW w:w="719" w:type="dxa"/>
            <w:shd w:val="clear" w:color="auto" w:fill="auto"/>
            <w:vAlign w:val="center"/>
          </w:tcPr>
          <w:p w14:paraId="46D9BD32" w14:textId="77777777" w:rsidR="007D3180" w:rsidRDefault="007D3180" w:rsidP="00293461">
            <w:pPr>
              <w:tabs>
                <w:tab w:val="left" w:pos="284"/>
                <w:tab w:val="left" w:pos="1134"/>
                <w:tab w:val="left" w:pos="1701"/>
              </w:tabs>
              <w:ind w:right="-1"/>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20704" behindDoc="0" locked="0" layoutInCell="1" allowOverlap="1" wp14:anchorId="447D3B98" wp14:editId="136403C6">
                      <wp:simplePos x="0" y="0"/>
                      <wp:positionH relativeFrom="column">
                        <wp:posOffset>99060</wp:posOffset>
                      </wp:positionH>
                      <wp:positionV relativeFrom="paragraph">
                        <wp:posOffset>40640</wp:posOffset>
                      </wp:positionV>
                      <wp:extent cx="210185" cy="172085"/>
                      <wp:effectExtent l="12700" t="17780" r="15875" b="10795"/>
                      <wp:wrapNone/>
                      <wp:docPr id="84" name="Rectangle 68"/>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E8FCB9B" id="Rectangle 68" o:spid="_x0000_s1026" style="position:absolute;margin-left:7.8pt;margin-top:3.2pt;width:16.55pt;height:13.5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" strokeweight=".53mm"/>
                  </w:pict>
                </mc:Fallback>
              </mc:AlternateContent>
            </w:r>
          </w:p>
        </w:tc>
        <w:tc>
          <w:tcPr>
            <w:tcW w:w="7517" w:type="dxa"/>
            <w:shd w:val="clear" w:color="auto" w:fill="auto"/>
            <w:vAlign w:val="center"/>
          </w:tcPr>
          <w:p w14:paraId="2A3BF611" w14:textId="77777777" w:rsidR="007D3180" w:rsidRDefault="007D3180" w:rsidP="00293461">
            <w:pPr>
              <w:tabs>
                <w:tab w:val="left" w:pos="284"/>
                <w:tab w:val="left" w:pos="1134"/>
                <w:tab w:val="left" w:pos="1701"/>
              </w:tabs>
              <w:ind w:right="-1"/>
              <w:rPr>
                <w:rFonts w:ascii="Arial" w:hAnsi="Arial" w:cs="Arial"/>
                <w:b/>
                <w:color w:val="339966"/>
              </w:rPr>
            </w:pPr>
            <w:r>
              <w:rPr>
                <w:rFonts w:ascii="Arial" w:hAnsi="Arial" w:cs="Arial"/>
              </w:rPr>
              <w:t>No</w:t>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p>
        </w:tc>
      </w:tr>
    </w:tbl>
    <w:p w14:paraId="2C45AFA0" w14:textId="77777777" w:rsidR="007D3180" w:rsidRDefault="007D3180" w:rsidP="007D3180">
      <w:pPr>
        <w:tabs>
          <w:tab w:val="left" w:pos="284"/>
          <w:tab w:val="left" w:pos="1134"/>
          <w:tab w:val="left" w:pos="1701"/>
        </w:tabs>
        <w:ind w:right="-1"/>
        <w:jc w:val="both"/>
        <w:rPr>
          <w:b/>
        </w:rPr>
      </w:pPr>
    </w:p>
    <w:p w14:paraId="086F4B05" w14:textId="77777777" w:rsidR="007D3180" w:rsidRDefault="007D3180" w:rsidP="007D3180">
      <w:pPr>
        <w:tabs>
          <w:tab w:val="left" w:pos="284"/>
          <w:tab w:val="left" w:pos="705"/>
          <w:tab w:val="left" w:pos="1134"/>
          <w:tab w:val="left" w:pos="1701"/>
        </w:tabs>
        <w:ind w:left="1134" w:right="-1" w:hanging="1134"/>
        <w:jc w:val="both"/>
        <w:rPr>
          <w:rFonts w:ascii="Arial" w:hAnsi="Arial" w:cs="Arial"/>
          <w:b/>
          <w:color w:val="339966"/>
        </w:rPr>
      </w:pPr>
      <w:r>
        <w:rPr>
          <w:rFonts w:ascii="Arial" w:hAnsi="Arial" w:cs="Arial"/>
          <w:b/>
          <w:color w:val="339966"/>
        </w:rPr>
        <w:t>12c) How old were you when you first crossed main roads on your own?</w:t>
      </w:r>
    </w:p>
    <w:p w14:paraId="309DB3A4" w14:textId="77777777" w:rsidR="007D3180" w:rsidRDefault="007D3180" w:rsidP="007D3180">
      <w:pPr>
        <w:tabs>
          <w:tab w:val="left" w:pos="284"/>
          <w:tab w:val="left" w:pos="1134"/>
          <w:tab w:val="left" w:pos="1701"/>
        </w:tabs>
        <w:ind w:left="1134" w:right="-1" w:hanging="1134"/>
        <w:jc w:val="both"/>
        <w:rPr>
          <w:rFonts w:ascii="Arial" w:hAnsi="Arial" w:cs="Arial"/>
          <w:i/>
        </w:rPr>
      </w:pPr>
      <w:r>
        <w:rPr>
          <w:rFonts w:ascii="Arial" w:hAnsi="Arial" w:cs="Arial"/>
          <w:b/>
          <w:color w:val="339966"/>
        </w:rPr>
        <w:tab/>
      </w:r>
      <w:r>
        <w:rPr>
          <w:rFonts w:ascii="Arial" w:hAnsi="Arial" w:cs="Arial"/>
          <w:b/>
          <w:color w:val="339966"/>
        </w:rPr>
        <w:tab/>
      </w:r>
      <w:r>
        <w:rPr>
          <w:rFonts w:ascii="Arial" w:hAnsi="Arial" w:cs="Arial"/>
          <w:i/>
        </w:rPr>
        <w:t>(Please estimate if you are not sure)</w:t>
      </w:r>
    </w:p>
    <w:p w14:paraId="2D017697" w14:textId="77777777" w:rsidR="007D3180" w:rsidRDefault="007D3180" w:rsidP="007D3180">
      <w:pPr>
        <w:tabs>
          <w:tab w:val="left" w:pos="284"/>
          <w:tab w:val="left" w:pos="1134"/>
          <w:tab w:val="left" w:pos="1701"/>
        </w:tabs>
        <w:ind w:left="1134" w:right="-1" w:hanging="1134"/>
        <w:jc w:val="both"/>
        <w:rPr>
          <w:rFonts w:ascii="Arial" w:hAnsi="Arial" w:cs="Arial"/>
          <w:b/>
          <w:color w:val="339966"/>
        </w:rPr>
      </w:pPr>
    </w:p>
    <w:p w14:paraId="2C2F5ACB" w14:textId="77777777" w:rsidR="007D3180" w:rsidRDefault="007D3180" w:rsidP="007D3180">
      <w:pPr>
        <w:tabs>
          <w:tab w:val="left" w:pos="284"/>
          <w:tab w:val="left" w:pos="1134"/>
          <w:tab w:val="left" w:pos="1701"/>
        </w:tabs>
        <w:ind w:left="1134" w:right="-1" w:hanging="1134"/>
        <w:jc w:val="both"/>
        <w:rPr>
          <w:rFonts w:ascii="Arial" w:hAnsi="Arial" w:cs="Arial"/>
          <w:sz w:val="48"/>
          <w:szCs w:val="48"/>
        </w:rPr>
      </w:pPr>
      <w:r>
        <w:rPr>
          <w:rFonts w:ascii="Arial" w:hAnsi="Arial" w:cs="Arial"/>
          <w:sz w:val="48"/>
          <w:szCs w:val="48"/>
        </w:rPr>
        <w:tab/>
      </w:r>
      <w:r>
        <w:rPr>
          <w:rFonts w:ascii="Arial" w:hAnsi="Arial" w:cs="Arial"/>
          <w:sz w:val="48"/>
          <w:szCs w:val="48"/>
        </w:rPr>
        <w:tab/>
      </w:r>
      <w:r>
        <w:rPr>
          <w:noProof/>
        </w:rPr>
        <mc:AlternateContent>
          <mc:Choice Requires="wps">
            <w:drawing>
              <wp:anchor distT="0" distB="0" distL="114300" distR="114300" simplePos="0" relativeHeight="251785216" behindDoc="0" locked="0" layoutInCell="1" allowOverlap="1" wp14:anchorId="7EF17654" wp14:editId="10556596">
                <wp:simplePos x="0" y="0"/>
                <wp:positionH relativeFrom="column">
                  <wp:posOffset>-71755</wp:posOffset>
                </wp:positionH>
                <wp:positionV relativeFrom="paragraph">
                  <wp:posOffset>635</wp:posOffset>
                </wp:positionV>
                <wp:extent cx="1061720" cy="258445"/>
                <wp:effectExtent l="0" t="0" r="0" b="0"/>
                <wp:wrapSquare wrapText="bothSides"/>
                <wp:docPr id="85" name="Frame1"/>
                <wp:cNvGraphicFramePr/>
                <a:graphic xmlns:a="http://schemas.openxmlformats.org/drawingml/2006/main">
                  <a:graphicData uri="http://schemas.microsoft.com/office/word/2010/wordprocessingShape">
                    <wps:wsp>
                      <wps:cNvSpPr txBox="1"/>
                      <wps:spPr>
                        <a:xfrm>
                          <a:off x="0" y="0"/>
                          <a:ext cx="1061720" cy="258445"/>
                        </a:xfrm>
                        <a:prstGeom prst="rect">
                          <a:avLst/>
                        </a:prstGeom>
                      </wps:spPr>
                      <wps:txbx>
                        <w:txbxContent>
                          <w:tbl>
                            <w:tblPr>
                              <w:tblW w:w="16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96"/>
                              <w:gridCol w:w="776"/>
                            </w:tblGrid>
                            <w:tr w:rsidR="006544C0" w14:paraId="288DE5C5" w14:textId="77777777">
                              <w:trPr>
                                <w:trHeight w:hRule="exact" w:val="397"/>
                              </w:trPr>
                              <w:tc>
                                <w:tcPr>
                                  <w:tcW w:w="895" w:type="dxa"/>
                                  <w:tcBorders>
                                    <w:top w:val="single" w:sz="4" w:space="0" w:color="000000"/>
                                    <w:left w:val="single" w:sz="4" w:space="0" w:color="000000"/>
                                    <w:bottom w:val="single" w:sz="4" w:space="0" w:color="000000"/>
                                    <w:right w:val="single" w:sz="4" w:space="0" w:color="000000"/>
                                  </w:tcBorders>
                                  <w:shd w:val="clear" w:color="auto" w:fill="auto"/>
                                </w:tcPr>
                                <w:p w14:paraId="44178670" w14:textId="77777777" w:rsidR="006544C0" w:rsidRDefault="006544C0">
                                  <w:pPr>
                                    <w:ind w:right="-1"/>
                                    <w:jc w:val="both"/>
                                    <w:rPr>
                                      <w:rFonts w:ascii="Arial" w:hAnsi="Arial" w:cs="Arial"/>
                                    </w:rPr>
                                  </w:pPr>
                                </w:p>
                              </w:tc>
                              <w:tc>
                                <w:tcPr>
                                  <w:tcW w:w="776" w:type="dxa"/>
                                  <w:tcBorders>
                                    <w:left w:val="single" w:sz="4" w:space="0" w:color="000000"/>
                                  </w:tcBorders>
                                  <w:shd w:val="clear" w:color="auto" w:fill="auto"/>
                                  <w:vAlign w:val="center"/>
                                </w:tcPr>
                                <w:p w14:paraId="558D4B48" w14:textId="77777777" w:rsidR="006544C0" w:rsidRDefault="006544C0">
                                  <w:pPr>
                                    <w:ind w:right="-1"/>
                                  </w:pPr>
                                  <w:r>
                                    <w:rPr>
                                      <w:rFonts w:ascii="Arial" w:hAnsi="Arial" w:cs="Arial"/>
                                    </w:rPr>
                                    <w:t>Age</w:t>
                                  </w:r>
                                </w:p>
                              </w:tc>
                            </w:tr>
                          </w:tbl>
                          <w:p w14:paraId="66B47D85" w14:textId="77777777" w:rsidR="006544C0" w:rsidRDefault="006544C0" w:rsidP="007D3180"/>
                        </w:txbxContent>
                      </wps:txbx>
                      <wps:bodyPr lIns="0" tIns="0" rIns="0" bIns="0" anchor="t">
                        <a:spAutoFit/>
                      </wps:bodyPr>
                    </wps:wsp>
                  </a:graphicData>
                </a:graphic>
              </wp:anchor>
            </w:drawing>
          </mc:Choice>
          <mc:Fallback>
            <w:pict>
              <v:shapetype w14:anchorId="7EF17654" id="_x0000_t202" coordsize="21600,21600" o:spt="202" path="m,l,21600r21600,l21600,xe">
                <v:stroke joinstyle="miter"/>
                <v:path gradientshapeok="t" o:connecttype="rect"/>
              </v:shapetype>
              <v:shape id="Frame1" o:spid="_x0000_s1026" type="#_x0000_t202" style="position:absolute;left:0;text-align:left;margin-left:-5.65pt;margin-top:.05pt;width:83.6pt;height:20.3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" filled="f" stroked="f">
                <v:textbox style="mso-fit-shape-to-text:t" inset="0,0,0,0">
                  <w:txbxContent>
                    <w:tbl>
                      <w:tblPr>
                        <w:tblW w:w="16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96"/>
                        <w:gridCol w:w="776"/>
                      </w:tblGrid>
                      <w:tr w:rsidR="006544C0" w14:paraId="288DE5C5" w14:textId="77777777">
                        <w:trPr>
                          <w:trHeight w:hRule="exact" w:val="397"/>
                        </w:trPr>
                        <w:tc>
                          <w:tcPr>
                            <w:tcW w:w="895" w:type="dxa"/>
                            <w:tcBorders>
                              <w:top w:val="single" w:sz="4" w:space="0" w:color="000000"/>
                              <w:left w:val="single" w:sz="4" w:space="0" w:color="000000"/>
                              <w:bottom w:val="single" w:sz="4" w:space="0" w:color="000000"/>
                              <w:right w:val="single" w:sz="4" w:space="0" w:color="000000"/>
                            </w:tcBorders>
                            <w:shd w:val="clear" w:color="auto" w:fill="auto"/>
                          </w:tcPr>
                          <w:p w14:paraId="44178670" w14:textId="77777777" w:rsidR="006544C0" w:rsidRDefault="006544C0">
                            <w:pPr>
                              <w:ind w:right="-1"/>
                              <w:jc w:val="both"/>
                              <w:rPr>
                                <w:rFonts w:ascii="Arial" w:hAnsi="Arial" w:cs="Arial"/>
                              </w:rPr>
                            </w:pPr>
                          </w:p>
                        </w:tc>
                        <w:tc>
                          <w:tcPr>
                            <w:tcW w:w="776" w:type="dxa"/>
                            <w:tcBorders>
                              <w:left w:val="single" w:sz="4" w:space="0" w:color="000000"/>
                            </w:tcBorders>
                            <w:shd w:val="clear" w:color="auto" w:fill="auto"/>
                            <w:vAlign w:val="center"/>
                          </w:tcPr>
                          <w:p w14:paraId="558D4B48" w14:textId="77777777" w:rsidR="006544C0" w:rsidRDefault="006544C0">
                            <w:pPr>
                              <w:ind w:right="-1"/>
                            </w:pPr>
                            <w:r>
                              <w:rPr>
                                <w:rFonts w:ascii="Arial" w:hAnsi="Arial" w:cs="Arial"/>
                              </w:rPr>
                              <w:t>Age</w:t>
                            </w:r>
                          </w:p>
                        </w:tc>
                      </w:tr>
                    </w:tbl>
                    <w:p w14:paraId="66B47D85" w14:textId="77777777" w:rsidR="006544C0" w:rsidRDefault="006544C0" w:rsidP="007D3180"/>
                  </w:txbxContent>
                </v:textbox>
                <w10:wrap type="square"/>
              </v:shape>
            </w:pict>
          </mc:Fallback>
        </mc:AlternateContent>
      </w:r>
    </w:p>
    <w:p w14:paraId="2FBAF2B7" w14:textId="77777777" w:rsidR="007D3180" w:rsidRDefault="007D3180" w:rsidP="007D3180">
      <w:pPr>
        <w:tabs>
          <w:tab w:val="left" w:pos="284"/>
          <w:tab w:val="left" w:pos="1134"/>
          <w:tab w:val="left" w:pos="1701"/>
        </w:tabs>
        <w:ind w:left="1134" w:right="-1" w:hanging="1134"/>
        <w:jc w:val="both"/>
        <w:rPr>
          <w:rFonts w:ascii="Arial" w:hAnsi="Arial" w:cs="Arial"/>
        </w:rPr>
      </w:pPr>
      <w:r>
        <w:rPr>
          <w:noProof/>
        </w:rPr>
        <mc:AlternateContent>
          <mc:Choice Requires="wps">
            <w:drawing>
              <wp:anchor distT="0" distB="0" distL="114300" distR="113665" simplePos="0" relativeHeight="251721728" behindDoc="0" locked="0" layoutInCell="1" allowOverlap="1" wp14:anchorId="3726E2B7" wp14:editId="69D45B4C">
                <wp:simplePos x="0" y="0"/>
                <wp:positionH relativeFrom="column">
                  <wp:posOffset>661035</wp:posOffset>
                </wp:positionH>
                <wp:positionV relativeFrom="paragraph">
                  <wp:posOffset>-635</wp:posOffset>
                </wp:positionV>
                <wp:extent cx="210185" cy="172085"/>
                <wp:effectExtent l="10795" t="17145" r="17780" b="11430"/>
                <wp:wrapNone/>
                <wp:docPr id="86" name="Rectangle 67"/>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22EA0C2" id="Rectangle 67" o:spid="_x0000_s1026" style="position:absolute;margin-left:52.05pt;margin-top:-.05pt;width:16.55pt;height:13.55pt;z-index:251721728;visibility:visible;mso-wrap-style:square;mso-wrap-distance-left:9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" strokeweight=".53mm"/>
            </w:pict>
          </mc:Fallback>
        </mc:AlternateContent>
      </w:r>
      <w:r>
        <w:rPr>
          <w:rFonts w:ascii="Arial" w:hAnsi="Arial" w:cs="Arial"/>
          <w:sz w:val="48"/>
          <w:szCs w:val="48"/>
        </w:rPr>
        <w:tab/>
      </w:r>
      <w:r>
        <w:rPr>
          <w:rFonts w:ascii="Arial" w:hAnsi="Arial" w:cs="Arial"/>
          <w:sz w:val="48"/>
          <w:szCs w:val="48"/>
        </w:rPr>
        <w:tab/>
        <w:t xml:space="preserve">   </w:t>
      </w:r>
      <w:r>
        <w:rPr>
          <w:rFonts w:ascii="Arial" w:hAnsi="Arial" w:cs="Arial"/>
        </w:rPr>
        <w:t>Not allowed to cross roads on my own</w:t>
      </w:r>
    </w:p>
    <w:p w14:paraId="31FE2F92" w14:textId="77777777" w:rsidR="007D3180" w:rsidRDefault="007D3180" w:rsidP="007D3180">
      <w:pPr>
        <w:tabs>
          <w:tab w:val="left" w:pos="284"/>
          <w:tab w:val="left" w:pos="1134"/>
          <w:tab w:val="left" w:pos="1701"/>
        </w:tabs>
        <w:ind w:left="1134" w:right="-1" w:hanging="1134"/>
        <w:jc w:val="both"/>
        <w:rPr>
          <w:rFonts w:ascii="Arial" w:hAnsi="Arial" w:cs="Arial"/>
          <w:i/>
        </w:rPr>
      </w:pPr>
    </w:p>
    <w:p w14:paraId="7F73CCC0" w14:textId="77777777" w:rsidR="007D3180" w:rsidRDefault="007D3180" w:rsidP="007D3180">
      <w:pPr>
        <w:pBdr>
          <w:top w:val="single" w:sz="18" w:space="1" w:color="339966"/>
        </w:pBdr>
        <w:tabs>
          <w:tab w:val="left" w:pos="284"/>
          <w:tab w:val="left" w:pos="1134"/>
          <w:tab w:val="left" w:pos="1701"/>
        </w:tabs>
        <w:ind w:left="1134" w:right="-1" w:hanging="1134"/>
        <w:jc w:val="both"/>
        <w:rPr>
          <w:rFonts w:ascii="Arial" w:hAnsi="Arial" w:cs="Arial"/>
          <w:b/>
          <w:bCs/>
          <w:color w:val="339966"/>
        </w:rPr>
      </w:pPr>
      <w:r>
        <w:rPr>
          <w:noProof/>
        </w:rPr>
        <mc:AlternateContent>
          <mc:Choice Requires="wpg">
            <w:drawing>
              <wp:anchor distT="0" distB="0" distL="114300" distR="114300" simplePos="0" relativeHeight="251659264" behindDoc="0" locked="0" layoutInCell="1" allowOverlap="1" wp14:anchorId="12BF6421" wp14:editId="53710095">
                <wp:simplePos x="0" y="0"/>
                <wp:positionH relativeFrom="column">
                  <wp:posOffset>5474335</wp:posOffset>
                </wp:positionH>
                <wp:positionV relativeFrom="paragraph">
                  <wp:posOffset>65405</wp:posOffset>
                </wp:positionV>
                <wp:extent cx="945515" cy="636905"/>
                <wp:effectExtent l="4445" t="5080" r="3175" b="6350"/>
                <wp:wrapNone/>
                <wp:docPr id="87" name="Group 48"/>
                <wp:cNvGraphicFramePr/>
                <a:graphic xmlns:a="http://schemas.openxmlformats.org/drawingml/2006/main">
                  <a:graphicData uri="http://schemas.microsoft.com/office/word/2010/wordprocessingGroup">
                    <wpg:wgp>
                      <wpg:cNvGrpSpPr/>
                      <wpg:grpSpPr>
                        <a:xfrm>
                          <a:off x="0" y="0"/>
                          <a:ext cx="945000" cy="636120"/>
                          <a:chOff x="0" y="0"/>
                          <a:chExt cx="0" cy="0"/>
                        </a:xfrm>
                      </wpg:grpSpPr>
                      <wps:wsp>
                        <wps:cNvPr id="88" name="Freeform: Shape 88"/>
                        <wps:cNvSpPr/>
                        <wps:spPr>
                          <a:xfrm>
                            <a:off x="0" y="286560"/>
                            <a:ext cx="349200" cy="349920"/>
                          </a:xfrm>
                          <a:custGeom>
                            <a:avLst/>
                            <a:gdLst/>
                            <a:ahLst/>
                            <a:cxnLst/>
                            <a:rect l="l" t="t" r="r" b="b"/>
                            <a:pathLst>
                              <a:path w="1129" h="1130">
                                <a:moveTo>
                                  <a:pt x="565" y="1130"/>
                                </a:moveTo>
                                <a:lnTo>
                                  <a:pt x="577" y="1128"/>
                                </a:lnTo>
                                <a:lnTo>
                                  <a:pt x="592" y="1128"/>
                                </a:lnTo>
                                <a:lnTo>
                                  <a:pt x="606" y="1128"/>
                                </a:lnTo>
                                <a:lnTo>
                                  <a:pt x="620" y="1128"/>
                                </a:lnTo>
                                <a:lnTo>
                                  <a:pt x="634" y="1123"/>
                                </a:lnTo>
                                <a:lnTo>
                                  <a:pt x="649" y="1121"/>
                                </a:lnTo>
                                <a:lnTo>
                                  <a:pt x="660" y="1118"/>
                                </a:lnTo>
                                <a:lnTo>
                                  <a:pt x="677" y="1118"/>
                                </a:lnTo>
                                <a:lnTo>
                                  <a:pt x="689" y="1113"/>
                                </a:lnTo>
                                <a:lnTo>
                                  <a:pt x="703" y="1109"/>
                                </a:lnTo>
                                <a:lnTo>
                                  <a:pt x="718" y="1106"/>
                                </a:lnTo>
                                <a:lnTo>
                                  <a:pt x="729" y="1102"/>
                                </a:lnTo>
                                <a:lnTo>
                                  <a:pt x="744" y="1097"/>
                                </a:lnTo>
                                <a:lnTo>
                                  <a:pt x="756" y="1092"/>
                                </a:lnTo>
                                <a:lnTo>
                                  <a:pt x="770" y="1090"/>
                                </a:lnTo>
                                <a:lnTo>
                                  <a:pt x="782" y="1085"/>
                                </a:lnTo>
                                <a:lnTo>
                                  <a:pt x="794" y="1078"/>
                                </a:lnTo>
                                <a:lnTo>
                                  <a:pt x="808" y="1071"/>
                                </a:lnTo>
                                <a:lnTo>
                                  <a:pt x="820" y="1066"/>
                                </a:lnTo>
                                <a:lnTo>
                                  <a:pt x="832" y="1061"/>
                                </a:lnTo>
                                <a:lnTo>
                                  <a:pt x="844" y="1052"/>
                                </a:lnTo>
                                <a:lnTo>
                                  <a:pt x="855" y="1045"/>
                                </a:lnTo>
                                <a:lnTo>
                                  <a:pt x="867" y="1037"/>
                                </a:lnTo>
                                <a:lnTo>
                                  <a:pt x="877" y="1033"/>
                                </a:lnTo>
                                <a:lnTo>
                                  <a:pt x="886" y="1023"/>
                                </a:lnTo>
                                <a:lnTo>
                                  <a:pt x="898" y="1014"/>
                                </a:lnTo>
                                <a:lnTo>
                                  <a:pt x="910" y="1004"/>
                                </a:lnTo>
                                <a:lnTo>
                                  <a:pt x="922" y="997"/>
                                </a:lnTo>
                                <a:lnTo>
                                  <a:pt x="932" y="987"/>
                                </a:lnTo>
                                <a:lnTo>
                                  <a:pt x="941" y="980"/>
                                </a:lnTo>
                                <a:lnTo>
                                  <a:pt x="951" y="971"/>
                                </a:lnTo>
                                <a:lnTo>
                                  <a:pt x="962" y="964"/>
                                </a:lnTo>
                                <a:lnTo>
                                  <a:pt x="970" y="952"/>
                                </a:lnTo>
                                <a:lnTo>
                                  <a:pt x="979" y="942"/>
                                </a:lnTo>
                                <a:lnTo>
                                  <a:pt x="986" y="930"/>
                                </a:lnTo>
                                <a:lnTo>
                                  <a:pt x="996" y="921"/>
                                </a:lnTo>
                                <a:lnTo>
                                  <a:pt x="1005" y="911"/>
                                </a:lnTo>
                                <a:lnTo>
                                  <a:pt x="1015" y="899"/>
                                </a:lnTo>
                                <a:lnTo>
                                  <a:pt x="1022" y="888"/>
                                </a:lnTo>
                                <a:lnTo>
                                  <a:pt x="1031" y="878"/>
                                </a:lnTo>
                                <a:lnTo>
                                  <a:pt x="1036" y="866"/>
                                </a:lnTo>
                                <a:lnTo>
                                  <a:pt x="1043" y="854"/>
                                </a:lnTo>
                                <a:lnTo>
                                  <a:pt x="1053" y="845"/>
                                </a:lnTo>
                                <a:lnTo>
                                  <a:pt x="1060" y="833"/>
                                </a:lnTo>
                                <a:lnTo>
                                  <a:pt x="1065" y="819"/>
                                </a:lnTo>
                                <a:lnTo>
                                  <a:pt x="1072" y="809"/>
                                </a:lnTo>
                                <a:lnTo>
                                  <a:pt x="1077" y="795"/>
                                </a:lnTo>
                                <a:lnTo>
                                  <a:pt x="1084" y="783"/>
                                </a:lnTo>
                                <a:lnTo>
                                  <a:pt x="1088" y="771"/>
                                </a:lnTo>
                                <a:lnTo>
                                  <a:pt x="1091" y="757"/>
                                </a:lnTo>
                                <a:lnTo>
                                  <a:pt x="1096" y="742"/>
                                </a:lnTo>
                                <a:lnTo>
                                  <a:pt x="1100" y="731"/>
                                </a:lnTo>
                                <a:lnTo>
                                  <a:pt x="1105" y="716"/>
                                </a:lnTo>
                                <a:lnTo>
                                  <a:pt x="1107" y="704"/>
                                </a:lnTo>
                                <a:lnTo>
                                  <a:pt x="1112" y="690"/>
                                </a:lnTo>
                                <a:lnTo>
                                  <a:pt x="1117" y="676"/>
                                </a:lnTo>
                                <a:lnTo>
                                  <a:pt x="1117" y="662"/>
                                </a:lnTo>
                                <a:lnTo>
                                  <a:pt x="1119" y="647"/>
                                </a:lnTo>
                                <a:lnTo>
                                  <a:pt x="1122" y="633"/>
                                </a:lnTo>
                                <a:lnTo>
                                  <a:pt x="1126" y="621"/>
                                </a:lnTo>
                                <a:lnTo>
                                  <a:pt x="1126" y="604"/>
                                </a:lnTo>
                                <a:lnTo>
                                  <a:pt x="1126" y="593"/>
                                </a:lnTo>
                                <a:lnTo>
                                  <a:pt x="1126" y="578"/>
                                </a:lnTo>
                                <a:lnTo>
                                  <a:pt x="1129" y="564"/>
                                </a:lnTo>
                                <a:lnTo>
                                  <a:pt x="1126" y="547"/>
                                </a:lnTo>
                                <a:lnTo>
                                  <a:pt x="1126" y="535"/>
                                </a:lnTo>
                                <a:lnTo>
                                  <a:pt x="1126" y="519"/>
                                </a:lnTo>
                                <a:lnTo>
                                  <a:pt x="1126" y="507"/>
                                </a:lnTo>
                                <a:lnTo>
                                  <a:pt x="1122" y="490"/>
                                </a:lnTo>
                                <a:lnTo>
                                  <a:pt x="1119" y="478"/>
                                </a:lnTo>
                                <a:lnTo>
                                  <a:pt x="1117" y="462"/>
                                </a:lnTo>
                                <a:lnTo>
                                  <a:pt x="1117" y="450"/>
                                </a:lnTo>
                                <a:lnTo>
                                  <a:pt x="1112" y="433"/>
                                </a:lnTo>
                                <a:lnTo>
                                  <a:pt x="1107" y="421"/>
                                </a:lnTo>
                                <a:lnTo>
                                  <a:pt x="1105" y="407"/>
                                </a:lnTo>
                                <a:lnTo>
                                  <a:pt x="1100" y="395"/>
                                </a:lnTo>
                                <a:lnTo>
                                  <a:pt x="1096" y="381"/>
                                </a:lnTo>
                                <a:lnTo>
                                  <a:pt x="1091" y="367"/>
                                </a:lnTo>
                                <a:lnTo>
                                  <a:pt x="1088" y="357"/>
                                </a:lnTo>
                                <a:lnTo>
                                  <a:pt x="1084" y="345"/>
                                </a:lnTo>
                                <a:lnTo>
                                  <a:pt x="1077" y="331"/>
                                </a:lnTo>
                                <a:lnTo>
                                  <a:pt x="1072" y="319"/>
                                </a:lnTo>
                                <a:lnTo>
                                  <a:pt x="1065" y="305"/>
                                </a:lnTo>
                                <a:lnTo>
                                  <a:pt x="1060" y="293"/>
                                </a:lnTo>
                                <a:lnTo>
                                  <a:pt x="1053" y="283"/>
                                </a:lnTo>
                                <a:lnTo>
                                  <a:pt x="1043" y="271"/>
                                </a:lnTo>
                                <a:lnTo>
                                  <a:pt x="1036" y="260"/>
                                </a:lnTo>
                                <a:lnTo>
                                  <a:pt x="1031" y="248"/>
                                </a:lnTo>
                                <a:lnTo>
                                  <a:pt x="1022" y="236"/>
                                </a:lnTo>
                                <a:lnTo>
                                  <a:pt x="1015" y="226"/>
                                </a:lnTo>
                                <a:lnTo>
                                  <a:pt x="1005" y="214"/>
                                </a:lnTo>
                                <a:lnTo>
                                  <a:pt x="996" y="202"/>
                                </a:lnTo>
                                <a:lnTo>
                                  <a:pt x="986" y="191"/>
                                </a:lnTo>
                                <a:lnTo>
                                  <a:pt x="979" y="181"/>
                                </a:lnTo>
                                <a:lnTo>
                                  <a:pt x="970" y="171"/>
                                </a:lnTo>
                                <a:lnTo>
                                  <a:pt x="962" y="164"/>
                                </a:lnTo>
                                <a:lnTo>
                                  <a:pt x="951" y="152"/>
                                </a:lnTo>
                                <a:lnTo>
                                  <a:pt x="941" y="143"/>
                                </a:lnTo>
                                <a:lnTo>
                                  <a:pt x="932" y="133"/>
                                </a:lnTo>
                                <a:lnTo>
                                  <a:pt x="922" y="126"/>
                                </a:lnTo>
                                <a:lnTo>
                                  <a:pt x="910" y="117"/>
                                </a:lnTo>
                                <a:lnTo>
                                  <a:pt x="898" y="110"/>
                                </a:lnTo>
                                <a:lnTo>
                                  <a:pt x="886" y="100"/>
                                </a:lnTo>
                                <a:lnTo>
                                  <a:pt x="877" y="95"/>
                                </a:lnTo>
                                <a:lnTo>
                                  <a:pt x="867" y="86"/>
                                </a:lnTo>
                                <a:lnTo>
                                  <a:pt x="855" y="76"/>
                                </a:lnTo>
                                <a:lnTo>
                                  <a:pt x="844" y="72"/>
                                </a:lnTo>
                                <a:lnTo>
                                  <a:pt x="832" y="67"/>
                                </a:lnTo>
                                <a:lnTo>
                                  <a:pt x="820" y="57"/>
                                </a:lnTo>
                                <a:lnTo>
                                  <a:pt x="808" y="53"/>
                                </a:lnTo>
                                <a:lnTo>
                                  <a:pt x="794" y="48"/>
                                </a:lnTo>
                                <a:lnTo>
                                  <a:pt x="782" y="43"/>
                                </a:lnTo>
                                <a:lnTo>
                                  <a:pt x="770" y="38"/>
                                </a:lnTo>
                                <a:lnTo>
                                  <a:pt x="756" y="31"/>
                                </a:lnTo>
                                <a:lnTo>
                                  <a:pt x="744" y="26"/>
                                </a:lnTo>
                                <a:lnTo>
                                  <a:pt x="729" y="22"/>
                                </a:lnTo>
                                <a:lnTo>
                                  <a:pt x="718" y="17"/>
                                </a:lnTo>
                                <a:lnTo>
                                  <a:pt x="703" y="14"/>
                                </a:lnTo>
                                <a:lnTo>
                                  <a:pt x="689" y="10"/>
                                </a:lnTo>
                                <a:lnTo>
                                  <a:pt x="677" y="10"/>
                                </a:lnTo>
                                <a:lnTo>
                                  <a:pt x="660" y="5"/>
                                </a:lnTo>
                                <a:lnTo>
                                  <a:pt x="649" y="3"/>
                                </a:lnTo>
                                <a:lnTo>
                                  <a:pt x="634" y="0"/>
                                </a:lnTo>
                                <a:lnTo>
                                  <a:pt x="620" y="0"/>
                                </a:lnTo>
                                <a:lnTo>
                                  <a:pt x="606" y="0"/>
                                </a:lnTo>
                                <a:lnTo>
                                  <a:pt x="592" y="0"/>
                                </a:lnTo>
                                <a:lnTo>
                                  <a:pt x="577" y="0"/>
                                </a:lnTo>
                                <a:lnTo>
                                  <a:pt x="565" y="0"/>
                                </a:lnTo>
                                <a:lnTo>
                                  <a:pt x="549" y="0"/>
                                </a:lnTo>
                                <a:lnTo>
                                  <a:pt x="534" y="0"/>
                                </a:lnTo>
                                <a:lnTo>
                                  <a:pt x="520" y="0"/>
                                </a:lnTo>
                                <a:lnTo>
                                  <a:pt x="506" y="0"/>
                                </a:lnTo>
                                <a:lnTo>
                                  <a:pt x="492" y="0"/>
                                </a:lnTo>
                                <a:lnTo>
                                  <a:pt x="477" y="3"/>
                                </a:lnTo>
                                <a:lnTo>
                                  <a:pt x="463" y="5"/>
                                </a:lnTo>
                                <a:lnTo>
                                  <a:pt x="449" y="10"/>
                                </a:lnTo>
                                <a:lnTo>
                                  <a:pt x="435" y="10"/>
                                </a:lnTo>
                                <a:lnTo>
                                  <a:pt x="420" y="14"/>
                                </a:lnTo>
                                <a:lnTo>
                                  <a:pt x="408" y="17"/>
                                </a:lnTo>
                                <a:lnTo>
                                  <a:pt x="394" y="22"/>
                                </a:lnTo>
                                <a:lnTo>
                                  <a:pt x="382" y="26"/>
                                </a:lnTo>
                                <a:lnTo>
                                  <a:pt x="368" y="31"/>
                                </a:lnTo>
                                <a:lnTo>
                                  <a:pt x="356" y="38"/>
                                </a:lnTo>
                                <a:lnTo>
                                  <a:pt x="344" y="43"/>
                                </a:lnTo>
                                <a:lnTo>
                                  <a:pt x="332" y="48"/>
                                </a:lnTo>
                                <a:lnTo>
                                  <a:pt x="318" y="53"/>
                                </a:lnTo>
                                <a:lnTo>
                                  <a:pt x="306" y="57"/>
                                </a:lnTo>
                                <a:lnTo>
                                  <a:pt x="294" y="67"/>
                                </a:lnTo>
                                <a:lnTo>
                                  <a:pt x="282" y="72"/>
                                </a:lnTo>
                                <a:lnTo>
                                  <a:pt x="271" y="76"/>
                                </a:lnTo>
                                <a:lnTo>
                                  <a:pt x="261" y="86"/>
                                </a:lnTo>
                                <a:lnTo>
                                  <a:pt x="249" y="95"/>
                                </a:lnTo>
                                <a:lnTo>
                                  <a:pt x="237" y="100"/>
                                </a:lnTo>
                                <a:lnTo>
                                  <a:pt x="225" y="110"/>
                                </a:lnTo>
                                <a:lnTo>
                                  <a:pt x="214" y="117"/>
                                </a:lnTo>
                                <a:lnTo>
                                  <a:pt x="204" y="126"/>
                                </a:lnTo>
                                <a:lnTo>
                                  <a:pt x="192" y="133"/>
                                </a:lnTo>
                                <a:lnTo>
                                  <a:pt x="183" y="143"/>
                                </a:lnTo>
                                <a:lnTo>
                                  <a:pt x="173" y="152"/>
                                </a:lnTo>
                                <a:lnTo>
                                  <a:pt x="166" y="164"/>
                                </a:lnTo>
                                <a:lnTo>
                                  <a:pt x="154" y="171"/>
                                </a:lnTo>
                                <a:lnTo>
                                  <a:pt x="145" y="181"/>
                                </a:lnTo>
                                <a:lnTo>
                                  <a:pt x="135" y="191"/>
                                </a:lnTo>
                                <a:lnTo>
                                  <a:pt x="128" y="202"/>
                                </a:lnTo>
                                <a:lnTo>
                                  <a:pt x="118" y="214"/>
                                </a:lnTo>
                                <a:lnTo>
                                  <a:pt x="111" y="226"/>
                                </a:lnTo>
                                <a:lnTo>
                                  <a:pt x="102" y="236"/>
                                </a:lnTo>
                                <a:lnTo>
                                  <a:pt x="95" y="248"/>
                                </a:lnTo>
                                <a:lnTo>
                                  <a:pt x="85" y="260"/>
                                </a:lnTo>
                                <a:lnTo>
                                  <a:pt x="78" y="271"/>
                                </a:lnTo>
                                <a:lnTo>
                                  <a:pt x="73" y="283"/>
                                </a:lnTo>
                                <a:lnTo>
                                  <a:pt x="66" y="293"/>
                                </a:lnTo>
                                <a:lnTo>
                                  <a:pt x="59" y="305"/>
                                </a:lnTo>
                                <a:lnTo>
                                  <a:pt x="54" y="319"/>
                                </a:lnTo>
                                <a:lnTo>
                                  <a:pt x="47" y="331"/>
                                </a:lnTo>
                                <a:lnTo>
                                  <a:pt x="45" y="345"/>
                                </a:lnTo>
                                <a:lnTo>
                                  <a:pt x="38" y="357"/>
                                </a:lnTo>
                                <a:lnTo>
                                  <a:pt x="33" y="367"/>
                                </a:lnTo>
                                <a:lnTo>
                                  <a:pt x="28" y="381"/>
                                </a:lnTo>
                                <a:lnTo>
                                  <a:pt x="23" y="395"/>
                                </a:lnTo>
                                <a:lnTo>
                                  <a:pt x="19" y="407"/>
                                </a:lnTo>
                                <a:lnTo>
                                  <a:pt x="16" y="421"/>
                                </a:lnTo>
                                <a:lnTo>
                                  <a:pt x="11" y="433"/>
                                </a:lnTo>
                                <a:lnTo>
                                  <a:pt x="9" y="450"/>
                                </a:lnTo>
                                <a:lnTo>
                                  <a:pt x="7" y="462"/>
                                </a:lnTo>
                                <a:lnTo>
                                  <a:pt x="4" y="478"/>
                                </a:lnTo>
                                <a:lnTo>
                                  <a:pt x="2" y="490"/>
                                </a:lnTo>
                                <a:lnTo>
                                  <a:pt x="2" y="507"/>
                                </a:lnTo>
                                <a:lnTo>
                                  <a:pt x="0" y="519"/>
                                </a:lnTo>
                                <a:lnTo>
                                  <a:pt x="0" y="535"/>
                                </a:lnTo>
                                <a:lnTo>
                                  <a:pt x="0" y="547"/>
                                </a:lnTo>
                                <a:lnTo>
                                  <a:pt x="0" y="564"/>
                                </a:lnTo>
                                <a:lnTo>
                                  <a:pt x="0" y="578"/>
                                </a:lnTo>
                                <a:lnTo>
                                  <a:pt x="0" y="593"/>
                                </a:lnTo>
                                <a:lnTo>
                                  <a:pt x="0" y="604"/>
                                </a:lnTo>
                                <a:lnTo>
                                  <a:pt x="2" y="621"/>
                                </a:lnTo>
                                <a:lnTo>
                                  <a:pt x="2" y="633"/>
                                </a:lnTo>
                                <a:lnTo>
                                  <a:pt x="4" y="647"/>
                                </a:lnTo>
                                <a:lnTo>
                                  <a:pt x="7" y="662"/>
                                </a:lnTo>
                                <a:lnTo>
                                  <a:pt x="9" y="676"/>
                                </a:lnTo>
                                <a:lnTo>
                                  <a:pt x="11" y="690"/>
                                </a:lnTo>
                                <a:lnTo>
                                  <a:pt x="16" y="704"/>
                                </a:lnTo>
                                <a:lnTo>
                                  <a:pt x="19" y="716"/>
                                </a:lnTo>
                                <a:lnTo>
                                  <a:pt x="23" y="731"/>
                                </a:lnTo>
                                <a:lnTo>
                                  <a:pt x="28" y="742"/>
                                </a:lnTo>
                                <a:lnTo>
                                  <a:pt x="33" y="757"/>
                                </a:lnTo>
                                <a:lnTo>
                                  <a:pt x="38" y="771"/>
                                </a:lnTo>
                                <a:lnTo>
                                  <a:pt x="45" y="783"/>
                                </a:lnTo>
                                <a:lnTo>
                                  <a:pt x="47" y="795"/>
                                </a:lnTo>
                                <a:lnTo>
                                  <a:pt x="54" y="809"/>
                                </a:lnTo>
                                <a:lnTo>
                                  <a:pt x="59" y="819"/>
                                </a:lnTo>
                                <a:lnTo>
                                  <a:pt x="66" y="833"/>
                                </a:lnTo>
                                <a:lnTo>
                                  <a:pt x="73" y="845"/>
                                </a:lnTo>
                                <a:lnTo>
                                  <a:pt x="78" y="854"/>
                                </a:lnTo>
                                <a:lnTo>
                                  <a:pt x="85" y="866"/>
                                </a:lnTo>
                                <a:lnTo>
                                  <a:pt x="95" y="878"/>
                                </a:lnTo>
                                <a:lnTo>
                                  <a:pt x="102" y="888"/>
                                </a:lnTo>
                                <a:lnTo>
                                  <a:pt x="111" y="899"/>
                                </a:lnTo>
                                <a:lnTo>
                                  <a:pt x="118" y="911"/>
                                </a:lnTo>
                                <a:lnTo>
                                  <a:pt x="128" y="921"/>
                                </a:lnTo>
                                <a:lnTo>
                                  <a:pt x="135" y="930"/>
                                </a:lnTo>
                                <a:lnTo>
                                  <a:pt x="145" y="942"/>
                                </a:lnTo>
                                <a:lnTo>
                                  <a:pt x="154" y="952"/>
                                </a:lnTo>
                                <a:lnTo>
                                  <a:pt x="166" y="964"/>
                                </a:lnTo>
                                <a:lnTo>
                                  <a:pt x="173" y="971"/>
                                </a:lnTo>
                                <a:lnTo>
                                  <a:pt x="183" y="980"/>
                                </a:lnTo>
                                <a:lnTo>
                                  <a:pt x="192" y="987"/>
                                </a:lnTo>
                                <a:lnTo>
                                  <a:pt x="204" y="997"/>
                                </a:lnTo>
                                <a:lnTo>
                                  <a:pt x="214" y="1004"/>
                                </a:lnTo>
                                <a:lnTo>
                                  <a:pt x="225" y="1014"/>
                                </a:lnTo>
                                <a:lnTo>
                                  <a:pt x="237" y="1023"/>
                                </a:lnTo>
                                <a:lnTo>
                                  <a:pt x="249" y="1033"/>
                                </a:lnTo>
                                <a:lnTo>
                                  <a:pt x="261" y="1037"/>
                                </a:lnTo>
                                <a:lnTo>
                                  <a:pt x="271" y="1045"/>
                                </a:lnTo>
                                <a:lnTo>
                                  <a:pt x="282" y="1052"/>
                                </a:lnTo>
                                <a:lnTo>
                                  <a:pt x="294" y="1061"/>
                                </a:lnTo>
                                <a:lnTo>
                                  <a:pt x="306" y="1066"/>
                                </a:lnTo>
                                <a:lnTo>
                                  <a:pt x="318" y="1071"/>
                                </a:lnTo>
                                <a:lnTo>
                                  <a:pt x="332" y="1078"/>
                                </a:lnTo>
                                <a:lnTo>
                                  <a:pt x="344" y="1085"/>
                                </a:lnTo>
                                <a:lnTo>
                                  <a:pt x="356" y="1090"/>
                                </a:lnTo>
                                <a:lnTo>
                                  <a:pt x="368" y="1092"/>
                                </a:lnTo>
                                <a:lnTo>
                                  <a:pt x="382" y="1097"/>
                                </a:lnTo>
                                <a:lnTo>
                                  <a:pt x="394" y="1102"/>
                                </a:lnTo>
                                <a:lnTo>
                                  <a:pt x="408" y="1106"/>
                                </a:lnTo>
                                <a:lnTo>
                                  <a:pt x="420" y="1109"/>
                                </a:lnTo>
                                <a:lnTo>
                                  <a:pt x="435" y="1113"/>
                                </a:lnTo>
                                <a:lnTo>
                                  <a:pt x="449" y="1118"/>
                                </a:lnTo>
                                <a:lnTo>
                                  <a:pt x="463" y="1118"/>
                                </a:lnTo>
                                <a:lnTo>
                                  <a:pt x="477" y="1121"/>
                                </a:lnTo>
                                <a:lnTo>
                                  <a:pt x="492" y="1123"/>
                                </a:lnTo>
                                <a:lnTo>
                                  <a:pt x="506" y="1128"/>
                                </a:lnTo>
                                <a:lnTo>
                                  <a:pt x="520" y="1128"/>
                                </a:lnTo>
                                <a:lnTo>
                                  <a:pt x="534" y="1128"/>
                                </a:lnTo>
                                <a:lnTo>
                                  <a:pt x="549" y="1128"/>
                                </a:lnTo>
                                <a:lnTo>
                                  <a:pt x="565" y="1130"/>
                                </a:lnTo>
                                <a:lnTo>
                                  <a:pt x="565" y="113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89" name="Freeform: Shape 89"/>
                        <wps:cNvSpPr/>
                        <wps:spPr>
                          <a:xfrm>
                            <a:off x="42480" y="327600"/>
                            <a:ext cx="264960" cy="264960"/>
                          </a:xfrm>
                          <a:custGeom>
                            <a:avLst/>
                            <a:gdLst/>
                            <a:ahLst/>
                            <a:cxnLst/>
                            <a:rect l="l" t="t" r="r" b="b"/>
                            <a:pathLst>
                              <a:path w="856" h="857">
                                <a:moveTo>
                                  <a:pt x="428" y="857"/>
                                </a:moveTo>
                                <a:lnTo>
                                  <a:pt x="438" y="854"/>
                                </a:lnTo>
                                <a:lnTo>
                                  <a:pt x="450" y="854"/>
                                </a:lnTo>
                                <a:lnTo>
                                  <a:pt x="459" y="852"/>
                                </a:lnTo>
                                <a:lnTo>
                                  <a:pt x="469" y="852"/>
                                </a:lnTo>
                                <a:lnTo>
                                  <a:pt x="478" y="852"/>
                                </a:lnTo>
                                <a:lnTo>
                                  <a:pt x="490" y="850"/>
                                </a:lnTo>
                                <a:lnTo>
                                  <a:pt x="502" y="847"/>
                                </a:lnTo>
                                <a:lnTo>
                                  <a:pt x="514" y="847"/>
                                </a:lnTo>
                                <a:lnTo>
                                  <a:pt x="533" y="840"/>
                                </a:lnTo>
                                <a:lnTo>
                                  <a:pt x="552" y="833"/>
                                </a:lnTo>
                                <a:lnTo>
                                  <a:pt x="571" y="826"/>
                                </a:lnTo>
                                <a:lnTo>
                                  <a:pt x="592" y="821"/>
                                </a:lnTo>
                                <a:lnTo>
                                  <a:pt x="600" y="814"/>
                                </a:lnTo>
                                <a:lnTo>
                                  <a:pt x="609" y="812"/>
                                </a:lnTo>
                                <a:lnTo>
                                  <a:pt x="619" y="807"/>
                                </a:lnTo>
                                <a:lnTo>
                                  <a:pt x="628" y="802"/>
                                </a:lnTo>
                                <a:lnTo>
                                  <a:pt x="645" y="790"/>
                                </a:lnTo>
                                <a:lnTo>
                                  <a:pt x="664" y="781"/>
                                </a:lnTo>
                                <a:lnTo>
                                  <a:pt x="680" y="769"/>
                                </a:lnTo>
                                <a:lnTo>
                                  <a:pt x="697" y="757"/>
                                </a:lnTo>
                                <a:lnTo>
                                  <a:pt x="711" y="743"/>
                                </a:lnTo>
                                <a:lnTo>
                                  <a:pt x="730" y="731"/>
                                </a:lnTo>
                                <a:lnTo>
                                  <a:pt x="742" y="712"/>
                                </a:lnTo>
                                <a:lnTo>
                                  <a:pt x="756" y="697"/>
                                </a:lnTo>
                                <a:lnTo>
                                  <a:pt x="766" y="681"/>
                                </a:lnTo>
                                <a:lnTo>
                                  <a:pt x="780" y="666"/>
                                </a:lnTo>
                                <a:lnTo>
                                  <a:pt x="790" y="647"/>
                                </a:lnTo>
                                <a:lnTo>
                                  <a:pt x="802" y="628"/>
                                </a:lnTo>
                                <a:lnTo>
                                  <a:pt x="804" y="619"/>
                                </a:lnTo>
                                <a:lnTo>
                                  <a:pt x="811" y="609"/>
                                </a:lnTo>
                                <a:lnTo>
                                  <a:pt x="814" y="600"/>
                                </a:lnTo>
                                <a:lnTo>
                                  <a:pt x="821" y="593"/>
                                </a:lnTo>
                                <a:lnTo>
                                  <a:pt x="825" y="571"/>
                                </a:lnTo>
                                <a:lnTo>
                                  <a:pt x="833" y="552"/>
                                </a:lnTo>
                                <a:lnTo>
                                  <a:pt x="840" y="533"/>
                                </a:lnTo>
                                <a:lnTo>
                                  <a:pt x="847" y="514"/>
                                </a:lnTo>
                                <a:lnTo>
                                  <a:pt x="847" y="502"/>
                                </a:lnTo>
                                <a:lnTo>
                                  <a:pt x="849" y="490"/>
                                </a:lnTo>
                                <a:lnTo>
                                  <a:pt x="849" y="479"/>
                                </a:lnTo>
                                <a:lnTo>
                                  <a:pt x="852" y="469"/>
                                </a:lnTo>
                                <a:lnTo>
                                  <a:pt x="852" y="460"/>
                                </a:lnTo>
                                <a:lnTo>
                                  <a:pt x="854" y="450"/>
                                </a:lnTo>
                                <a:lnTo>
                                  <a:pt x="854" y="438"/>
                                </a:lnTo>
                                <a:lnTo>
                                  <a:pt x="856" y="429"/>
                                </a:lnTo>
                                <a:lnTo>
                                  <a:pt x="854" y="417"/>
                                </a:lnTo>
                                <a:lnTo>
                                  <a:pt x="854" y="405"/>
                                </a:lnTo>
                                <a:lnTo>
                                  <a:pt x="852" y="393"/>
                                </a:lnTo>
                                <a:lnTo>
                                  <a:pt x="852" y="383"/>
                                </a:lnTo>
                                <a:lnTo>
                                  <a:pt x="849" y="372"/>
                                </a:lnTo>
                                <a:lnTo>
                                  <a:pt x="849" y="362"/>
                                </a:lnTo>
                                <a:lnTo>
                                  <a:pt x="847" y="350"/>
                                </a:lnTo>
                                <a:lnTo>
                                  <a:pt x="847" y="341"/>
                                </a:lnTo>
                                <a:lnTo>
                                  <a:pt x="842" y="329"/>
                                </a:lnTo>
                                <a:lnTo>
                                  <a:pt x="840" y="319"/>
                                </a:lnTo>
                                <a:lnTo>
                                  <a:pt x="835" y="310"/>
                                </a:lnTo>
                                <a:lnTo>
                                  <a:pt x="833" y="300"/>
                                </a:lnTo>
                                <a:lnTo>
                                  <a:pt x="825" y="279"/>
                                </a:lnTo>
                                <a:lnTo>
                                  <a:pt x="821" y="262"/>
                                </a:lnTo>
                                <a:lnTo>
                                  <a:pt x="814" y="250"/>
                                </a:lnTo>
                                <a:lnTo>
                                  <a:pt x="811" y="241"/>
                                </a:lnTo>
                                <a:lnTo>
                                  <a:pt x="804" y="231"/>
                                </a:lnTo>
                                <a:lnTo>
                                  <a:pt x="802" y="222"/>
                                </a:lnTo>
                                <a:lnTo>
                                  <a:pt x="790" y="205"/>
                                </a:lnTo>
                                <a:lnTo>
                                  <a:pt x="780" y="186"/>
                                </a:lnTo>
                                <a:lnTo>
                                  <a:pt x="766" y="169"/>
                                </a:lnTo>
                                <a:lnTo>
                                  <a:pt x="756" y="155"/>
                                </a:lnTo>
                                <a:lnTo>
                                  <a:pt x="742" y="141"/>
                                </a:lnTo>
                                <a:lnTo>
                                  <a:pt x="730" y="127"/>
                                </a:lnTo>
                                <a:lnTo>
                                  <a:pt x="711" y="110"/>
                                </a:lnTo>
                                <a:lnTo>
                                  <a:pt x="697" y="96"/>
                                </a:lnTo>
                                <a:lnTo>
                                  <a:pt x="680" y="84"/>
                                </a:lnTo>
                                <a:lnTo>
                                  <a:pt x="664" y="74"/>
                                </a:lnTo>
                                <a:lnTo>
                                  <a:pt x="654" y="67"/>
                                </a:lnTo>
                                <a:lnTo>
                                  <a:pt x="645" y="62"/>
                                </a:lnTo>
                                <a:lnTo>
                                  <a:pt x="635" y="55"/>
                                </a:lnTo>
                                <a:lnTo>
                                  <a:pt x="628" y="50"/>
                                </a:lnTo>
                                <a:lnTo>
                                  <a:pt x="609" y="41"/>
                                </a:lnTo>
                                <a:lnTo>
                                  <a:pt x="592" y="34"/>
                                </a:lnTo>
                                <a:lnTo>
                                  <a:pt x="571" y="24"/>
                                </a:lnTo>
                                <a:lnTo>
                                  <a:pt x="552" y="19"/>
                                </a:lnTo>
                                <a:lnTo>
                                  <a:pt x="533" y="12"/>
                                </a:lnTo>
                                <a:lnTo>
                                  <a:pt x="514" y="8"/>
                                </a:lnTo>
                                <a:lnTo>
                                  <a:pt x="502" y="5"/>
                                </a:lnTo>
                                <a:lnTo>
                                  <a:pt x="490" y="3"/>
                                </a:lnTo>
                                <a:lnTo>
                                  <a:pt x="478" y="0"/>
                                </a:lnTo>
                                <a:lnTo>
                                  <a:pt x="469" y="0"/>
                                </a:lnTo>
                                <a:lnTo>
                                  <a:pt x="459" y="0"/>
                                </a:lnTo>
                                <a:lnTo>
                                  <a:pt x="450" y="0"/>
                                </a:lnTo>
                                <a:lnTo>
                                  <a:pt x="438" y="0"/>
                                </a:lnTo>
                                <a:lnTo>
                                  <a:pt x="428" y="0"/>
                                </a:lnTo>
                                <a:lnTo>
                                  <a:pt x="417" y="0"/>
                                </a:lnTo>
                                <a:lnTo>
                                  <a:pt x="405" y="0"/>
                                </a:lnTo>
                                <a:lnTo>
                                  <a:pt x="393" y="0"/>
                                </a:lnTo>
                                <a:lnTo>
                                  <a:pt x="383" y="0"/>
                                </a:lnTo>
                                <a:lnTo>
                                  <a:pt x="371" y="0"/>
                                </a:lnTo>
                                <a:lnTo>
                                  <a:pt x="362" y="3"/>
                                </a:lnTo>
                                <a:lnTo>
                                  <a:pt x="350" y="5"/>
                                </a:lnTo>
                                <a:lnTo>
                                  <a:pt x="340" y="8"/>
                                </a:lnTo>
                                <a:lnTo>
                                  <a:pt x="329" y="8"/>
                                </a:lnTo>
                                <a:lnTo>
                                  <a:pt x="319" y="12"/>
                                </a:lnTo>
                                <a:lnTo>
                                  <a:pt x="310" y="15"/>
                                </a:lnTo>
                                <a:lnTo>
                                  <a:pt x="300" y="19"/>
                                </a:lnTo>
                                <a:lnTo>
                                  <a:pt x="279" y="24"/>
                                </a:lnTo>
                                <a:lnTo>
                                  <a:pt x="262" y="34"/>
                                </a:lnTo>
                                <a:lnTo>
                                  <a:pt x="241" y="41"/>
                                </a:lnTo>
                                <a:lnTo>
                                  <a:pt x="222" y="50"/>
                                </a:lnTo>
                                <a:lnTo>
                                  <a:pt x="205" y="62"/>
                                </a:lnTo>
                                <a:lnTo>
                                  <a:pt x="188" y="74"/>
                                </a:lnTo>
                                <a:lnTo>
                                  <a:pt x="169" y="84"/>
                                </a:lnTo>
                                <a:lnTo>
                                  <a:pt x="153" y="96"/>
                                </a:lnTo>
                                <a:lnTo>
                                  <a:pt x="138" y="110"/>
                                </a:lnTo>
                                <a:lnTo>
                                  <a:pt x="124" y="127"/>
                                </a:lnTo>
                                <a:lnTo>
                                  <a:pt x="107" y="141"/>
                                </a:lnTo>
                                <a:lnTo>
                                  <a:pt x="96" y="155"/>
                                </a:lnTo>
                                <a:lnTo>
                                  <a:pt x="84" y="169"/>
                                </a:lnTo>
                                <a:lnTo>
                                  <a:pt x="72" y="186"/>
                                </a:lnTo>
                                <a:lnTo>
                                  <a:pt x="60" y="205"/>
                                </a:lnTo>
                                <a:lnTo>
                                  <a:pt x="48" y="222"/>
                                </a:lnTo>
                                <a:lnTo>
                                  <a:pt x="38" y="241"/>
                                </a:lnTo>
                                <a:lnTo>
                                  <a:pt x="31" y="262"/>
                                </a:lnTo>
                                <a:lnTo>
                                  <a:pt x="22" y="279"/>
                                </a:lnTo>
                                <a:lnTo>
                                  <a:pt x="17" y="300"/>
                                </a:lnTo>
                                <a:lnTo>
                                  <a:pt x="12" y="310"/>
                                </a:lnTo>
                                <a:lnTo>
                                  <a:pt x="12" y="319"/>
                                </a:lnTo>
                                <a:lnTo>
                                  <a:pt x="8" y="329"/>
                                </a:lnTo>
                                <a:lnTo>
                                  <a:pt x="8" y="341"/>
                                </a:lnTo>
                                <a:lnTo>
                                  <a:pt x="3" y="350"/>
                                </a:lnTo>
                                <a:lnTo>
                                  <a:pt x="3" y="362"/>
                                </a:lnTo>
                                <a:lnTo>
                                  <a:pt x="0" y="372"/>
                                </a:lnTo>
                                <a:lnTo>
                                  <a:pt x="0" y="383"/>
                                </a:lnTo>
                                <a:lnTo>
                                  <a:pt x="0" y="393"/>
                                </a:lnTo>
                                <a:lnTo>
                                  <a:pt x="0" y="405"/>
                                </a:lnTo>
                                <a:lnTo>
                                  <a:pt x="0" y="417"/>
                                </a:lnTo>
                                <a:lnTo>
                                  <a:pt x="0" y="429"/>
                                </a:lnTo>
                                <a:lnTo>
                                  <a:pt x="0" y="438"/>
                                </a:lnTo>
                                <a:lnTo>
                                  <a:pt x="0" y="450"/>
                                </a:lnTo>
                                <a:lnTo>
                                  <a:pt x="0" y="460"/>
                                </a:lnTo>
                                <a:lnTo>
                                  <a:pt x="0" y="469"/>
                                </a:lnTo>
                                <a:lnTo>
                                  <a:pt x="0" y="479"/>
                                </a:lnTo>
                                <a:lnTo>
                                  <a:pt x="3" y="490"/>
                                </a:lnTo>
                                <a:lnTo>
                                  <a:pt x="3" y="502"/>
                                </a:lnTo>
                                <a:lnTo>
                                  <a:pt x="8" y="514"/>
                                </a:lnTo>
                                <a:lnTo>
                                  <a:pt x="12" y="533"/>
                                </a:lnTo>
                                <a:lnTo>
                                  <a:pt x="17" y="552"/>
                                </a:lnTo>
                                <a:lnTo>
                                  <a:pt x="22" y="571"/>
                                </a:lnTo>
                                <a:lnTo>
                                  <a:pt x="31" y="593"/>
                                </a:lnTo>
                                <a:lnTo>
                                  <a:pt x="38" y="609"/>
                                </a:lnTo>
                                <a:lnTo>
                                  <a:pt x="48" y="628"/>
                                </a:lnTo>
                                <a:lnTo>
                                  <a:pt x="55" y="638"/>
                                </a:lnTo>
                                <a:lnTo>
                                  <a:pt x="60" y="647"/>
                                </a:lnTo>
                                <a:lnTo>
                                  <a:pt x="67" y="657"/>
                                </a:lnTo>
                                <a:lnTo>
                                  <a:pt x="72" y="666"/>
                                </a:lnTo>
                                <a:lnTo>
                                  <a:pt x="84" y="681"/>
                                </a:lnTo>
                                <a:lnTo>
                                  <a:pt x="96" y="697"/>
                                </a:lnTo>
                                <a:lnTo>
                                  <a:pt x="107" y="712"/>
                                </a:lnTo>
                                <a:lnTo>
                                  <a:pt x="124" y="731"/>
                                </a:lnTo>
                                <a:lnTo>
                                  <a:pt x="138" y="743"/>
                                </a:lnTo>
                                <a:lnTo>
                                  <a:pt x="153" y="757"/>
                                </a:lnTo>
                                <a:lnTo>
                                  <a:pt x="169" y="769"/>
                                </a:lnTo>
                                <a:lnTo>
                                  <a:pt x="188" y="781"/>
                                </a:lnTo>
                                <a:lnTo>
                                  <a:pt x="205" y="790"/>
                                </a:lnTo>
                                <a:lnTo>
                                  <a:pt x="222" y="802"/>
                                </a:lnTo>
                                <a:lnTo>
                                  <a:pt x="231" y="807"/>
                                </a:lnTo>
                                <a:lnTo>
                                  <a:pt x="241" y="812"/>
                                </a:lnTo>
                                <a:lnTo>
                                  <a:pt x="250" y="814"/>
                                </a:lnTo>
                                <a:lnTo>
                                  <a:pt x="262" y="821"/>
                                </a:lnTo>
                                <a:lnTo>
                                  <a:pt x="279" y="826"/>
                                </a:lnTo>
                                <a:lnTo>
                                  <a:pt x="300" y="833"/>
                                </a:lnTo>
                                <a:lnTo>
                                  <a:pt x="310" y="835"/>
                                </a:lnTo>
                                <a:lnTo>
                                  <a:pt x="319" y="840"/>
                                </a:lnTo>
                                <a:lnTo>
                                  <a:pt x="329" y="843"/>
                                </a:lnTo>
                                <a:lnTo>
                                  <a:pt x="340" y="847"/>
                                </a:lnTo>
                                <a:lnTo>
                                  <a:pt x="350" y="847"/>
                                </a:lnTo>
                                <a:lnTo>
                                  <a:pt x="362" y="850"/>
                                </a:lnTo>
                                <a:lnTo>
                                  <a:pt x="371" y="852"/>
                                </a:lnTo>
                                <a:lnTo>
                                  <a:pt x="383" y="852"/>
                                </a:lnTo>
                                <a:lnTo>
                                  <a:pt x="393" y="852"/>
                                </a:lnTo>
                                <a:lnTo>
                                  <a:pt x="405" y="854"/>
                                </a:lnTo>
                                <a:lnTo>
                                  <a:pt x="417" y="854"/>
                                </a:lnTo>
                                <a:lnTo>
                                  <a:pt x="428" y="857"/>
                                </a:lnTo>
                                <a:lnTo>
                                  <a:pt x="428" y="857"/>
                                </a:lnTo>
                                <a:close/>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90" name="Freeform: Shape 90"/>
                        <wps:cNvSpPr/>
                        <wps:spPr>
                          <a:xfrm>
                            <a:off x="595080" y="277560"/>
                            <a:ext cx="349920" cy="349920"/>
                          </a:xfrm>
                          <a:custGeom>
                            <a:avLst/>
                            <a:gdLst/>
                            <a:ahLst/>
                            <a:cxnLst/>
                            <a:rect l="l" t="t" r="r" b="b"/>
                            <a:pathLst>
                              <a:path w="1130" h="1130">
                                <a:moveTo>
                                  <a:pt x="566" y="1130"/>
                                </a:moveTo>
                                <a:lnTo>
                                  <a:pt x="578" y="1127"/>
                                </a:lnTo>
                                <a:lnTo>
                                  <a:pt x="592" y="1127"/>
                                </a:lnTo>
                                <a:lnTo>
                                  <a:pt x="606" y="1127"/>
                                </a:lnTo>
                                <a:lnTo>
                                  <a:pt x="621" y="1127"/>
                                </a:lnTo>
                                <a:lnTo>
                                  <a:pt x="635" y="1122"/>
                                </a:lnTo>
                                <a:lnTo>
                                  <a:pt x="649" y="1120"/>
                                </a:lnTo>
                                <a:lnTo>
                                  <a:pt x="661" y="1118"/>
                                </a:lnTo>
                                <a:lnTo>
                                  <a:pt x="678" y="1118"/>
                                </a:lnTo>
                                <a:lnTo>
                                  <a:pt x="690" y="1113"/>
                                </a:lnTo>
                                <a:lnTo>
                                  <a:pt x="704" y="1108"/>
                                </a:lnTo>
                                <a:lnTo>
                                  <a:pt x="718" y="1106"/>
                                </a:lnTo>
                                <a:lnTo>
                                  <a:pt x="730" y="1101"/>
                                </a:lnTo>
                                <a:lnTo>
                                  <a:pt x="744" y="1096"/>
                                </a:lnTo>
                                <a:lnTo>
                                  <a:pt x="756" y="1092"/>
                                </a:lnTo>
                                <a:lnTo>
                                  <a:pt x="771" y="1089"/>
                                </a:lnTo>
                                <a:lnTo>
                                  <a:pt x="785" y="1084"/>
                                </a:lnTo>
                                <a:lnTo>
                                  <a:pt x="794" y="1077"/>
                                </a:lnTo>
                                <a:lnTo>
                                  <a:pt x="809" y="1070"/>
                                </a:lnTo>
                                <a:lnTo>
                                  <a:pt x="820" y="1065"/>
                                </a:lnTo>
                                <a:lnTo>
                                  <a:pt x="832" y="1061"/>
                                </a:lnTo>
                                <a:lnTo>
                                  <a:pt x="844" y="1051"/>
                                </a:lnTo>
                                <a:lnTo>
                                  <a:pt x="856" y="1044"/>
                                </a:lnTo>
                                <a:lnTo>
                                  <a:pt x="868" y="1037"/>
                                </a:lnTo>
                                <a:lnTo>
                                  <a:pt x="878" y="1032"/>
                                </a:lnTo>
                                <a:lnTo>
                                  <a:pt x="887" y="1023"/>
                                </a:lnTo>
                                <a:lnTo>
                                  <a:pt x="899" y="1013"/>
                                </a:lnTo>
                                <a:lnTo>
                                  <a:pt x="911" y="1004"/>
                                </a:lnTo>
                                <a:lnTo>
                                  <a:pt x="923" y="996"/>
                                </a:lnTo>
                                <a:lnTo>
                                  <a:pt x="932" y="987"/>
                                </a:lnTo>
                                <a:lnTo>
                                  <a:pt x="942" y="980"/>
                                </a:lnTo>
                                <a:lnTo>
                                  <a:pt x="951" y="970"/>
                                </a:lnTo>
                                <a:lnTo>
                                  <a:pt x="963" y="963"/>
                                </a:lnTo>
                                <a:lnTo>
                                  <a:pt x="970" y="951"/>
                                </a:lnTo>
                                <a:lnTo>
                                  <a:pt x="980" y="942"/>
                                </a:lnTo>
                                <a:lnTo>
                                  <a:pt x="989" y="930"/>
                                </a:lnTo>
                                <a:lnTo>
                                  <a:pt x="999" y="920"/>
                                </a:lnTo>
                                <a:lnTo>
                                  <a:pt x="1006" y="911"/>
                                </a:lnTo>
                                <a:lnTo>
                                  <a:pt x="1015" y="899"/>
                                </a:lnTo>
                                <a:lnTo>
                                  <a:pt x="1023" y="887"/>
                                </a:lnTo>
                                <a:lnTo>
                                  <a:pt x="1032" y="877"/>
                                </a:lnTo>
                                <a:lnTo>
                                  <a:pt x="1037" y="866"/>
                                </a:lnTo>
                                <a:lnTo>
                                  <a:pt x="1044" y="854"/>
                                </a:lnTo>
                                <a:lnTo>
                                  <a:pt x="1053" y="844"/>
                                </a:lnTo>
                                <a:lnTo>
                                  <a:pt x="1061" y="832"/>
                                </a:lnTo>
                                <a:lnTo>
                                  <a:pt x="1065" y="818"/>
                                </a:lnTo>
                                <a:lnTo>
                                  <a:pt x="1072" y="808"/>
                                </a:lnTo>
                                <a:lnTo>
                                  <a:pt x="1077" y="794"/>
                                </a:lnTo>
                                <a:lnTo>
                                  <a:pt x="1084" y="782"/>
                                </a:lnTo>
                                <a:lnTo>
                                  <a:pt x="1089" y="770"/>
                                </a:lnTo>
                                <a:lnTo>
                                  <a:pt x="1091" y="756"/>
                                </a:lnTo>
                                <a:lnTo>
                                  <a:pt x="1096" y="742"/>
                                </a:lnTo>
                                <a:lnTo>
                                  <a:pt x="1101" y="730"/>
                                </a:lnTo>
                                <a:lnTo>
                                  <a:pt x="1106" y="716"/>
                                </a:lnTo>
                                <a:lnTo>
                                  <a:pt x="1111" y="704"/>
                                </a:lnTo>
                                <a:lnTo>
                                  <a:pt x="1113" y="690"/>
                                </a:lnTo>
                                <a:lnTo>
                                  <a:pt x="1118" y="675"/>
                                </a:lnTo>
                                <a:lnTo>
                                  <a:pt x="1118" y="661"/>
                                </a:lnTo>
                                <a:lnTo>
                                  <a:pt x="1120" y="649"/>
                                </a:lnTo>
                                <a:lnTo>
                                  <a:pt x="1122" y="632"/>
                                </a:lnTo>
                                <a:lnTo>
                                  <a:pt x="1127" y="621"/>
                                </a:lnTo>
                                <a:lnTo>
                                  <a:pt x="1127" y="604"/>
                                </a:lnTo>
                                <a:lnTo>
                                  <a:pt x="1127" y="592"/>
                                </a:lnTo>
                                <a:lnTo>
                                  <a:pt x="1127" y="578"/>
                                </a:lnTo>
                                <a:lnTo>
                                  <a:pt x="1130" y="563"/>
                                </a:lnTo>
                                <a:lnTo>
                                  <a:pt x="1127" y="547"/>
                                </a:lnTo>
                                <a:lnTo>
                                  <a:pt x="1127" y="535"/>
                                </a:lnTo>
                                <a:lnTo>
                                  <a:pt x="1127" y="518"/>
                                </a:lnTo>
                                <a:lnTo>
                                  <a:pt x="1127" y="504"/>
                                </a:lnTo>
                                <a:lnTo>
                                  <a:pt x="1122" y="490"/>
                                </a:lnTo>
                                <a:lnTo>
                                  <a:pt x="1120" y="475"/>
                                </a:lnTo>
                                <a:lnTo>
                                  <a:pt x="1118" y="461"/>
                                </a:lnTo>
                                <a:lnTo>
                                  <a:pt x="1118" y="449"/>
                                </a:lnTo>
                                <a:lnTo>
                                  <a:pt x="1113" y="433"/>
                                </a:lnTo>
                                <a:lnTo>
                                  <a:pt x="1111" y="421"/>
                                </a:lnTo>
                                <a:lnTo>
                                  <a:pt x="1106" y="404"/>
                                </a:lnTo>
                                <a:lnTo>
                                  <a:pt x="1101" y="395"/>
                                </a:lnTo>
                                <a:lnTo>
                                  <a:pt x="1096" y="380"/>
                                </a:lnTo>
                                <a:lnTo>
                                  <a:pt x="1091" y="366"/>
                                </a:lnTo>
                                <a:lnTo>
                                  <a:pt x="1089" y="354"/>
                                </a:lnTo>
                                <a:lnTo>
                                  <a:pt x="1084" y="342"/>
                                </a:lnTo>
                                <a:lnTo>
                                  <a:pt x="1077" y="328"/>
                                </a:lnTo>
                                <a:lnTo>
                                  <a:pt x="1072" y="316"/>
                                </a:lnTo>
                                <a:lnTo>
                                  <a:pt x="1065" y="302"/>
                                </a:lnTo>
                                <a:lnTo>
                                  <a:pt x="1061" y="292"/>
                                </a:lnTo>
                                <a:lnTo>
                                  <a:pt x="1053" y="280"/>
                                </a:lnTo>
                                <a:lnTo>
                                  <a:pt x="1044" y="268"/>
                                </a:lnTo>
                                <a:lnTo>
                                  <a:pt x="1037" y="257"/>
                                </a:lnTo>
                                <a:lnTo>
                                  <a:pt x="1032" y="247"/>
                                </a:lnTo>
                                <a:lnTo>
                                  <a:pt x="1023" y="235"/>
                                </a:lnTo>
                                <a:lnTo>
                                  <a:pt x="1015" y="226"/>
                                </a:lnTo>
                                <a:lnTo>
                                  <a:pt x="1006" y="214"/>
                                </a:lnTo>
                                <a:lnTo>
                                  <a:pt x="999" y="202"/>
                                </a:lnTo>
                                <a:lnTo>
                                  <a:pt x="989" y="190"/>
                                </a:lnTo>
                                <a:lnTo>
                                  <a:pt x="980" y="180"/>
                                </a:lnTo>
                                <a:lnTo>
                                  <a:pt x="970" y="171"/>
                                </a:lnTo>
                                <a:lnTo>
                                  <a:pt x="963" y="164"/>
                                </a:lnTo>
                                <a:lnTo>
                                  <a:pt x="951" y="152"/>
                                </a:lnTo>
                                <a:lnTo>
                                  <a:pt x="942" y="142"/>
                                </a:lnTo>
                                <a:lnTo>
                                  <a:pt x="932" y="133"/>
                                </a:lnTo>
                                <a:lnTo>
                                  <a:pt x="923" y="126"/>
                                </a:lnTo>
                                <a:lnTo>
                                  <a:pt x="911" y="116"/>
                                </a:lnTo>
                                <a:lnTo>
                                  <a:pt x="899" y="109"/>
                                </a:lnTo>
                                <a:lnTo>
                                  <a:pt x="887" y="100"/>
                                </a:lnTo>
                                <a:lnTo>
                                  <a:pt x="878" y="95"/>
                                </a:lnTo>
                                <a:lnTo>
                                  <a:pt x="868" y="85"/>
                                </a:lnTo>
                                <a:lnTo>
                                  <a:pt x="856" y="76"/>
                                </a:lnTo>
                                <a:lnTo>
                                  <a:pt x="844" y="71"/>
                                </a:lnTo>
                                <a:lnTo>
                                  <a:pt x="832" y="66"/>
                                </a:lnTo>
                                <a:lnTo>
                                  <a:pt x="820" y="57"/>
                                </a:lnTo>
                                <a:lnTo>
                                  <a:pt x="809" y="52"/>
                                </a:lnTo>
                                <a:lnTo>
                                  <a:pt x="794" y="47"/>
                                </a:lnTo>
                                <a:lnTo>
                                  <a:pt x="785" y="42"/>
                                </a:lnTo>
                                <a:lnTo>
                                  <a:pt x="771" y="38"/>
                                </a:lnTo>
                                <a:lnTo>
                                  <a:pt x="756" y="31"/>
                                </a:lnTo>
                                <a:lnTo>
                                  <a:pt x="744" y="26"/>
                                </a:lnTo>
                                <a:lnTo>
                                  <a:pt x="730" y="21"/>
                                </a:lnTo>
                                <a:lnTo>
                                  <a:pt x="718" y="16"/>
                                </a:lnTo>
                                <a:lnTo>
                                  <a:pt x="704" y="14"/>
                                </a:lnTo>
                                <a:lnTo>
                                  <a:pt x="690" y="9"/>
                                </a:lnTo>
                                <a:lnTo>
                                  <a:pt x="678" y="9"/>
                                </a:lnTo>
                                <a:lnTo>
                                  <a:pt x="661" y="4"/>
                                </a:lnTo>
                                <a:lnTo>
                                  <a:pt x="649" y="2"/>
                                </a:lnTo>
                                <a:lnTo>
                                  <a:pt x="635" y="2"/>
                                </a:lnTo>
                                <a:lnTo>
                                  <a:pt x="621" y="2"/>
                                </a:lnTo>
                                <a:lnTo>
                                  <a:pt x="606" y="0"/>
                                </a:lnTo>
                                <a:lnTo>
                                  <a:pt x="592" y="0"/>
                                </a:lnTo>
                                <a:lnTo>
                                  <a:pt x="578" y="0"/>
                                </a:lnTo>
                                <a:lnTo>
                                  <a:pt x="566" y="0"/>
                                </a:lnTo>
                                <a:lnTo>
                                  <a:pt x="549" y="0"/>
                                </a:lnTo>
                                <a:lnTo>
                                  <a:pt x="535" y="0"/>
                                </a:lnTo>
                                <a:lnTo>
                                  <a:pt x="521" y="0"/>
                                </a:lnTo>
                                <a:lnTo>
                                  <a:pt x="507" y="2"/>
                                </a:lnTo>
                                <a:lnTo>
                                  <a:pt x="492" y="2"/>
                                </a:lnTo>
                                <a:lnTo>
                                  <a:pt x="478" y="2"/>
                                </a:lnTo>
                                <a:lnTo>
                                  <a:pt x="464" y="4"/>
                                </a:lnTo>
                                <a:lnTo>
                                  <a:pt x="450" y="9"/>
                                </a:lnTo>
                                <a:lnTo>
                                  <a:pt x="435" y="9"/>
                                </a:lnTo>
                                <a:lnTo>
                                  <a:pt x="421" y="14"/>
                                </a:lnTo>
                                <a:lnTo>
                                  <a:pt x="409" y="16"/>
                                </a:lnTo>
                                <a:lnTo>
                                  <a:pt x="395" y="21"/>
                                </a:lnTo>
                                <a:lnTo>
                                  <a:pt x="383" y="26"/>
                                </a:lnTo>
                                <a:lnTo>
                                  <a:pt x="369" y="31"/>
                                </a:lnTo>
                                <a:lnTo>
                                  <a:pt x="357" y="38"/>
                                </a:lnTo>
                                <a:lnTo>
                                  <a:pt x="345" y="42"/>
                                </a:lnTo>
                                <a:lnTo>
                                  <a:pt x="333" y="47"/>
                                </a:lnTo>
                                <a:lnTo>
                                  <a:pt x="319" y="52"/>
                                </a:lnTo>
                                <a:lnTo>
                                  <a:pt x="307" y="57"/>
                                </a:lnTo>
                                <a:lnTo>
                                  <a:pt x="295" y="66"/>
                                </a:lnTo>
                                <a:lnTo>
                                  <a:pt x="283" y="71"/>
                                </a:lnTo>
                                <a:lnTo>
                                  <a:pt x="271" y="76"/>
                                </a:lnTo>
                                <a:lnTo>
                                  <a:pt x="262" y="85"/>
                                </a:lnTo>
                                <a:lnTo>
                                  <a:pt x="250" y="95"/>
                                </a:lnTo>
                                <a:lnTo>
                                  <a:pt x="238" y="100"/>
                                </a:lnTo>
                                <a:lnTo>
                                  <a:pt x="226" y="109"/>
                                </a:lnTo>
                                <a:lnTo>
                                  <a:pt x="214" y="116"/>
                                </a:lnTo>
                                <a:lnTo>
                                  <a:pt x="205" y="126"/>
                                </a:lnTo>
                                <a:lnTo>
                                  <a:pt x="193" y="133"/>
                                </a:lnTo>
                                <a:lnTo>
                                  <a:pt x="183" y="142"/>
                                </a:lnTo>
                                <a:lnTo>
                                  <a:pt x="174" y="152"/>
                                </a:lnTo>
                                <a:lnTo>
                                  <a:pt x="167" y="164"/>
                                </a:lnTo>
                                <a:lnTo>
                                  <a:pt x="155" y="171"/>
                                </a:lnTo>
                                <a:lnTo>
                                  <a:pt x="145" y="180"/>
                                </a:lnTo>
                                <a:lnTo>
                                  <a:pt x="136" y="190"/>
                                </a:lnTo>
                                <a:lnTo>
                                  <a:pt x="129" y="202"/>
                                </a:lnTo>
                                <a:lnTo>
                                  <a:pt x="119" y="214"/>
                                </a:lnTo>
                                <a:lnTo>
                                  <a:pt x="112" y="226"/>
                                </a:lnTo>
                                <a:lnTo>
                                  <a:pt x="102" y="235"/>
                                </a:lnTo>
                                <a:lnTo>
                                  <a:pt x="95" y="247"/>
                                </a:lnTo>
                                <a:lnTo>
                                  <a:pt x="86" y="257"/>
                                </a:lnTo>
                                <a:lnTo>
                                  <a:pt x="79" y="268"/>
                                </a:lnTo>
                                <a:lnTo>
                                  <a:pt x="74" y="280"/>
                                </a:lnTo>
                                <a:lnTo>
                                  <a:pt x="67" y="292"/>
                                </a:lnTo>
                                <a:lnTo>
                                  <a:pt x="60" y="302"/>
                                </a:lnTo>
                                <a:lnTo>
                                  <a:pt x="55" y="316"/>
                                </a:lnTo>
                                <a:lnTo>
                                  <a:pt x="48" y="328"/>
                                </a:lnTo>
                                <a:lnTo>
                                  <a:pt x="45" y="342"/>
                                </a:lnTo>
                                <a:lnTo>
                                  <a:pt x="38" y="354"/>
                                </a:lnTo>
                                <a:lnTo>
                                  <a:pt x="33" y="366"/>
                                </a:lnTo>
                                <a:lnTo>
                                  <a:pt x="29" y="380"/>
                                </a:lnTo>
                                <a:lnTo>
                                  <a:pt x="24" y="395"/>
                                </a:lnTo>
                                <a:lnTo>
                                  <a:pt x="19" y="404"/>
                                </a:lnTo>
                                <a:lnTo>
                                  <a:pt x="17" y="421"/>
                                </a:lnTo>
                                <a:lnTo>
                                  <a:pt x="12" y="433"/>
                                </a:lnTo>
                                <a:lnTo>
                                  <a:pt x="10" y="449"/>
                                </a:lnTo>
                                <a:lnTo>
                                  <a:pt x="7" y="461"/>
                                </a:lnTo>
                                <a:lnTo>
                                  <a:pt x="5" y="475"/>
                                </a:lnTo>
                                <a:lnTo>
                                  <a:pt x="3" y="490"/>
                                </a:lnTo>
                                <a:lnTo>
                                  <a:pt x="3" y="504"/>
                                </a:lnTo>
                                <a:lnTo>
                                  <a:pt x="0" y="518"/>
                                </a:lnTo>
                                <a:lnTo>
                                  <a:pt x="0" y="535"/>
                                </a:lnTo>
                                <a:lnTo>
                                  <a:pt x="0" y="547"/>
                                </a:lnTo>
                                <a:lnTo>
                                  <a:pt x="0" y="563"/>
                                </a:lnTo>
                                <a:lnTo>
                                  <a:pt x="0" y="578"/>
                                </a:lnTo>
                                <a:lnTo>
                                  <a:pt x="0" y="592"/>
                                </a:lnTo>
                                <a:lnTo>
                                  <a:pt x="0" y="604"/>
                                </a:lnTo>
                                <a:lnTo>
                                  <a:pt x="3" y="621"/>
                                </a:lnTo>
                                <a:lnTo>
                                  <a:pt x="3" y="632"/>
                                </a:lnTo>
                                <a:lnTo>
                                  <a:pt x="5" y="649"/>
                                </a:lnTo>
                                <a:lnTo>
                                  <a:pt x="7" y="661"/>
                                </a:lnTo>
                                <a:lnTo>
                                  <a:pt x="10" y="675"/>
                                </a:lnTo>
                                <a:lnTo>
                                  <a:pt x="12" y="690"/>
                                </a:lnTo>
                                <a:lnTo>
                                  <a:pt x="17" y="704"/>
                                </a:lnTo>
                                <a:lnTo>
                                  <a:pt x="19" y="716"/>
                                </a:lnTo>
                                <a:lnTo>
                                  <a:pt x="24" y="730"/>
                                </a:lnTo>
                                <a:lnTo>
                                  <a:pt x="29" y="742"/>
                                </a:lnTo>
                                <a:lnTo>
                                  <a:pt x="33" y="756"/>
                                </a:lnTo>
                                <a:lnTo>
                                  <a:pt x="38" y="770"/>
                                </a:lnTo>
                                <a:lnTo>
                                  <a:pt x="45" y="782"/>
                                </a:lnTo>
                                <a:lnTo>
                                  <a:pt x="48" y="794"/>
                                </a:lnTo>
                                <a:lnTo>
                                  <a:pt x="55" y="808"/>
                                </a:lnTo>
                                <a:lnTo>
                                  <a:pt x="60" y="818"/>
                                </a:lnTo>
                                <a:lnTo>
                                  <a:pt x="67" y="832"/>
                                </a:lnTo>
                                <a:lnTo>
                                  <a:pt x="74" y="844"/>
                                </a:lnTo>
                                <a:lnTo>
                                  <a:pt x="79" y="854"/>
                                </a:lnTo>
                                <a:lnTo>
                                  <a:pt x="86" y="866"/>
                                </a:lnTo>
                                <a:lnTo>
                                  <a:pt x="95" y="877"/>
                                </a:lnTo>
                                <a:lnTo>
                                  <a:pt x="102" y="887"/>
                                </a:lnTo>
                                <a:lnTo>
                                  <a:pt x="112" y="899"/>
                                </a:lnTo>
                                <a:lnTo>
                                  <a:pt x="119" y="911"/>
                                </a:lnTo>
                                <a:lnTo>
                                  <a:pt x="129" y="920"/>
                                </a:lnTo>
                                <a:lnTo>
                                  <a:pt x="136" y="930"/>
                                </a:lnTo>
                                <a:lnTo>
                                  <a:pt x="145" y="942"/>
                                </a:lnTo>
                                <a:lnTo>
                                  <a:pt x="155" y="951"/>
                                </a:lnTo>
                                <a:lnTo>
                                  <a:pt x="167" y="963"/>
                                </a:lnTo>
                                <a:lnTo>
                                  <a:pt x="174" y="970"/>
                                </a:lnTo>
                                <a:lnTo>
                                  <a:pt x="183" y="980"/>
                                </a:lnTo>
                                <a:lnTo>
                                  <a:pt x="193" y="987"/>
                                </a:lnTo>
                                <a:lnTo>
                                  <a:pt x="205" y="996"/>
                                </a:lnTo>
                                <a:lnTo>
                                  <a:pt x="214" y="1004"/>
                                </a:lnTo>
                                <a:lnTo>
                                  <a:pt x="226" y="1013"/>
                                </a:lnTo>
                                <a:lnTo>
                                  <a:pt x="238" y="1023"/>
                                </a:lnTo>
                                <a:lnTo>
                                  <a:pt x="250" y="1032"/>
                                </a:lnTo>
                                <a:lnTo>
                                  <a:pt x="262" y="1037"/>
                                </a:lnTo>
                                <a:lnTo>
                                  <a:pt x="271" y="1044"/>
                                </a:lnTo>
                                <a:lnTo>
                                  <a:pt x="283" y="1051"/>
                                </a:lnTo>
                                <a:lnTo>
                                  <a:pt x="295" y="1061"/>
                                </a:lnTo>
                                <a:lnTo>
                                  <a:pt x="307" y="1065"/>
                                </a:lnTo>
                                <a:lnTo>
                                  <a:pt x="319" y="1070"/>
                                </a:lnTo>
                                <a:lnTo>
                                  <a:pt x="333" y="1077"/>
                                </a:lnTo>
                                <a:lnTo>
                                  <a:pt x="345" y="1084"/>
                                </a:lnTo>
                                <a:lnTo>
                                  <a:pt x="357" y="1089"/>
                                </a:lnTo>
                                <a:lnTo>
                                  <a:pt x="369" y="1092"/>
                                </a:lnTo>
                                <a:lnTo>
                                  <a:pt x="383" y="1096"/>
                                </a:lnTo>
                                <a:lnTo>
                                  <a:pt x="395" y="1101"/>
                                </a:lnTo>
                                <a:lnTo>
                                  <a:pt x="409" y="1106"/>
                                </a:lnTo>
                                <a:lnTo>
                                  <a:pt x="421" y="1108"/>
                                </a:lnTo>
                                <a:lnTo>
                                  <a:pt x="435" y="1113"/>
                                </a:lnTo>
                                <a:lnTo>
                                  <a:pt x="450" y="1118"/>
                                </a:lnTo>
                                <a:lnTo>
                                  <a:pt x="464" y="1118"/>
                                </a:lnTo>
                                <a:lnTo>
                                  <a:pt x="478" y="1120"/>
                                </a:lnTo>
                                <a:lnTo>
                                  <a:pt x="492" y="1122"/>
                                </a:lnTo>
                                <a:lnTo>
                                  <a:pt x="507" y="1127"/>
                                </a:lnTo>
                                <a:lnTo>
                                  <a:pt x="521" y="1127"/>
                                </a:lnTo>
                                <a:lnTo>
                                  <a:pt x="535" y="1127"/>
                                </a:lnTo>
                                <a:lnTo>
                                  <a:pt x="549" y="1127"/>
                                </a:lnTo>
                                <a:lnTo>
                                  <a:pt x="566" y="1130"/>
                                </a:lnTo>
                                <a:lnTo>
                                  <a:pt x="566" y="113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91" name="Freeform: Shape 91"/>
                        <wps:cNvSpPr/>
                        <wps:spPr>
                          <a:xfrm>
                            <a:off x="638280" y="318600"/>
                            <a:ext cx="265320" cy="264240"/>
                          </a:xfrm>
                          <a:custGeom>
                            <a:avLst/>
                            <a:gdLst/>
                            <a:ahLst/>
                            <a:cxnLst/>
                            <a:rect l="l" t="t" r="r" b="b"/>
                            <a:pathLst>
                              <a:path w="859" h="854">
                                <a:moveTo>
                                  <a:pt x="428" y="854"/>
                                </a:moveTo>
                                <a:lnTo>
                                  <a:pt x="438" y="851"/>
                                </a:lnTo>
                                <a:lnTo>
                                  <a:pt x="450" y="851"/>
                                </a:lnTo>
                                <a:lnTo>
                                  <a:pt x="459" y="851"/>
                                </a:lnTo>
                                <a:lnTo>
                                  <a:pt x="471" y="851"/>
                                </a:lnTo>
                                <a:lnTo>
                                  <a:pt x="481" y="849"/>
                                </a:lnTo>
                                <a:lnTo>
                                  <a:pt x="493" y="847"/>
                                </a:lnTo>
                                <a:lnTo>
                                  <a:pt x="505" y="844"/>
                                </a:lnTo>
                                <a:lnTo>
                                  <a:pt x="514" y="844"/>
                                </a:lnTo>
                                <a:lnTo>
                                  <a:pt x="533" y="840"/>
                                </a:lnTo>
                                <a:lnTo>
                                  <a:pt x="554" y="835"/>
                                </a:lnTo>
                                <a:lnTo>
                                  <a:pt x="573" y="825"/>
                                </a:lnTo>
                                <a:lnTo>
                                  <a:pt x="595" y="821"/>
                                </a:lnTo>
                                <a:lnTo>
                                  <a:pt x="602" y="816"/>
                                </a:lnTo>
                                <a:lnTo>
                                  <a:pt x="612" y="811"/>
                                </a:lnTo>
                                <a:lnTo>
                                  <a:pt x="621" y="806"/>
                                </a:lnTo>
                                <a:lnTo>
                                  <a:pt x="631" y="802"/>
                                </a:lnTo>
                                <a:lnTo>
                                  <a:pt x="647" y="790"/>
                                </a:lnTo>
                                <a:lnTo>
                                  <a:pt x="666" y="780"/>
                                </a:lnTo>
                                <a:lnTo>
                                  <a:pt x="680" y="768"/>
                                </a:lnTo>
                                <a:lnTo>
                                  <a:pt x="699" y="756"/>
                                </a:lnTo>
                                <a:lnTo>
                                  <a:pt x="714" y="742"/>
                                </a:lnTo>
                                <a:lnTo>
                                  <a:pt x="730" y="730"/>
                                </a:lnTo>
                                <a:lnTo>
                                  <a:pt x="745" y="714"/>
                                </a:lnTo>
                                <a:lnTo>
                                  <a:pt x="757" y="697"/>
                                </a:lnTo>
                                <a:lnTo>
                                  <a:pt x="768" y="680"/>
                                </a:lnTo>
                                <a:lnTo>
                                  <a:pt x="783" y="666"/>
                                </a:lnTo>
                                <a:lnTo>
                                  <a:pt x="792" y="647"/>
                                </a:lnTo>
                                <a:lnTo>
                                  <a:pt x="802" y="628"/>
                                </a:lnTo>
                                <a:lnTo>
                                  <a:pt x="806" y="618"/>
                                </a:lnTo>
                                <a:lnTo>
                                  <a:pt x="811" y="609"/>
                                </a:lnTo>
                                <a:lnTo>
                                  <a:pt x="816" y="599"/>
                                </a:lnTo>
                                <a:lnTo>
                                  <a:pt x="821" y="592"/>
                                </a:lnTo>
                                <a:lnTo>
                                  <a:pt x="828" y="571"/>
                                </a:lnTo>
                                <a:lnTo>
                                  <a:pt x="835" y="552"/>
                                </a:lnTo>
                                <a:lnTo>
                                  <a:pt x="840" y="533"/>
                                </a:lnTo>
                                <a:lnTo>
                                  <a:pt x="849" y="514"/>
                                </a:lnTo>
                                <a:lnTo>
                                  <a:pt x="849" y="502"/>
                                </a:lnTo>
                                <a:lnTo>
                                  <a:pt x="849" y="490"/>
                                </a:lnTo>
                                <a:lnTo>
                                  <a:pt x="852" y="478"/>
                                </a:lnTo>
                                <a:lnTo>
                                  <a:pt x="854" y="469"/>
                                </a:lnTo>
                                <a:lnTo>
                                  <a:pt x="854" y="459"/>
                                </a:lnTo>
                                <a:lnTo>
                                  <a:pt x="856" y="449"/>
                                </a:lnTo>
                                <a:lnTo>
                                  <a:pt x="856" y="438"/>
                                </a:lnTo>
                                <a:lnTo>
                                  <a:pt x="859" y="428"/>
                                </a:lnTo>
                                <a:lnTo>
                                  <a:pt x="856" y="416"/>
                                </a:lnTo>
                                <a:lnTo>
                                  <a:pt x="856" y="404"/>
                                </a:lnTo>
                                <a:lnTo>
                                  <a:pt x="854" y="392"/>
                                </a:lnTo>
                                <a:lnTo>
                                  <a:pt x="854" y="383"/>
                                </a:lnTo>
                                <a:lnTo>
                                  <a:pt x="852" y="371"/>
                                </a:lnTo>
                                <a:lnTo>
                                  <a:pt x="849" y="359"/>
                                </a:lnTo>
                                <a:lnTo>
                                  <a:pt x="849" y="347"/>
                                </a:lnTo>
                                <a:lnTo>
                                  <a:pt x="849" y="338"/>
                                </a:lnTo>
                                <a:lnTo>
                                  <a:pt x="845" y="328"/>
                                </a:lnTo>
                                <a:lnTo>
                                  <a:pt x="840" y="316"/>
                                </a:lnTo>
                                <a:lnTo>
                                  <a:pt x="837" y="307"/>
                                </a:lnTo>
                                <a:lnTo>
                                  <a:pt x="835" y="297"/>
                                </a:lnTo>
                                <a:lnTo>
                                  <a:pt x="828" y="276"/>
                                </a:lnTo>
                                <a:lnTo>
                                  <a:pt x="821" y="259"/>
                                </a:lnTo>
                                <a:lnTo>
                                  <a:pt x="816" y="247"/>
                                </a:lnTo>
                                <a:lnTo>
                                  <a:pt x="811" y="238"/>
                                </a:lnTo>
                                <a:lnTo>
                                  <a:pt x="806" y="228"/>
                                </a:lnTo>
                                <a:lnTo>
                                  <a:pt x="802" y="219"/>
                                </a:lnTo>
                                <a:lnTo>
                                  <a:pt x="792" y="202"/>
                                </a:lnTo>
                                <a:lnTo>
                                  <a:pt x="783" y="185"/>
                                </a:lnTo>
                                <a:lnTo>
                                  <a:pt x="768" y="169"/>
                                </a:lnTo>
                                <a:lnTo>
                                  <a:pt x="757" y="152"/>
                                </a:lnTo>
                                <a:lnTo>
                                  <a:pt x="745" y="138"/>
                                </a:lnTo>
                                <a:lnTo>
                                  <a:pt x="730" y="124"/>
                                </a:lnTo>
                                <a:lnTo>
                                  <a:pt x="714" y="107"/>
                                </a:lnTo>
                                <a:lnTo>
                                  <a:pt x="699" y="93"/>
                                </a:lnTo>
                                <a:lnTo>
                                  <a:pt x="680" y="83"/>
                                </a:lnTo>
                                <a:lnTo>
                                  <a:pt x="666" y="71"/>
                                </a:lnTo>
                                <a:lnTo>
                                  <a:pt x="657" y="66"/>
                                </a:lnTo>
                                <a:lnTo>
                                  <a:pt x="647" y="59"/>
                                </a:lnTo>
                                <a:lnTo>
                                  <a:pt x="638" y="55"/>
                                </a:lnTo>
                                <a:lnTo>
                                  <a:pt x="631" y="47"/>
                                </a:lnTo>
                                <a:lnTo>
                                  <a:pt x="612" y="38"/>
                                </a:lnTo>
                                <a:lnTo>
                                  <a:pt x="595" y="31"/>
                                </a:lnTo>
                                <a:lnTo>
                                  <a:pt x="573" y="21"/>
                                </a:lnTo>
                                <a:lnTo>
                                  <a:pt x="554" y="17"/>
                                </a:lnTo>
                                <a:lnTo>
                                  <a:pt x="533" y="9"/>
                                </a:lnTo>
                                <a:lnTo>
                                  <a:pt x="514" y="7"/>
                                </a:lnTo>
                                <a:lnTo>
                                  <a:pt x="505" y="2"/>
                                </a:lnTo>
                                <a:lnTo>
                                  <a:pt x="493" y="0"/>
                                </a:lnTo>
                                <a:lnTo>
                                  <a:pt x="481" y="0"/>
                                </a:lnTo>
                                <a:lnTo>
                                  <a:pt x="471" y="0"/>
                                </a:lnTo>
                                <a:lnTo>
                                  <a:pt x="459" y="0"/>
                                </a:lnTo>
                                <a:lnTo>
                                  <a:pt x="450" y="0"/>
                                </a:lnTo>
                                <a:lnTo>
                                  <a:pt x="438" y="0"/>
                                </a:lnTo>
                                <a:lnTo>
                                  <a:pt x="428" y="0"/>
                                </a:lnTo>
                                <a:lnTo>
                                  <a:pt x="419" y="0"/>
                                </a:lnTo>
                                <a:lnTo>
                                  <a:pt x="407" y="0"/>
                                </a:lnTo>
                                <a:lnTo>
                                  <a:pt x="395" y="0"/>
                                </a:lnTo>
                                <a:lnTo>
                                  <a:pt x="383" y="0"/>
                                </a:lnTo>
                                <a:lnTo>
                                  <a:pt x="374" y="0"/>
                                </a:lnTo>
                                <a:lnTo>
                                  <a:pt x="362" y="0"/>
                                </a:lnTo>
                                <a:lnTo>
                                  <a:pt x="350" y="2"/>
                                </a:lnTo>
                                <a:lnTo>
                                  <a:pt x="340" y="7"/>
                                </a:lnTo>
                                <a:lnTo>
                                  <a:pt x="329" y="7"/>
                                </a:lnTo>
                                <a:lnTo>
                                  <a:pt x="317" y="9"/>
                                </a:lnTo>
                                <a:lnTo>
                                  <a:pt x="307" y="12"/>
                                </a:lnTo>
                                <a:lnTo>
                                  <a:pt x="298" y="17"/>
                                </a:lnTo>
                                <a:lnTo>
                                  <a:pt x="279" y="21"/>
                                </a:lnTo>
                                <a:lnTo>
                                  <a:pt x="262" y="31"/>
                                </a:lnTo>
                                <a:lnTo>
                                  <a:pt x="241" y="38"/>
                                </a:lnTo>
                                <a:lnTo>
                                  <a:pt x="222" y="47"/>
                                </a:lnTo>
                                <a:lnTo>
                                  <a:pt x="205" y="59"/>
                                </a:lnTo>
                                <a:lnTo>
                                  <a:pt x="188" y="71"/>
                                </a:lnTo>
                                <a:lnTo>
                                  <a:pt x="169" y="83"/>
                                </a:lnTo>
                                <a:lnTo>
                                  <a:pt x="155" y="93"/>
                                </a:lnTo>
                                <a:lnTo>
                                  <a:pt x="141" y="107"/>
                                </a:lnTo>
                                <a:lnTo>
                                  <a:pt x="126" y="124"/>
                                </a:lnTo>
                                <a:lnTo>
                                  <a:pt x="110" y="138"/>
                                </a:lnTo>
                                <a:lnTo>
                                  <a:pt x="96" y="152"/>
                                </a:lnTo>
                                <a:lnTo>
                                  <a:pt x="84" y="169"/>
                                </a:lnTo>
                                <a:lnTo>
                                  <a:pt x="74" y="185"/>
                                </a:lnTo>
                                <a:lnTo>
                                  <a:pt x="62" y="202"/>
                                </a:lnTo>
                                <a:lnTo>
                                  <a:pt x="50" y="219"/>
                                </a:lnTo>
                                <a:lnTo>
                                  <a:pt x="41" y="238"/>
                                </a:lnTo>
                                <a:lnTo>
                                  <a:pt x="34" y="259"/>
                                </a:lnTo>
                                <a:lnTo>
                                  <a:pt x="24" y="276"/>
                                </a:lnTo>
                                <a:lnTo>
                                  <a:pt x="20" y="297"/>
                                </a:lnTo>
                                <a:lnTo>
                                  <a:pt x="15" y="307"/>
                                </a:lnTo>
                                <a:lnTo>
                                  <a:pt x="12" y="316"/>
                                </a:lnTo>
                                <a:lnTo>
                                  <a:pt x="10" y="328"/>
                                </a:lnTo>
                                <a:lnTo>
                                  <a:pt x="10" y="338"/>
                                </a:lnTo>
                                <a:lnTo>
                                  <a:pt x="5" y="347"/>
                                </a:lnTo>
                                <a:lnTo>
                                  <a:pt x="3" y="359"/>
                                </a:lnTo>
                                <a:lnTo>
                                  <a:pt x="0" y="371"/>
                                </a:lnTo>
                                <a:lnTo>
                                  <a:pt x="0" y="383"/>
                                </a:lnTo>
                                <a:lnTo>
                                  <a:pt x="0" y="392"/>
                                </a:lnTo>
                                <a:lnTo>
                                  <a:pt x="0" y="404"/>
                                </a:lnTo>
                                <a:lnTo>
                                  <a:pt x="0" y="416"/>
                                </a:lnTo>
                                <a:lnTo>
                                  <a:pt x="0" y="428"/>
                                </a:lnTo>
                                <a:lnTo>
                                  <a:pt x="0" y="438"/>
                                </a:lnTo>
                                <a:lnTo>
                                  <a:pt x="0" y="449"/>
                                </a:lnTo>
                                <a:lnTo>
                                  <a:pt x="0" y="459"/>
                                </a:lnTo>
                                <a:lnTo>
                                  <a:pt x="0" y="469"/>
                                </a:lnTo>
                                <a:lnTo>
                                  <a:pt x="0" y="478"/>
                                </a:lnTo>
                                <a:lnTo>
                                  <a:pt x="3" y="490"/>
                                </a:lnTo>
                                <a:lnTo>
                                  <a:pt x="5" y="502"/>
                                </a:lnTo>
                                <a:lnTo>
                                  <a:pt x="10" y="514"/>
                                </a:lnTo>
                                <a:lnTo>
                                  <a:pt x="12" y="533"/>
                                </a:lnTo>
                                <a:lnTo>
                                  <a:pt x="20" y="552"/>
                                </a:lnTo>
                                <a:lnTo>
                                  <a:pt x="24" y="571"/>
                                </a:lnTo>
                                <a:lnTo>
                                  <a:pt x="34" y="592"/>
                                </a:lnTo>
                                <a:lnTo>
                                  <a:pt x="41" y="609"/>
                                </a:lnTo>
                                <a:lnTo>
                                  <a:pt x="50" y="628"/>
                                </a:lnTo>
                                <a:lnTo>
                                  <a:pt x="55" y="637"/>
                                </a:lnTo>
                                <a:lnTo>
                                  <a:pt x="62" y="647"/>
                                </a:lnTo>
                                <a:lnTo>
                                  <a:pt x="67" y="656"/>
                                </a:lnTo>
                                <a:lnTo>
                                  <a:pt x="74" y="666"/>
                                </a:lnTo>
                                <a:lnTo>
                                  <a:pt x="84" y="680"/>
                                </a:lnTo>
                                <a:lnTo>
                                  <a:pt x="96" y="697"/>
                                </a:lnTo>
                                <a:lnTo>
                                  <a:pt x="103" y="704"/>
                                </a:lnTo>
                                <a:lnTo>
                                  <a:pt x="110" y="714"/>
                                </a:lnTo>
                                <a:lnTo>
                                  <a:pt x="117" y="721"/>
                                </a:lnTo>
                                <a:lnTo>
                                  <a:pt x="126" y="730"/>
                                </a:lnTo>
                                <a:lnTo>
                                  <a:pt x="141" y="742"/>
                                </a:lnTo>
                                <a:lnTo>
                                  <a:pt x="155" y="756"/>
                                </a:lnTo>
                                <a:lnTo>
                                  <a:pt x="169" y="768"/>
                                </a:lnTo>
                                <a:lnTo>
                                  <a:pt x="188" y="780"/>
                                </a:lnTo>
                                <a:lnTo>
                                  <a:pt x="205" y="790"/>
                                </a:lnTo>
                                <a:lnTo>
                                  <a:pt x="222" y="802"/>
                                </a:lnTo>
                                <a:lnTo>
                                  <a:pt x="231" y="806"/>
                                </a:lnTo>
                                <a:lnTo>
                                  <a:pt x="241" y="811"/>
                                </a:lnTo>
                                <a:lnTo>
                                  <a:pt x="250" y="816"/>
                                </a:lnTo>
                                <a:lnTo>
                                  <a:pt x="262" y="821"/>
                                </a:lnTo>
                                <a:lnTo>
                                  <a:pt x="279" y="825"/>
                                </a:lnTo>
                                <a:lnTo>
                                  <a:pt x="298" y="835"/>
                                </a:lnTo>
                                <a:lnTo>
                                  <a:pt x="307" y="835"/>
                                </a:lnTo>
                                <a:lnTo>
                                  <a:pt x="317" y="840"/>
                                </a:lnTo>
                                <a:lnTo>
                                  <a:pt x="329" y="842"/>
                                </a:lnTo>
                                <a:lnTo>
                                  <a:pt x="340" y="844"/>
                                </a:lnTo>
                                <a:lnTo>
                                  <a:pt x="350" y="844"/>
                                </a:lnTo>
                                <a:lnTo>
                                  <a:pt x="362" y="847"/>
                                </a:lnTo>
                                <a:lnTo>
                                  <a:pt x="374" y="849"/>
                                </a:lnTo>
                                <a:lnTo>
                                  <a:pt x="383" y="851"/>
                                </a:lnTo>
                                <a:lnTo>
                                  <a:pt x="395" y="851"/>
                                </a:lnTo>
                                <a:lnTo>
                                  <a:pt x="407" y="851"/>
                                </a:lnTo>
                                <a:lnTo>
                                  <a:pt x="419" y="851"/>
                                </a:lnTo>
                                <a:lnTo>
                                  <a:pt x="428" y="854"/>
                                </a:lnTo>
                                <a:lnTo>
                                  <a:pt x="428" y="854"/>
                                </a:lnTo>
                                <a:close/>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92" name="Freeform: Shape 92"/>
                        <wps:cNvSpPr/>
                        <wps:spPr>
                          <a:xfrm>
                            <a:off x="160560" y="48960"/>
                            <a:ext cx="160200" cy="407520"/>
                          </a:xfrm>
                          <a:custGeom>
                            <a:avLst/>
                            <a:gdLst/>
                            <a:ahLst/>
                            <a:cxnLst/>
                            <a:rect l="l" t="t" r="r" b="b"/>
                            <a:pathLst>
                              <a:path w="518" h="1318">
                                <a:moveTo>
                                  <a:pt x="0" y="1287"/>
                                </a:moveTo>
                                <a:lnTo>
                                  <a:pt x="90" y="1318"/>
                                </a:lnTo>
                                <a:lnTo>
                                  <a:pt x="518" y="31"/>
                                </a:lnTo>
                                <a:lnTo>
                                  <a:pt x="428" y="0"/>
                                </a:lnTo>
                                <a:lnTo>
                                  <a:pt x="0" y="1287"/>
                                </a:lnTo>
                                <a:lnTo>
                                  <a:pt x="0" y="1287"/>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93" name="Freeform: Shape 93"/>
                        <wps:cNvSpPr/>
                        <wps:spPr>
                          <a:xfrm>
                            <a:off x="264240" y="150480"/>
                            <a:ext cx="346680" cy="33120"/>
                          </a:xfrm>
                          <a:custGeom>
                            <a:avLst/>
                            <a:gdLst/>
                            <a:ahLst/>
                            <a:cxnLst/>
                            <a:rect l="l" t="t" r="r" b="b"/>
                            <a:pathLst>
                              <a:path w="1118" h="109">
                                <a:moveTo>
                                  <a:pt x="0" y="109"/>
                                </a:moveTo>
                                <a:lnTo>
                                  <a:pt x="1118" y="109"/>
                                </a:lnTo>
                                <a:lnTo>
                                  <a:pt x="1118" y="0"/>
                                </a:lnTo>
                                <a:lnTo>
                                  <a:pt x="0" y="0"/>
                                </a:lnTo>
                                <a:lnTo>
                                  <a:pt x="0" y="109"/>
                                </a:lnTo>
                                <a:lnTo>
                                  <a:pt x="0" y="109"/>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94" name="Freeform: Shape 94"/>
                        <wps:cNvSpPr/>
                        <wps:spPr>
                          <a:xfrm>
                            <a:off x="450360" y="425520"/>
                            <a:ext cx="363240" cy="34200"/>
                          </a:xfrm>
                          <a:custGeom>
                            <a:avLst/>
                            <a:gdLst/>
                            <a:ahLst/>
                            <a:cxnLst/>
                            <a:rect l="l" t="t" r="r" b="b"/>
                            <a:pathLst>
                              <a:path w="1172" h="112">
                                <a:moveTo>
                                  <a:pt x="0" y="112"/>
                                </a:moveTo>
                                <a:lnTo>
                                  <a:pt x="1172" y="107"/>
                                </a:lnTo>
                                <a:lnTo>
                                  <a:pt x="1094" y="0"/>
                                </a:lnTo>
                                <a:lnTo>
                                  <a:pt x="0" y="0"/>
                                </a:lnTo>
                                <a:lnTo>
                                  <a:pt x="0" y="112"/>
                                </a:lnTo>
                                <a:lnTo>
                                  <a:pt x="0" y="112"/>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95" name="Freeform: Shape 95"/>
                        <wps:cNvSpPr/>
                        <wps:spPr>
                          <a:xfrm>
                            <a:off x="238680" y="192960"/>
                            <a:ext cx="232920" cy="261000"/>
                          </a:xfrm>
                          <a:custGeom>
                            <a:avLst/>
                            <a:gdLst/>
                            <a:ahLst/>
                            <a:cxnLst/>
                            <a:rect l="l" t="t" r="r" b="b"/>
                            <a:pathLst>
                              <a:path w="754" h="845">
                                <a:moveTo>
                                  <a:pt x="675" y="845"/>
                                </a:moveTo>
                                <a:lnTo>
                                  <a:pt x="754" y="781"/>
                                </a:lnTo>
                                <a:lnTo>
                                  <a:pt x="78" y="0"/>
                                </a:lnTo>
                                <a:lnTo>
                                  <a:pt x="0" y="62"/>
                                </a:lnTo>
                                <a:lnTo>
                                  <a:pt x="675" y="845"/>
                                </a:lnTo>
                                <a:lnTo>
                                  <a:pt x="675" y="845"/>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96" name="Freeform: Shape 96"/>
                        <wps:cNvSpPr/>
                        <wps:spPr>
                          <a:xfrm>
                            <a:off x="483840" y="65880"/>
                            <a:ext cx="166320" cy="351720"/>
                          </a:xfrm>
                          <a:custGeom>
                            <a:avLst/>
                            <a:gdLst/>
                            <a:ahLst/>
                            <a:cxnLst/>
                            <a:rect l="l" t="t" r="r" b="b"/>
                            <a:pathLst>
                              <a:path w="538" h="1137">
                                <a:moveTo>
                                  <a:pt x="0" y="1099"/>
                                </a:moveTo>
                                <a:lnTo>
                                  <a:pt x="91" y="1137"/>
                                </a:lnTo>
                                <a:lnTo>
                                  <a:pt x="538" y="38"/>
                                </a:lnTo>
                                <a:lnTo>
                                  <a:pt x="450" y="0"/>
                                </a:lnTo>
                                <a:lnTo>
                                  <a:pt x="0" y="1099"/>
                                </a:lnTo>
                                <a:lnTo>
                                  <a:pt x="0" y="1099"/>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97" name="Freeform: Shape 97"/>
                        <wps:cNvSpPr/>
                        <wps:spPr>
                          <a:xfrm>
                            <a:off x="412920" y="379800"/>
                            <a:ext cx="102240" cy="102960"/>
                          </a:xfrm>
                          <a:custGeom>
                            <a:avLst/>
                            <a:gdLst/>
                            <a:ahLst/>
                            <a:cxnLst/>
                            <a:rect l="l" t="t" r="r" b="b"/>
                            <a:pathLst>
                              <a:path w="330" h="333">
                                <a:moveTo>
                                  <a:pt x="166" y="333"/>
                                </a:moveTo>
                                <a:lnTo>
                                  <a:pt x="181" y="331"/>
                                </a:lnTo>
                                <a:lnTo>
                                  <a:pt x="197" y="329"/>
                                </a:lnTo>
                                <a:lnTo>
                                  <a:pt x="214" y="324"/>
                                </a:lnTo>
                                <a:lnTo>
                                  <a:pt x="228" y="319"/>
                                </a:lnTo>
                                <a:lnTo>
                                  <a:pt x="242" y="310"/>
                                </a:lnTo>
                                <a:lnTo>
                                  <a:pt x="257" y="302"/>
                                </a:lnTo>
                                <a:lnTo>
                                  <a:pt x="269" y="293"/>
                                </a:lnTo>
                                <a:lnTo>
                                  <a:pt x="281" y="283"/>
                                </a:lnTo>
                                <a:lnTo>
                                  <a:pt x="290" y="272"/>
                                </a:lnTo>
                                <a:lnTo>
                                  <a:pt x="300" y="257"/>
                                </a:lnTo>
                                <a:lnTo>
                                  <a:pt x="309" y="243"/>
                                </a:lnTo>
                                <a:lnTo>
                                  <a:pt x="319" y="231"/>
                                </a:lnTo>
                                <a:lnTo>
                                  <a:pt x="321" y="214"/>
                                </a:lnTo>
                                <a:lnTo>
                                  <a:pt x="326" y="198"/>
                                </a:lnTo>
                                <a:lnTo>
                                  <a:pt x="328" y="181"/>
                                </a:lnTo>
                                <a:lnTo>
                                  <a:pt x="330" y="167"/>
                                </a:lnTo>
                                <a:lnTo>
                                  <a:pt x="328" y="150"/>
                                </a:lnTo>
                                <a:lnTo>
                                  <a:pt x="326" y="131"/>
                                </a:lnTo>
                                <a:lnTo>
                                  <a:pt x="321" y="115"/>
                                </a:lnTo>
                                <a:lnTo>
                                  <a:pt x="319" y="103"/>
                                </a:lnTo>
                                <a:lnTo>
                                  <a:pt x="309" y="84"/>
                                </a:lnTo>
                                <a:lnTo>
                                  <a:pt x="300" y="72"/>
                                </a:lnTo>
                                <a:lnTo>
                                  <a:pt x="290" y="60"/>
                                </a:lnTo>
                                <a:lnTo>
                                  <a:pt x="281" y="48"/>
                                </a:lnTo>
                                <a:lnTo>
                                  <a:pt x="269" y="36"/>
                                </a:lnTo>
                                <a:lnTo>
                                  <a:pt x="257" y="26"/>
                                </a:lnTo>
                                <a:lnTo>
                                  <a:pt x="242" y="17"/>
                                </a:lnTo>
                                <a:lnTo>
                                  <a:pt x="228" y="12"/>
                                </a:lnTo>
                                <a:lnTo>
                                  <a:pt x="214" y="7"/>
                                </a:lnTo>
                                <a:lnTo>
                                  <a:pt x="197" y="3"/>
                                </a:lnTo>
                                <a:lnTo>
                                  <a:pt x="181" y="0"/>
                                </a:lnTo>
                                <a:lnTo>
                                  <a:pt x="166" y="0"/>
                                </a:lnTo>
                                <a:lnTo>
                                  <a:pt x="150" y="0"/>
                                </a:lnTo>
                                <a:lnTo>
                                  <a:pt x="131" y="3"/>
                                </a:lnTo>
                                <a:lnTo>
                                  <a:pt x="114" y="7"/>
                                </a:lnTo>
                                <a:lnTo>
                                  <a:pt x="102" y="12"/>
                                </a:lnTo>
                                <a:lnTo>
                                  <a:pt x="86" y="17"/>
                                </a:lnTo>
                                <a:lnTo>
                                  <a:pt x="71" y="26"/>
                                </a:lnTo>
                                <a:lnTo>
                                  <a:pt x="59" y="36"/>
                                </a:lnTo>
                                <a:lnTo>
                                  <a:pt x="48" y="48"/>
                                </a:lnTo>
                                <a:lnTo>
                                  <a:pt x="38" y="60"/>
                                </a:lnTo>
                                <a:lnTo>
                                  <a:pt x="28" y="72"/>
                                </a:lnTo>
                                <a:lnTo>
                                  <a:pt x="19" y="84"/>
                                </a:lnTo>
                                <a:lnTo>
                                  <a:pt x="12" y="103"/>
                                </a:lnTo>
                                <a:lnTo>
                                  <a:pt x="7" y="115"/>
                                </a:lnTo>
                                <a:lnTo>
                                  <a:pt x="2" y="131"/>
                                </a:lnTo>
                                <a:lnTo>
                                  <a:pt x="0" y="150"/>
                                </a:lnTo>
                                <a:lnTo>
                                  <a:pt x="0" y="167"/>
                                </a:lnTo>
                                <a:lnTo>
                                  <a:pt x="0" y="181"/>
                                </a:lnTo>
                                <a:lnTo>
                                  <a:pt x="2" y="198"/>
                                </a:lnTo>
                                <a:lnTo>
                                  <a:pt x="7" y="214"/>
                                </a:lnTo>
                                <a:lnTo>
                                  <a:pt x="12" y="231"/>
                                </a:lnTo>
                                <a:lnTo>
                                  <a:pt x="19" y="243"/>
                                </a:lnTo>
                                <a:lnTo>
                                  <a:pt x="28" y="257"/>
                                </a:lnTo>
                                <a:lnTo>
                                  <a:pt x="38" y="272"/>
                                </a:lnTo>
                                <a:lnTo>
                                  <a:pt x="48" y="283"/>
                                </a:lnTo>
                                <a:lnTo>
                                  <a:pt x="59" y="293"/>
                                </a:lnTo>
                                <a:lnTo>
                                  <a:pt x="71" y="302"/>
                                </a:lnTo>
                                <a:lnTo>
                                  <a:pt x="86" y="310"/>
                                </a:lnTo>
                                <a:lnTo>
                                  <a:pt x="102" y="319"/>
                                </a:lnTo>
                                <a:lnTo>
                                  <a:pt x="114" y="324"/>
                                </a:lnTo>
                                <a:lnTo>
                                  <a:pt x="131" y="329"/>
                                </a:lnTo>
                                <a:lnTo>
                                  <a:pt x="150" y="331"/>
                                </a:lnTo>
                                <a:lnTo>
                                  <a:pt x="166" y="333"/>
                                </a:lnTo>
                                <a:lnTo>
                                  <a:pt x="166" y="333"/>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98" name="Freeform: Shape 98"/>
                        <wps:cNvSpPr/>
                        <wps:spPr>
                          <a:xfrm>
                            <a:off x="576720" y="155520"/>
                            <a:ext cx="229320" cy="294480"/>
                          </a:xfrm>
                          <a:custGeom>
                            <a:avLst/>
                            <a:gdLst/>
                            <a:ahLst/>
                            <a:cxnLst/>
                            <a:rect l="l" t="t" r="r" b="b"/>
                            <a:pathLst>
                              <a:path w="742" h="952">
                                <a:moveTo>
                                  <a:pt x="630" y="952"/>
                                </a:moveTo>
                                <a:lnTo>
                                  <a:pt x="742" y="942"/>
                                </a:lnTo>
                                <a:lnTo>
                                  <a:pt x="85" y="0"/>
                                </a:lnTo>
                                <a:lnTo>
                                  <a:pt x="0" y="57"/>
                                </a:lnTo>
                                <a:lnTo>
                                  <a:pt x="630" y="952"/>
                                </a:lnTo>
                                <a:lnTo>
                                  <a:pt x="630" y="952"/>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99" name="Freeform: Shape 99"/>
                        <wps:cNvSpPr/>
                        <wps:spPr>
                          <a:xfrm>
                            <a:off x="532800" y="59040"/>
                            <a:ext cx="170280" cy="60840"/>
                          </a:xfrm>
                          <a:custGeom>
                            <a:avLst/>
                            <a:gdLst/>
                            <a:ahLst/>
                            <a:cxnLst/>
                            <a:rect l="l" t="t" r="r" b="b"/>
                            <a:pathLst>
                              <a:path w="550" h="199">
                                <a:moveTo>
                                  <a:pt x="93" y="123"/>
                                </a:moveTo>
                                <a:lnTo>
                                  <a:pt x="107" y="128"/>
                                </a:lnTo>
                                <a:lnTo>
                                  <a:pt x="127" y="133"/>
                                </a:lnTo>
                                <a:lnTo>
                                  <a:pt x="136" y="135"/>
                                </a:lnTo>
                                <a:lnTo>
                                  <a:pt x="148" y="140"/>
                                </a:lnTo>
                                <a:lnTo>
                                  <a:pt x="160" y="142"/>
                                </a:lnTo>
                                <a:lnTo>
                                  <a:pt x="172" y="145"/>
                                </a:lnTo>
                                <a:lnTo>
                                  <a:pt x="184" y="147"/>
                                </a:lnTo>
                                <a:lnTo>
                                  <a:pt x="195" y="152"/>
                                </a:lnTo>
                                <a:lnTo>
                                  <a:pt x="210" y="152"/>
                                </a:lnTo>
                                <a:lnTo>
                                  <a:pt x="224" y="157"/>
                                </a:lnTo>
                                <a:lnTo>
                                  <a:pt x="236" y="159"/>
                                </a:lnTo>
                                <a:lnTo>
                                  <a:pt x="250" y="161"/>
                                </a:lnTo>
                                <a:lnTo>
                                  <a:pt x="264" y="166"/>
                                </a:lnTo>
                                <a:lnTo>
                                  <a:pt x="279" y="171"/>
                                </a:lnTo>
                                <a:lnTo>
                                  <a:pt x="291" y="171"/>
                                </a:lnTo>
                                <a:lnTo>
                                  <a:pt x="302" y="173"/>
                                </a:lnTo>
                                <a:lnTo>
                                  <a:pt x="314" y="176"/>
                                </a:lnTo>
                                <a:lnTo>
                                  <a:pt x="329" y="180"/>
                                </a:lnTo>
                                <a:lnTo>
                                  <a:pt x="340" y="180"/>
                                </a:lnTo>
                                <a:lnTo>
                                  <a:pt x="350" y="183"/>
                                </a:lnTo>
                                <a:lnTo>
                                  <a:pt x="362" y="185"/>
                                </a:lnTo>
                                <a:lnTo>
                                  <a:pt x="376" y="190"/>
                                </a:lnTo>
                                <a:lnTo>
                                  <a:pt x="395" y="190"/>
                                </a:lnTo>
                                <a:lnTo>
                                  <a:pt x="414" y="195"/>
                                </a:lnTo>
                                <a:lnTo>
                                  <a:pt x="428" y="197"/>
                                </a:lnTo>
                                <a:lnTo>
                                  <a:pt x="443" y="199"/>
                                </a:lnTo>
                                <a:lnTo>
                                  <a:pt x="452" y="197"/>
                                </a:lnTo>
                                <a:lnTo>
                                  <a:pt x="462" y="197"/>
                                </a:lnTo>
                                <a:lnTo>
                                  <a:pt x="471" y="192"/>
                                </a:lnTo>
                                <a:lnTo>
                                  <a:pt x="481" y="190"/>
                                </a:lnTo>
                                <a:lnTo>
                                  <a:pt x="500" y="180"/>
                                </a:lnTo>
                                <a:lnTo>
                                  <a:pt x="516" y="168"/>
                                </a:lnTo>
                                <a:lnTo>
                                  <a:pt x="528" y="152"/>
                                </a:lnTo>
                                <a:lnTo>
                                  <a:pt x="538" y="133"/>
                                </a:lnTo>
                                <a:lnTo>
                                  <a:pt x="545" y="114"/>
                                </a:lnTo>
                                <a:lnTo>
                                  <a:pt x="550" y="95"/>
                                </a:lnTo>
                                <a:lnTo>
                                  <a:pt x="550" y="76"/>
                                </a:lnTo>
                                <a:lnTo>
                                  <a:pt x="550" y="59"/>
                                </a:lnTo>
                                <a:lnTo>
                                  <a:pt x="545" y="40"/>
                                </a:lnTo>
                                <a:lnTo>
                                  <a:pt x="538" y="26"/>
                                </a:lnTo>
                                <a:lnTo>
                                  <a:pt x="528" y="11"/>
                                </a:lnTo>
                                <a:lnTo>
                                  <a:pt x="514" y="4"/>
                                </a:lnTo>
                                <a:lnTo>
                                  <a:pt x="497" y="0"/>
                                </a:lnTo>
                                <a:lnTo>
                                  <a:pt x="481" y="0"/>
                                </a:lnTo>
                                <a:lnTo>
                                  <a:pt x="79" y="9"/>
                                </a:lnTo>
                                <a:lnTo>
                                  <a:pt x="67" y="7"/>
                                </a:lnTo>
                                <a:lnTo>
                                  <a:pt x="55" y="7"/>
                                </a:lnTo>
                                <a:lnTo>
                                  <a:pt x="46" y="9"/>
                                </a:lnTo>
                                <a:lnTo>
                                  <a:pt x="39" y="11"/>
                                </a:lnTo>
                                <a:lnTo>
                                  <a:pt x="24" y="19"/>
                                </a:lnTo>
                                <a:lnTo>
                                  <a:pt x="15" y="28"/>
                                </a:lnTo>
                                <a:lnTo>
                                  <a:pt x="8" y="38"/>
                                </a:lnTo>
                                <a:lnTo>
                                  <a:pt x="3" y="50"/>
                                </a:lnTo>
                                <a:lnTo>
                                  <a:pt x="0" y="59"/>
                                </a:lnTo>
                                <a:lnTo>
                                  <a:pt x="3" y="71"/>
                                </a:lnTo>
                                <a:lnTo>
                                  <a:pt x="3" y="78"/>
                                </a:lnTo>
                                <a:lnTo>
                                  <a:pt x="10" y="88"/>
                                </a:lnTo>
                                <a:lnTo>
                                  <a:pt x="17" y="95"/>
                                </a:lnTo>
                                <a:lnTo>
                                  <a:pt x="31" y="104"/>
                                </a:lnTo>
                                <a:lnTo>
                                  <a:pt x="43" y="107"/>
                                </a:lnTo>
                                <a:lnTo>
                                  <a:pt x="60" y="114"/>
                                </a:lnTo>
                                <a:lnTo>
                                  <a:pt x="77" y="118"/>
                                </a:lnTo>
                                <a:lnTo>
                                  <a:pt x="93" y="123"/>
                                </a:lnTo>
                                <a:lnTo>
                                  <a:pt x="93" y="123"/>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00" name="Freeform: Shape 100"/>
                        <wps:cNvSpPr/>
                        <wps:spPr>
                          <a:xfrm>
                            <a:off x="420480" y="342360"/>
                            <a:ext cx="40680" cy="64080"/>
                          </a:xfrm>
                          <a:custGeom>
                            <a:avLst/>
                            <a:gdLst/>
                            <a:ahLst/>
                            <a:cxnLst/>
                            <a:rect l="l" t="t" r="r" b="b"/>
                            <a:pathLst>
                              <a:path w="133" h="209">
                                <a:moveTo>
                                  <a:pt x="90" y="209"/>
                                </a:moveTo>
                                <a:lnTo>
                                  <a:pt x="133" y="188"/>
                                </a:lnTo>
                                <a:lnTo>
                                  <a:pt x="43" y="0"/>
                                </a:lnTo>
                                <a:lnTo>
                                  <a:pt x="0" y="24"/>
                                </a:lnTo>
                                <a:lnTo>
                                  <a:pt x="90" y="209"/>
                                </a:lnTo>
                                <a:lnTo>
                                  <a:pt x="90" y="209"/>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01" name="Freeform: Shape 101"/>
                        <wps:cNvSpPr/>
                        <wps:spPr>
                          <a:xfrm>
                            <a:off x="480240" y="452160"/>
                            <a:ext cx="41400" cy="64080"/>
                          </a:xfrm>
                          <a:custGeom>
                            <a:avLst/>
                            <a:gdLst/>
                            <a:ahLst/>
                            <a:cxnLst/>
                            <a:rect l="l" t="t" r="r" b="b"/>
                            <a:pathLst>
                              <a:path w="136" h="210">
                                <a:moveTo>
                                  <a:pt x="93" y="210"/>
                                </a:moveTo>
                                <a:lnTo>
                                  <a:pt x="136" y="188"/>
                                </a:lnTo>
                                <a:lnTo>
                                  <a:pt x="43" y="0"/>
                                </a:lnTo>
                                <a:lnTo>
                                  <a:pt x="0" y="22"/>
                                </a:lnTo>
                                <a:lnTo>
                                  <a:pt x="93" y="210"/>
                                </a:lnTo>
                                <a:lnTo>
                                  <a:pt x="93" y="21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02" name="Freeform: Shape 102"/>
                        <wps:cNvSpPr/>
                        <wps:spPr>
                          <a:xfrm>
                            <a:off x="485640" y="502200"/>
                            <a:ext cx="48240" cy="20160"/>
                          </a:xfrm>
                          <a:custGeom>
                            <a:avLst/>
                            <a:gdLst/>
                            <a:ahLst/>
                            <a:cxnLst/>
                            <a:rect l="l" t="t" r="r" b="b"/>
                            <a:pathLst>
                              <a:path w="157" h="67">
                                <a:moveTo>
                                  <a:pt x="0" y="67"/>
                                </a:moveTo>
                                <a:lnTo>
                                  <a:pt x="157" y="67"/>
                                </a:lnTo>
                                <a:lnTo>
                                  <a:pt x="157" y="0"/>
                                </a:lnTo>
                                <a:lnTo>
                                  <a:pt x="0" y="0"/>
                                </a:lnTo>
                                <a:lnTo>
                                  <a:pt x="0" y="67"/>
                                </a:lnTo>
                                <a:lnTo>
                                  <a:pt x="0" y="67"/>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03" name="Freeform: Shape 103"/>
                        <wps:cNvSpPr/>
                        <wps:spPr>
                          <a:xfrm>
                            <a:off x="408960" y="332280"/>
                            <a:ext cx="48240" cy="20880"/>
                          </a:xfrm>
                          <a:custGeom>
                            <a:avLst/>
                            <a:gdLst/>
                            <a:ahLst/>
                            <a:cxnLst/>
                            <a:rect l="l" t="t" r="r" b="b"/>
                            <a:pathLst>
                              <a:path w="157" h="69">
                                <a:moveTo>
                                  <a:pt x="0" y="69"/>
                                </a:moveTo>
                                <a:lnTo>
                                  <a:pt x="157" y="69"/>
                                </a:lnTo>
                                <a:lnTo>
                                  <a:pt x="157" y="0"/>
                                </a:lnTo>
                                <a:lnTo>
                                  <a:pt x="0" y="0"/>
                                </a:lnTo>
                                <a:lnTo>
                                  <a:pt x="0" y="69"/>
                                </a:lnTo>
                                <a:lnTo>
                                  <a:pt x="0" y="69"/>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04" name="Freeform: Shape 104"/>
                        <wps:cNvSpPr/>
                        <wps:spPr>
                          <a:xfrm>
                            <a:off x="437040" y="407520"/>
                            <a:ext cx="52560" cy="50760"/>
                          </a:xfrm>
                          <a:custGeom>
                            <a:avLst/>
                            <a:gdLst/>
                            <a:ahLst/>
                            <a:cxnLst/>
                            <a:rect l="l" t="t" r="r" b="b"/>
                            <a:pathLst>
                              <a:path w="169" h="166">
                                <a:moveTo>
                                  <a:pt x="84" y="166"/>
                                </a:moveTo>
                                <a:lnTo>
                                  <a:pt x="100" y="161"/>
                                </a:lnTo>
                                <a:lnTo>
                                  <a:pt x="117" y="159"/>
                                </a:lnTo>
                                <a:lnTo>
                                  <a:pt x="129" y="152"/>
                                </a:lnTo>
                                <a:lnTo>
                                  <a:pt x="143" y="142"/>
                                </a:lnTo>
                                <a:lnTo>
                                  <a:pt x="153" y="128"/>
                                </a:lnTo>
                                <a:lnTo>
                                  <a:pt x="162" y="114"/>
                                </a:lnTo>
                                <a:lnTo>
                                  <a:pt x="164" y="97"/>
                                </a:lnTo>
                                <a:lnTo>
                                  <a:pt x="169" y="83"/>
                                </a:lnTo>
                                <a:lnTo>
                                  <a:pt x="164" y="66"/>
                                </a:lnTo>
                                <a:lnTo>
                                  <a:pt x="162" y="50"/>
                                </a:lnTo>
                                <a:lnTo>
                                  <a:pt x="153" y="35"/>
                                </a:lnTo>
                                <a:lnTo>
                                  <a:pt x="143" y="24"/>
                                </a:lnTo>
                                <a:lnTo>
                                  <a:pt x="129" y="12"/>
                                </a:lnTo>
                                <a:lnTo>
                                  <a:pt x="117" y="4"/>
                                </a:lnTo>
                                <a:lnTo>
                                  <a:pt x="100" y="0"/>
                                </a:lnTo>
                                <a:lnTo>
                                  <a:pt x="84" y="0"/>
                                </a:lnTo>
                                <a:lnTo>
                                  <a:pt x="67" y="0"/>
                                </a:lnTo>
                                <a:lnTo>
                                  <a:pt x="53" y="4"/>
                                </a:lnTo>
                                <a:lnTo>
                                  <a:pt x="36" y="12"/>
                                </a:lnTo>
                                <a:lnTo>
                                  <a:pt x="24" y="24"/>
                                </a:lnTo>
                                <a:lnTo>
                                  <a:pt x="15" y="35"/>
                                </a:lnTo>
                                <a:lnTo>
                                  <a:pt x="8" y="50"/>
                                </a:lnTo>
                                <a:lnTo>
                                  <a:pt x="0" y="66"/>
                                </a:lnTo>
                                <a:lnTo>
                                  <a:pt x="0" y="83"/>
                                </a:lnTo>
                                <a:lnTo>
                                  <a:pt x="0" y="97"/>
                                </a:lnTo>
                                <a:lnTo>
                                  <a:pt x="8" y="114"/>
                                </a:lnTo>
                                <a:lnTo>
                                  <a:pt x="15" y="128"/>
                                </a:lnTo>
                                <a:lnTo>
                                  <a:pt x="24" y="142"/>
                                </a:lnTo>
                                <a:lnTo>
                                  <a:pt x="36" y="152"/>
                                </a:lnTo>
                                <a:lnTo>
                                  <a:pt x="53" y="159"/>
                                </a:lnTo>
                                <a:lnTo>
                                  <a:pt x="67" y="161"/>
                                </a:lnTo>
                                <a:lnTo>
                                  <a:pt x="84" y="166"/>
                                </a:lnTo>
                                <a:lnTo>
                                  <a:pt x="84" y="166"/>
                                </a:lnTo>
                                <a:close/>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105" name="Freeform: Shape 105"/>
                        <wps:cNvSpPr/>
                        <wps:spPr>
                          <a:xfrm>
                            <a:off x="291600" y="0"/>
                            <a:ext cx="111240" cy="106200"/>
                          </a:xfrm>
                          <a:custGeom>
                            <a:avLst/>
                            <a:gdLst/>
                            <a:ahLst/>
                            <a:cxnLst/>
                            <a:rect l="l" t="t" r="r" b="b"/>
                            <a:pathLst>
                              <a:path w="361" h="345">
                                <a:moveTo>
                                  <a:pt x="354" y="15"/>
                                </a:moveTo>
                                <a:lnTo>
                                  <a:pt x="345" y="112"/>
                                </a:lnTo>
                                <a:lnTo>
                                  <a:pt x="174" y="98"/>
                                </a:lnTo>
                                <a:lnTo>
                                  <a:pt x="169" y="98"/>
                                </a:lnTo>
                                <a:lnTo>
                                  <a:pt x="162" y="98"/>
                                </a:lnTo>
                                <a:lnTo>
                                  <a:pt x="150" y="98"/>
                                </a:lnTo>
                                <a:lnTo>
                                  <a:pt x="140" y="105"/>
                                </a:lnTo>
                                <a:lnTo>
                                  <a:pt x="124" y="110"/>
                                </a:lnTo>
                                <a:lnTo>
                                  <a:pt x="112" y="122"/>
                                </a:lnTo>
                                <a:lnTo>
                                  <a:pt x="105" y="126"/>
                                </a:lnTo>
                                <a:lnTo>
                                  <a:pt x="100" y="138"/>
                                </a:lnTo>
                                <a:lnTo>
                                  <a:pt x="95" y="148"/>
                                </a:lnTo>
                                <a:lnTo>
                                  <a:pt x="95" y="162"/>
                                </a:lnTo>
                                <a:lnTo>
                                  <a:pt x="93" y="174"/>
                                </a:lnTo>
                                <a:lnTo>
                                  <a:pt x="93" y="183"/>
                                </a:lnTo>
                                <a:lnTo>
                                  <a:pt x="93" y="193"/>
                                </a:lnTo>
                                <a:lnTo>
                                  <a:pt x="100" y="202"/>
                                </a:lnTo>
                                <a:lnTo>
                                  <a:pt x="109" y="214"/>
                                </a:lnTo>
                                <a:lnTo>
                                  <a:pt x="124" y="226"/>
                                </a:lnTo>
                                <a:lnTo>
                                  <a:pt x="138" y="231"/>
                                </a:lnTo>
                                <a:lnTo>
                                  <a:pt x="150" y="236"/>
                                </a:lnTo>
                                <a:lnTo>
                                  <a:pt x="159" y="238"/>
                                </a:lnTo>
                                <a:lnTo>
                                  <a:pt x="164" y="241"/>
                                </a:lnTo>
                                <a:lnTo>
                                  <a:pt x="361" y="252"/>
                                </a:lnTo>
                                <a:lnTo>
                                  <a:pt x="354" y="345"/>
                                </a:lnTo>
                                <a:lnTo>
                                  <a:pt x="119" y="331"/>
                                </a:lnTo>
                                <a:lnTo>
                                  <a:pt x="112" y="329"/>
                                </a:lnTo>
                                <a:lnTo>
                                  <a:pt x="95" y="324"/>
                                </a:lnTo>
                                <a:lnTo>
                                  <a:pt x="83" y="317"/>
                                </a:lnTo>
                                <a:lnTo>
                                  <a:pt x="74" y="312"/>
                                </a:lnTo>
                                <a:lnTo>
                                  <a:pt x="64" y="305"/>
                                </a:lnTo>
                                <a:lnTo>
                                  <a:pt x="52" y="295"/>
                                </a:lnTo>
                                <a:lnTo>
                                  <a:pt x="40" y="283"/>
                                </a:lnTo>
                                <a:lnTo>
                                  <a:pt x="29" y="271"/>
                                </a:lnTo>
                                <a:lnTo>
                                  <a:pt x="17" y="255"/>
                                </a:lnTo>
                                <a:lnTo>
                                  <a:pt x="12" y="241"/>
                                </a:lnTo>
                                <a:lnTo>
                                  <a:pt x="7" y="229"/>
                                </a:lnTo>
                                <a:lnTo>
                                  <a:pt x="5" y="219"/>
                                </a:lnTo>
                                <a:lnTo>
                                  <a:pt x="2" y="207"/>
                                </a:lnTo>
                                <a:lnTo>
                                  <a:pt x="2" y="198"/>
                                </a:lnTo>
                                <a:lnTo>
                                  <a:pt x="0" y="183"/>
                                </a:lnTo>
                                <a:lnTo>
                                  <a:pt x="0" y="172"/>
                                </a:lnTo>
                                <a:lnTo>
                                  <a:pt x="0" y="157"/>
                                </a:lnTo>
                                <a:lnTo>
                                  <a:pt x="5" y="145"/>
                                </a:lnTo>
                                <a:lnTo>
                                  <a:pt x="5" y="126"/>
                                </a:lnTo>
                                <a:lnTo>
                                  <a:pt x="10" y="114"/>
                                </a:lnTo>
                                <a:lnTo>
                                  <a:pt x="10" y="103"/>
                                </a:lnTo>
                                <a:lnTo>
                                  <a:pt x="17" y="91"/>
                                </a:lnTo>
                                <a:lnTo>
                                  <a:pt x="19" y="79"/>
                                </a:lnTo>
                                <a:lnTo>
                                  <a:pt x="26" y="69"/>
                                </a:lnTo>
                                <a:lnTo>
                                  <a:pt x="31" y="60"/>
                                </a:lnTo>
                                <a:lnTo>
                                  <a:pt x="36" y="53"/>
                                </a:lnTo>
                                <a:lnTo>
                                  <a:pt x="48" y="38"/>
                                </a:lnTo>
                                <a:lnTo>
                                  <a:pt x="59" y="26"/>
                                </a:lnTo>
                                <a:lnTo>
                                  <a:pt x="74" y="19"/>
                                </a:lnTo>
                                <a:lnTo>
                                  <a:pt x="88" y="15"/>
                                </a:lnTo>
                                <a:lnTo>
                                  <a:pt x="100" y="5"/>
                                </a:lnTo>
                                <a:lnTo>
                                  <a:pt x="112" y="5"/>
                                </a:lnTo>
                                <a:lnTo>
                                  <a:pt x="121" y="0"/>
                                </a:lnTo>
                                <a:lnTo>
                                  <a:pt x="133" y="0"/>
                                </a:lnTo>
                                <a:lnTo>
                                  <a:pt x="147" y="0"/>
                                </a:lnTo>
                                <a:lnTo>
                                  <a:pt x="155" y="3"/>
                                </a:lnTo>
                                <a:lnTo>
                                  <a:pt x="354" y="15"/>
                                </a:lnTo>
                                <a:lnTo>
                                  <a:pt x="354" y="15"/>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EDECCB2" id="Group 48" o:spid="_x0000_s1026" style="position:absolute;margin-left:431.05pt;margin-top:5.15pt;width:74.45pt;height:50.15pt;z-index:251659264"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">
                <v:shape id="Freeform: Shape 88" o:spid="_x0000_s1027" style="position:absolute;top:286560;width:349200;height:349920;visibility:visible;mso-wrap-style:square;v-text-anchor:top" coordsize="1129,1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0Xyr8A&#10;AADbAAAADwAAAGRycy9kb3ducmV2LnhtbERPzYrCMBC+C/sOYRa8yJqqIFKNIoIiiKh1H2BoxqbY&#10;TEoTtfr05iB4/Pj+Z4vWVuJOjS8dKxj0ExDEudMlFwr+z+u/CQgfkDVWjknBkzws5j+dGabaPfhE&#10;9ywUIoawT1GBCaFOpfS5IYu+72riyF1cYzFE2BRSN/iI4baSwyQZS4slxwaDNa0M5dfsZhXUh9fz&#10;dBz07PGwW402tM8pM16p7m+7nIII1Iav+OPeagWTODZ+iT9Az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bRfKvwAAANsAAAAPAAAAAAAAAAAAAAAAAJgCAABkcnMvZG93bnJl&#10;di54bWxQSwUGAAAAAAQABAD1AAAAhAMAAAAA&#10;" path="m565,1130r12,-2l592,1128r14,l620,1128r14,-5l649,1121r11,-3l677,1118r12,-5l703,1109r15,-3l729,1102r15,-5l756,1092r14,-2l782,1085r12,-7l808,1071r12,-5l832,1061r12,-9l855,1045r12,-8l877,1033r9,-10l898,1014r12,-10l922,997r10,-10l941,980r10,-9l962,964r8,-12l979,942r7,-12l996,921r9,-10l1015,899r7,-11l1031,878r5,-12l1043,854r10,-9l1060,833r5,-14l1072,809r5,-14l1084,783r4,-12l1091,757r5,-15l1100,731r5,-15l1107,704r5,-14l1117,676r,-14l1119,647r3,-14l1126,621r,-17l1126,593r,-15l1129,564r-3,-17l1126,535r,-16l1126,507r-4,-17l1119,478r-2,-16l1117,450r-5,-17l1107,421r-2,-14l1100,395r-4,-14l1091,367r-3,-10l1084,345r-7,-14l1072,319r-7,-14l1060,293r-7,-10l1043,271r-7,-11l1031,248r-9,-12l1015,226r-10,-12l996,202,986,191r-7,-10l970,171r-8,-7l951,152r-10,-9l932,133r-10,-7l910,117r-12,-7l886,100r-9,-5l867,86,855,76,844,72,832,67,820,57,808,53,794,48,782,43,770,38,756,31,744,26,729,22,718,17,703,14,689,10r-12,l660,5,649,3,634,,620,,606,,592,,577,,565,,549,,534,,520,,506,,492,,477,3,463,5r-14,5l435,10r-15,4l408,17r-14,5l382,26r-14,5l356,38r-12,5l332,48r-14,5l306,57,294,67r-12,5l271,76,261,86r-12,9l237,100r-12,10l214,117r-10,9l192,133r-9,10l173,152r-7,12l154,171r-9,10l135,191r-7,11l118,214r-7,12l102,236r-7,12l85,260r-7,11l73,283r-7,10l59,305r-5,14l47,331r-2,14l38,357r-5,10l28,381r-5,14l19,407r-3,14l11,433,9,450,7,462,4,478,2,490r,17l,519r,16l,547r,17l,578r,15l,604r2,17l2,633r2,14l7,662r2,14l11,690r5,14l19,716r4,15l28,742r5,15l38,771r7,12l47,795r7,14l59,819r7,14l73,845r5,9l85,866r10,12l102,888r9,11l118,911r10,10l135,930r10,12l154,952r12,12l173,971r10,9l192,987r12,10l214,1004r11,10l237,1023r12,10l261,1037r10,8l282,1052r12,9l306,1066r12,5l332,1078r12,7l356,1090r12,2l382,1097r12,5l408,1106r12,3l435,1113r14,5l463,1118r14,3l492,1123r14,5l520,1128r14,l549,1128r16,2l565,1130xe" fillcolor="black" stroked="f">
                  <v:path arrowok="t"/>
                </v:shape>
                <v:shape id="Freeform: Shape 89" o:spid="_x0000_s1028" style="position:absolute;left:42480;top:327600;width:264960;height:264960;visibility:visible;mso-wrap-style:square;v-text-anchor:top" coordsize="856,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VifsQA&#10;AADbAAAADwAAAGRycy9kb3ducmV2LnhtbESP3WoCMRSE7wu+QziCdzWrSFlXo4g/tLT0ouoDHDbH&#10;3cXkZEmibvfpm0Khl8PMfMMs15014k4+NI4VTMYZCOLS6YYrBefT4TkHESKyRuOYFHxTgPVq8LTE&#10;QrsHf9H9GCuRIBwKVFDH2BZShrImi2HsWuLkXZy3GJP0ldQeHwlujZxm2Yu02HBaqLGlbU3l9Xiz&#10;CvrPPp5nH9nre26ajTe7fU/TvVKjYbdZgIjUxf/wX/tNK8jn8Psl/Q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VYn7EAAAA2wAAAA8AAAAAAAAAAAAAAAAAmAIAAGRycy9k&#10;b3ducmV2LnhtbFBLBQYAAAAABAAEAPUAAACJAwAAAAA=&#10;" path="m428,857r10,-3l450,854r9,-2l469,852r9,l490,850r12,-3l514,847r19,-7l552,833r19,-7l592,821r8,-7l609,812r10,-5l628,802r17,-12l664,781r16,-12l697,757r14,-14l730,731r12,-19l756,697r10,-16l780,666r10,-19l802,628r2,-9l811,609r3,-9l821,593r4,-22l833,552r7,-19l847,514r,-12l849,490r,-11l852,469r,-9l854,450r,-12l856,429r-2,-12l854,405r-2,-12l852,383r-3,-11l849,362r-2,-12l847,341r-5,-12l840,319r-5,-9l833,300r-8,-21l821,262r-7,-12l811,241r-7,-10l802,222,790,205,780,186,766,169,756,155,742,141,730,127,711,110,697,96,680,84,664,74,654,67r-9,-5l635,55r-7,-5l609,41,592,34,571,24,552,19,533,12,514,8,502,5,490,3,478,r-9,l459,r-9,l438,,428,,417,,405,,393,,383,,371,r-9,3l350,5,340,8r-11,l319,12r-9,3l300,19r-21,5l262,34r-21,7l222,50,205,62,188,74,169,84,153,96r-15,14l124,127r-17,14l96,155,84,169,72,186,60,205,48,222,38,241r-7,21l22,279r-5,21l12,310r,9l8,329r,12l3,350r,12l,372r,11l,393r,12l,417r,12l,438r,12l,460r,9l,479r3,11l3,502r5,12l12,533r5,19l22,571r9,22l38,609r10,19l55,638r5,9l67,657r5,9l84,681r12,16l107,712r17,19l138,743r15,14l169,769r19,12l205,790r17,12l231,807r10,5l250,814r12,7l279,826r21,7l310,835r9,5l329,843r11,4l350,847r12,3l371,852r12,l393,852r12,2l417,854r11,3l428,857xe" stroked="f">
                  <v:path arrowok="t"/>
                </v:shape>
                <v:shape id="Freeform: Shape 90" o:spid="_x0000_s1029" style="position:absolute;left:595080;top:277560;width:349920;height:349920;visibility:visible;mso-wrap-style:square;v-text-anchor:top" coordsize="1130,1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YKt7wA&#10;AADbAAAADwAAAGRycy9kb3ducmV2LnhtbERPuwrCMBTdBf8hXMFNUx1Eq1Gkooi6+FjcLs21LTY3&#10;pYna/r0ZBMfDeS9WjSnFm2pXWFYwGkYgiFOrC84U3K7bwRSE88gaS8ukoCUHq2W3s8BY2w+f6X3x&#10;mQgh7GJUkHtfxVK6NCeDbmgr4sA9bG3QB1hnUtf4CeGmlOMomkiDBYeGHCtKckqfl5dRcN9PMatm&#10;ybE96LZIThu348Yp1e816zkIT43/i3/uvVYwC+vDl/AD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GVgq3vAAAANsAAAAPAAAAAAAAAAAAAAAAAJgCAABkcnMvZG93bnJldi54&#10;bWxQSwUGAAAAAAQABAD1AAAAgQMAAAAA&#10;" path="m566,1130r12,-3l592,1127r14,l621,1127r14,-5l649,1120r12,-2l678,1118r12,-5l704,1108r14,-2l730,1101r14,-5l756,1092r15,-3l785,1084r9,-7l809,1070r11,-5l832,1061r12,-10l856,1044r12,-7l878,1032r9,-9l899,1013r12,-9l923,996r9,-9l942,980r9,-10l963,963r7,-12l980,942r9,-12l999,920r7,-9l1015,899r8,-12l1032,877r5,-11l1044,854r9,-10l1061,832r4,-14l1072,808r5,-14l1084,782r5,-12l1091,756r5,-14l1101,730r5,-14l1111,704r2,-14l1118,675r,-14l1120,649r2,-17l1127,621r,-17l1127,592r,-14l1130,563r-3,-16l1127,535r,-17l1127,504r-5,-14l1120,475r-2,-14l1118,449r-5,-16l1111,421r-5,-17l1101,395r-5,-15l1091,366r-2,-12l1084,342r-7,-14l1072,316r-7,-14l1061,292r-8,-12l1044,268r-7,-11l1032,247r-9,-12l1015,226r-9,-12l999,202,989,190r-9,-10l970,171r-7,-7l951,152r-9,-10l932,133r-9,-7l911,116r-12,-7l887,100r-9,-5l868,85,856,76,844,71,832,66,820,57,809,52,794,47r-9,-5l771,38,756,31,744,26,730,21,718,16,704,14,690,9r-12,l661,4,649,2r-14,l621,2,606,,592,,578,,566,,549,,535,,521,,507,2r-15,l478,2,464,4,450,9r-15,l421,14r-12,2l395,21r-12,5l369,31r-12,7l345,42r-12,5l319,52r-12,5l295,66r-12,5l271,76r-9,9l250,95r-12,5l226,109r-12,7l205,126r-12,7l183,142r-9,10l167,164r-12,7l145,180r-9,10l129,202r-10,12l112,226r-10,9l95,247r-9,10l79,268r-5,12l67,292r-7,10l55,316r-7,12l45,342r-7,12l33,366r-4,14l24,395r-5,9l17,421r-5,12l10,449,7,461,5,475,3,490r,14l,518r,17l,547r,16l,578r,14l,604r3,17l3,632r2,17l7,661r3,14l12,690r5,14l19,716r5,14l29,742r4,14l38,770r7,12l48,794r7,14l60,818r7,14l74,844r5,10l86,866r9,11l102,887r10,12l119,911r10,9l136,930r9,12l155,951r12,12l174,970r9,10l193,987r12,9l214,1004r12,9l238,1023r12,9l262,1037r9,7l283,1051r12,10l307,1065r12,5l333,1077r12,7l357,1089r12,3l383,1096r12,5l409,1106r12,2l435,1113r15,5l464,1118r14,2l492,1122r15,5l521,1127r14,l549,1127r17,3l566,1130xe" fillcolor="black" stroked="f">
                  <v:path arrowok="t"/>
                </v:shape>
                <v:shape id="Freeform: Shape 91" o:spid="_x0000_s1030" style="position:absolute;left:638280;top:318600;width:265320;height:264240;visibility:visible;mso-wrap-style:square;v-text-anchor:top" coordsize="859,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dUHMIA&#10;AADbAAAADwAAAGRycy9kb3ducmV2LnhtbESPQYvCMBSE7wv+h/AEb2tahUWrsYi44GEvq/0Bj+bZ&#10;1jYvtcnW9t+bBcHjMDPfMNt0MI3oqXOVZQXxPAJBnFtdcaEgu3x/rkA4j6yxsUwKRnKQ7iYfW0y0&#10;ffAv9WdfiABhl6CC0vs2kdLlJRl0c9sSB+9qO4M+yK6QusNHgJtGLqLoSxqsOCyU2NKhpLw+/xkF&#10;y2LV12NF48/xnvH6dlhgfTFKzabDfgPC0+Df4Vf7pBWsY/j/En6A3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R1QcwgAAANsAAAAPAAAAAAAAAAAAAAAAAJgCAABkcnMvZG93&#10;bnJldi54bWxQSwUGAAAAAAQABAD1AAAAhwMAAAAA&#10;" path="m428,854r10,-3l450,851r9,l471,851r10,-2l493,847r12,-3l514,844r19,-4l554,835r19,-10l595,821r7,-5l612,811r9,-5l631,802r16,-12l666,780r14,-12l699,756r15,-14l730,730r15,-16l757,697r11,-17l783,666r9,-19l802,628r4,-10l811,609r5,-10l821,592r7,-21l835,552r5,-19l849,514r,-12l849,490r3,-12l854,469r,-10l856,449r,-11l859,428r-3,-12l856,404r-2,-12l854,383r-2,-12l849,359r,-12l849,338r-4,-10l840,316r-3,-9l835,297r-7,-21l821,259r-5,-12l811,238r-5,-10l802,219,792,202r-9,-17l768,169,757,152,745,138,730,124,714,107,699,93,680,83,666,71r-9,-5l647,59r-9,-4l631,47,612,38,595,31,573,21,554,17,533,9,514,7,505,2,493,,481,,471,,459,r-9,l438,,428,r-9,l407,,395,,383,r-9,l362,,350,2,340,7r-11,l317,9r-10,3l298,17r-19,4l262,31r-21,7l222,47,205,59,188,71,169,83,155,93r-14,14l126,124r-16,14l96,152,84,169,74,185,62,202,50,219r-9,19l34,259,24,276r-4,21l15,307r-3,9l10,328r,10l5,347,3,359,,371r,12l,392r,12l,416r,12l,438r,11l,459r,10l,478r3,12l5,502r5,12l12,533r8,19l24,571r10,21l41,609r9,19l55,637r7,10l67,656r7,10l84,680r12,17l103,704r7,10l117,721r9,9l141,742r14,14l169,768r19,12l205,790r17,12l231,806r10,5l250,816r12,5l279,825r19,10l307,835r10,5l329,842r11,2l350,844r12,3l374,849r9,2l395,851r12,l419,851r9,3l428,854xe" stroked="f">
                  <v:path arrowok="t"/>
                </v:shape>
                <v:shape id="Freeform: Shape 92" o:spid="_x0000_s1031" style="position:absolute;left:160560;top:48960;width:160200;height:407520;visibility:visible;mso-wrap-style:square;v-text-anchor:top" coordsize="518,13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oEsUA&#10;AADbAAAADwAAAGRycy9kb3ducmV2LnhtbESP3WrCQBSE7wu+w3KE3tWNXrQ1Zg1WKE0RBKMPcMye&#10;/GD2bJrdxuTtu4VCL4eZ+YZJ0tG0YqDeNZYVLBcRCOLC6oYrBZfz+9MrCOeRNbaWScFEDtLt7CHB&#10;WNs7n2jIfSUChF2MCmrvu1hKV9Rk0C1sRxy80vYGfZB9JXWP9wA3rVxF0bM02HBYqLGjfU3FLf82&#10;Ct4yfz3Yz30+veDxcBy/LmX+cVPqcT7uNiA8jf4//NfOtIL1Cn6/hB8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SxQAAANsAAAAPAAAAAAAAAAAAAAAAAJgCAABkcnMv&#10;ZG93bnJldi54bWxQSwUGAAAAAAQABAD1AAAAigMAAAAA&#10;" path="m,1287r90,31l518,31,428,,,1287r,xe" fillcolor="black" stroked="f">
                  <v:path arrowok="t"/>
                </v:shape>
                <v:shape id="Freeform: Shape 93" o:spid="_x0000_s1032" style="position:absolute;left:264240;top:150480;width:346680;height:33120;visibility:visible;mso-wrap-style:square;v-text-anchor:top" coordsize="1118,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irssIA&#10;AADbAAAADwAAAGRycy9kb3ducmV2LnhtbESPQWsCMRSE74L/ITzBm2ZVKLo1ioiCXordWnp93Tw3&#10;i5uXdRN1/fdGKPQ4zHwzzHzZ2krcqPGlYwWjYQKCOHe65ELB8Ws7mILwAVlj5ZgUPMjDctHtzDHV&#10;7s6fdMtCIWIJ+xQVmBDqVEqfG7Loh64mjt7JNRZDlE0hdYP3WG4rOU6SN2mx5LhgsKa1ofycXa2C&#10;78hfpvuxrD4uzoTfQ7b5Oa+V6vfa1TuIQG34D//RO61gNoHXl/g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KKuywgAAANsAAAAPAAAAAAAAAAAAAAAAAJgCAABkcnMvZG93&#10;bnJldi54bWxQSwUGAAAAAAQABAD1AAAAhwMAAAAA&#10;" path="m,109r1118,l1118,,,,,109r,xe" fillcolor="black" stroked="f">
                  <v:path arrowok="t"/>
                </v:shape>
                <v:shape id="Freeform: Shape 94" o:spid="_x0000_s1033" style="position:absolute;left:450360;top:425520;width:363240;height:34200;visibility:visible;mso-wrap-style:square;v-text-anchor:top" coordsize="1172,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z5iMIA&#10;AADbAAAADwAAAGRycy9kb3ducmV2LnhtbESPQYvCMBSE78L+h/AWvMiaVES61SirIOylB6vg9dE8&#10;22LzUpqs1n+/EQSPw8x8w6w2g23FjXrfONaQTBUI4tKZhisNp+P+KwXhA7LB1jFpeJCHzfpjtMLM&#10;uDsf6FaESkQI+ww11CF0mZS+rMmin7qOOHoX11sMUfaVND3eI9y2cqbUQlpsOC7U2NGupvJa/FkN&#10;apsfXJEnlIZ8786XdKKS7UTr8efwswQRaAjv8Kv9azR8z+H5Jf4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HPmIwgAAANsAAAAPAAAAAAAAAAAAAAAAAJgCAABkcnMvZG93&#10;bnJldi54bWxQSwUGAAAAAAQABAD1AAAAhwMAAAAA&#10;" path="m,112r1172,-5l1094,,,,,112r,xe" fillcolor="black" stroked="f">
                  <v:path arrowok="t"/>
                </v:shape>
                <v:shape id="Freeform: Shape 95" o:spid="_x0000_s1034" style="position:absolute;left:238680;top:192960;width:232920;height:261000;visibility:visible;mso-wrap-style:square;v-text-anchor:top" coordsize="75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uSesQA&#10;AADbAAAADwAAAGRycy9kb3ducmV2LnhtbESPQWvCQBSE70L/w/IK3swmVktN3UgVROlJrfb8yL4m&#10;abNv0+yq0V/vFoQeh5n5hpnOOlOLE7WusqwgiWIQxLnVFRcK9h/LwQsI55E11pZJwYUczLKH3hRT&#10;bc+8pdPOFyJA2KWooPS+SaV0eUkGXWQb4uB92dagD7ItpG7xHOCmlsM4fpYGKw4LJTa0KCn/2R2N&#10;gnftvn8nn5vViK86fppXh8VVJ0r1H7u3VxCeOv8fvrfXWsFkDH9fw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bknrEAAAA2wAAAA8AAAAAAAAAAAAAAAAAmAIAAGRycy9k&#10;b3ducmV2LnhtbFBLBQYAAAAABAAEAPUAAACJAwAAAAA=&#10;" path="m675,845r79,-64l78,,,62,675,845r,xe" fillcolor="black" stroked="f">
                  <v:path arrowok="t"/>
                </v:shape>
                <v:shape id="Freeform: Shape 96" o:spid="_x0000_s1035" style="position:absolute;left:483840;top:65880;width:166320;height:351720;visibility:visible;mso-wrap-style:square;v-text-anchor:top" coordsize="538,1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RTcQA&#10;AADbAAAADwAAAGRycy9kb3ducmV2LnhtbESP3WqDQBSE7wt9h+UEetesaUBak00IBbUQLM3PAxzc&#10;E5W4Z627UfP23UKhl8PMfMOst5NpxUC9aywrWMwjEMSl1Q1XCs6n9PkVhPPIGlvLpOBODrabx4c1&#10;JtqOfKDh6CsRIOwSVFB73yVSurImg25uO+LgXWxv0AfZV1L3OAa4aeVLFMXSYMNhocaO3msqr8eb&#10;UZCnX0XGbpnn3+1hX0yfZpBZptTTbNqtQHia/H/4r/2hFbzF8Psl/A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w0U3EAAAA2wAAAA8AAAAAAAAAAAAAAAAAmAIAAGRycy9k&#10;b3ducmV2LnhtbFBLBQYAAAAABAAEAPUAAACJAwAAAAA=&#10;" path="m,1099r91,38l538,38,450,,,1099r,xe" fillcolor="black" stroked="f">
                  <v:path arrowok="t"/>
                </v:shape>
                <v:shape id="Freeform: Shape 97" o:spid="_x0000_s1036" style="position:absolute;left:412920;top:379800;width:102240;height:102960;visibility:visible;mso-wrap-style:square;v-text-anchor:top" coordsize="330,3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7HycYA&#10;AADbAAAADwAAAGRycy9kb3ducmV2LnhtbESPT2vCQBTE74LfYXlCb7rRQ21jVilCaf2HrVpKbo/s&#10;axLNvg3ZVdNv7wqFHoeZ+Q2TzFpTiQs1rrSsYDiIQBBnVpecKzjsX/tPIJxH1lhZJgW/5GA27XYS&#10;jLW98idddj4XAcIuRgWF93UspcsKMugGtiYO3o9tDPogm1zqBq8Bbio5iqJHabDksFBgTfOCstPu&#10;bBSsFjL9Wq3r0XH9sZR7a7/T7eZNqYde+zIB4an1/+G/9rtW8DyG+5fwA+T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x7HycYAAADbAAAADwAAAAAAAAAAAAAAAACYAgAAZHJz&#10;L2Rvd25yZXYueG1sUEsFBgAAAAAEAAQA9QAAAIsDAAAAAA==&#10;" path="m166,333r15,-2l197,329r17,-5l228,319r14,-9l257,302r12,-9l281,283r9,-11l300,257r9,-14l319,231r2,-17l326,198r2,-17l330,167r-2,-17l326,131r-5,-16l319,103,309,84,300,72,290,60,281,48,269,36,257,26,242,17,228,12,214,7,197,3,181,,166,,150,,131,3,114,7r-12,5l86,17,71,26,59,36,48,48,38,60,28,72,19,84r-7,19l7,115,2,131,,150r,17l,181r2,17l7,214r5,17l19,243r9,14l38,272r10,11l59,293r12,9l86,310r16,9l114,324r17,5l150,331r16,2l166,333xe" fillcolor="black" stroked="f">
                  <v:path arrowok="t"/>
                </v:shape>
                <v:shape id="Freeform: Shape 98" o:spid="_x0000_s1037" style="position:absolute;left:576720;top:155520;width:229320;height:294480;visibility:visible;mso-wrap-style:square;v-text-anchor:top" coordsize="742,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DNzsAA&#10;AADbAAAADwAAAGRycy9kb3ducmV2LnhtbERPz2vCMBS+D/wfwhO8DE3tYGo1igwsu05F8PZMnmmx&#10;eSlNpvW/N4fBjh/f79Wmd424UxdqzwqmkwwEsfamZqvgeNiN5yBCRDbYeCYFTwqwWQ/eVlgY/+Af&#10;uu+jFSmEQ4EKqhjbQsqgK3IYJr4lTtzVdw5jgp2VpsNHCneNzLPsUzqsOTVU2NJXRfq2/3UKypMt&#10;Z3m0p4+zpnJ6yC/v+jZTajTst0sQkfr4L/5zfxsFizQ2fUk/QK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mDNzsAAAADbAAAADwAAAAAAAAAAAAAAAACYAgAAZHJzL2Rvd25y&#10;ZXYueG1sUEsFBgAAAAAEAAQA9QAAAIUDAAAAAA==&#10;" path="m630,952l742,942,85,,,57,630,952r,xe" fillcolor="black" stroked="f">
                  <v:path arrowok="t"/>
                </v:shape>
                <v:shape id="Freeform: Shape 99" o:spid="_x0000_s1038" style="position:absolute;left:532800;top:59040;width:170280;height:60840;visibility:visible;mso-wrap-style:square;v-text-anchor:top" coordsize="550,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gya78A&#10;AADbAAAADwAAAGRycy9kb3ducmV2LnhtbESPSwvCMBCE74L/IazgTVMVRKtRxAcInnyA17VZ22Kz&#10;KU3U6q83guBxmJlvmOm8NoV4UOVyywp63QgEcWJ1zqmC03HTGYFwHlljYZkUvMjBfNZsTDHW9sl7&#10;ehx8KgKEXYwKMu/LWEqXZGTQdW1JHLyrrQz6IKtU6gqfAW4K2Y+ioTSYc1jIsKRlRsntcDcKkvfw&#10;3LtdVtv+4q0J1yNc7waoVLtVLyYgPNX+H/61t1rBeAzfL+EHyN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GDJrvwAAANsAAAAPAAAAAAAAAAAAAAAAAJgCAABkcnMvZG93bnJl&#10;di54bWxQSwUGAAAAAAQABAD1AAAAhAMAAAAA&#10;" path="m93,123r14,5l127,133r9,2l148,140r12,2l172,145r12,2l195,152r15,l224,157r12,2l250,161r14,5l279,171r12,l302,173r12,3l329,180r11,l350,183r12,2l376,190r19,l414,195r14,2l443,199r9,-2l462,197r9,-5l481,190r19,-10l516,168r12,-16l538,133r7,-19l550,95r,-19l550,59,545,40,538,26,528,11,514,4,497,,481,,79,9,67,7,55,7,46,9r-7,2l24,19r-9,9l8,38,3,50,,59,3,71r,7l10,88r7,7l31,104r12,3l60,114r17,4l93,123r,xe" fillcolor="black" stroked="f">
                  <v:path arrowok="t"/>
                </v:shape>
                <v:shape id="Freeform: Shape 100" o:spid="_x0000_s1039" style="position:absolute;left:420480;top:342360;width:40680;height:64080;visibility:visible;mso-wrap-style:square;v-text-anchor:top" coordsize="133,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U0PMQA&#10;AADcAAAADwAAAGRycy9kb3ducmV2LnhtbESPQW/CMAyF75P4D5GRdhsJPSDUEdCEQOI2UdhhN6/x&#10;2o7GKU0GHb8eH5B2s/We3/u8WA2+VRfqYxPYwnRiQBGXwTVcWTgeti9zUDEhO2wDk4U/irBajp4W&#10;mLtw5T1dilQpCeGYo4U6pS7XOpY1eYyT0BGL9h16j0nWvtKux6uE+1Znxsy0x4alocaO1jWVp+LX&#10;W/gJt+z0ke2KI35tzCab4/vncLb2eTy8vYJKNKR/8+N65wTfCL48IxPo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VNDzEAAAA3AAAAA8AAAAAAAAAAAAAAAAAmAIAAGRycy9k&#10;b3ducmV2LnhtbFBLBQYAAAAABAAEAPUAAACJAwAAAAA=&#10;" path="m90,209r43,-21l43,,,24,90,209r,xe" fillcolor="black" stroked="f">
                  <v:path arrowok="t"/>
                </v:shape>
                <v:shape id="Freeform: Shape 101" o:spid="_x0000_s1040" style="position:absolute;left:480240;top:452160;width:41400;height:64080;visibility:visible;mso-wrap-style:square;v-text-anchor:top" coordsize="136,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SAZ8AA&#10;AADcAAAADwAAAGRycy9kb3ducmV2LnhtbERPzWoCMRC+C75DGKE3TdxDkdUoUllaEIWqDzBsxuzS&#10;zWRJoq5vbwqF3ubj+53VZnCduFOIrWcN85kCQVx707LVcDlX0wWImJANdp5Jw5MibNbj0QpL4x/8&#10;TfdTsiKHcCxRQ5NSX0oZ64YcxpnviTN39cFhyjBYaQI+crjrZKHUu3TYcm5osKePhuqf081p+LTb&#10;fSgOF5XoWF8Lu6vOwVRav02G7RJEoiH9i//cXybPV3P4fSZ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fSAZ8AAAADcAAAADwAAAAAAAAAAAAAAAACYAgAAZHJzL2Rvd25y&#10;ZXYueG1sUEsFBgAAAAAEAAQA9QAAAIUDAAAAAA==&#10;" path="m93,210r43,-22l43,,,22,93,210r,xe" fillcolor="black" stroked="f">
                  <v:path arrowok="t"/>
                </v:shape>
                <v:shape id="Freeform: Shape 102" o:spid="_x0000_s1041" style="position:absolute;left:485640;top:502200;width:48240;height:20160;visibility:visible;mso-wrap-style:square;v-text-anchor:top" coordsize="15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Iqq8QA&#10;AADcAAAADwAAAGRycy9kb3ducmV2LnhtbERPTWvCQBC9C/0PyxR6kWZXi7bErFI0BT2qPbS3MTtN&#10;gtnZkN1q9Nd3C4K3ebzPyRa9bcSJOl871jBKFAjiwpmaSw2f+4/nNxA+IBtsHJOGC3lYzB8GGabG&#10;nXlLp10oRQxhn6KGKoQ2ldIXFVn0iWuJI/fjOoshwq6UpsNzDLeNHCs1lRZrjg0VtrSsqDjufq0G&#10;2qjN4WVyff0artRondfHb2xyrZ8e+/cZiEB9uItv7rWJ89UY/p+JF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CKqvEAAAA3AAAAA8AAAAAAAAAAAAAAAAAmAIAAGRycy9k&#10;b3ducmV2LnhtbFBLBQYAAAAABAAEAPUAAACJAwAAAAA=&#10;" path="m,67r157,l157,,,,,67r,xe" fillcolor="black" stroked="f">
                  <v:path arrowok="t"/>
                </v:shape>
                <v:shape id="Freeform: Shape 103" o:spid="_x0000_s1042" style="position:absolute;left:408960;top:332280;width:48240;height:20880;visibility:visible;mso-wrap-style:square;v-text-anchor:top" coordsize="157,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WFRcMA&#10;AADcAAAADwAAAGRycy9kb3ducmV2LnhtbERP32vCMBB+H+x/CDfYmyYqyKxGGQPZYMxhFXy9Ndem&#10;rLmUJmrnX28EYW/38f28xap3jThRF2rPGkZDBYK48KbmSsN+tx68gAgR2WDjmTT8UYDV8vFhgZnx&#10;Z97SKY+VSCEcMtRgY2wzKUNhyWEY+pY4caXvHMYEu0qaDs8p3DVyrNRUOqw5NVhs6c1S8ZsfnYb+&#10;83vTWiq/yuMl/3mfTdRldFBaPz/1r3MQkfr4L767P0yaryZweyZd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WFRcMAAADcAAAADwAAAAAAAAAAAAAAAACYAgAAZHJzL2Rv&#10;d25yZXYueG1sUEsFBgAAAAAEAAQA9QAAAIgDAAAAAA==&#10;" path="m,69r157,l157,,,,,69r,xe" fillcolor="black" stroked="f">
                  <v:path arrowok="t"/>
                </v:shape>
                <v:shape id="Freeform: Shape 104" o:spid="_x0000_s1043" style="position:absolute;left:437040;top:407520;width:52560;height:50760;visibility:visible;mso-wrap-style:square;v-text-anchor:top" coordsize="169,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cQ5cEA&#10;AADcAAAADwAAAGRycy9kb3ducmV2LnhtbERPS4vCMBC+L/gfwgje1sQHIl2jLKLizVoFr2Mz25Zt&#10;JqWJWv+9WVjwNh/fcxarztbiTq2vHGsYDRUI4tyZigsN59P2cw7CB2SDtWPS8CQPq2XvY4GJcQ8+&#10;0j0LhYgh7BPUUIbQJFL6vCSLfuga4sj9uNZiiLAtpGnxEcNtLcdKzaTFimNDiQ2tS8p/s5vVkGbq&#10;EKZ1uksPk8tsPrlu/Hq/0XrQ776/QATqwlv8796bOF9N4e+ZeIF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HEOXBAAAA3AAAAA8AAAAAAAAAAAAAAAAAmAIAAGRycy9kb3du&#10;cmV2LnhtbFBLBQYAAAAABAAEAPUAAACGAwAAAAA=&#10;" path="m84,166r16,-5l117,159r12,-7l143,142r10,-14l162,114r2,-17l169,83,164,66,162,50,153,35,143,24,129,12,117,4,100,,84,,67,,53,4,36,12,24,24,15,35,8,50,,66,,83,,97r8,17l15,128r9,14l36,152r17,7l67,161r17,5l84,166xe" stroked="f">
                  <v:path arrowok="t"/>
                </v:shape>
                <v:shape id="Freeform: Shape 105" o:spid="_x0000_s1044" style="position:absolute;left:291600;width:111240;height:106200;visibility:visible;mso-wrap-style:square;v-text-anchor:top" coordsize="36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sjVcMA&#10;AADcAAAADwAAAGRycy9kb3ducmV2LnhtbERPyWrDMBC9F/IPYgK9NXIDTYtr2ZiAoRR6yFLocbAm&#10;tlNr5FiKl7+vAoHe5vHWSbLJtGKg3jWWFTyvIhDEpdUNVwqOh+LpDYTzyBpby6RgJgdZunhIMNZ2&#10;5B0Ne1+JEMIuRgW1910spStrMuhWtiMO3Mn2Bn2AfSV1j2MIN61cR9FGGmw4NNTY0bam8nd/NQo+&#10;z0VeDq/Xy3yk7645SP+Tr7+UelxO+TsIT5P/F9/dHzrMj17g9ky4QK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sjVcMAAADcAAAADwAAAAAAAAAAAAAAAACYAgAAZHJzL2Rv&#10;d25yZXYueG1sUEsFBgAAAAAEAAQA9QAAAIgDAAAAAA==&#10;" path="m354,15r-9,97l174,98r-5,l162,98r-12,l140,105r-16,5l112,122r-7,4l100,138r-5,10l95,162r-2,12l93,183r,10l100,202r9,12l124,226r14,5l150,236r9,2l164,241r197,11l354,345,119,331r-7,-2l95,324,83,317r-9,-5l64,305,52,295,40,283,29,271,17,255,12,241,7,229,5,219,2,207r,-9l,183,,172,,157,5,145r,-19l10,114r,-11l17,91,19,79,26,69r5,-9l36,53,48,38,59,26,74,19,88,15,100,5r12,l121,r12,l147,r8,3l354,15r,xe" fillcolor="black" stroked="f">
                  <v:path arrowok="t"/>
                </v:shape>
              </v:group>
            </w:pict>
          </mc:Fallback>
        </mc:AlternateContent>
      </w:r>
      <w:r>
        <w:rPr>
          <w:rFonts w:ascii="Arial" w:hAnsi="Arial" w:cs="Arial"/>
          <w:b/>
          <w:bCs/>
          <w:color w:val="339966"/>
        </w:rPr>
        <w:t xml:space="preserve">CYCLING </w:t>
      </w:r>
    </w:p>
    <w:p w14:paraId="1882E45A" w14:textId="77777777" w:rsidR="007D3180" w:rsidRDefault="007D3180" w:rsidP="007D3180">
      <w:pPr>
        <w:tabs>
          <w:tab w:val="left" w:pos="284"/>
          <w:tab w:val="left" w:pos="1134"/>
          <w:tab w:val="left" w:pos="1701"/>
        </w:tabs>
        <w:ind w:left="1134" w:right="-1" w:hanging="1134"/>
        <w:jc w:val="both"/>
        <w:rPr>
          <w:rFonts w:ascii="Arial" w:hAnsi="Arial" w:cs="Arial"/>
        </w:rPr>
      </w:pPr>
    </w:p>
    <w:p w14:paraId="707F1B3F" w14:textId="77777777" w:rsidR="007D3180" w:rsidRDefault="007D3180" w:rsidP="007D3180">
      <w:pPr>
        <w:tabs>
          <w:tab w:val="left" w:pos="284"/>
          <w:tab w:val="left" w:pos="1134"/>
          <w:tab w:val="left" w:pos="1701"/>
        </w:tabs>
        <w:ind w:left="1134" w:right="-1" w:hanging="1134"/>
        <w:jc w:val="both"/>
        <w:rPr>
          <w:rFonts w:ascii="Arial" w:hAnsi="Arial" w:cs="Arial"/>
          <w:b/>
          <w:color w:val="339966"/>
        </w:rPr>
      </w:pPr>
      <w:r>
        <w:rPr>
          <w:rFonts w:ascii="Arial" w:hAnsi="Arial" w:cs="Arial"/>
          <w:b/>
          <w:color w:val="339966"/>
        </w:rPr>
        <w:t>13</w:t>
      </w:r>
      <w:r>
        <w:rPr>
          <w:rFonts w:ascii="Arial" w:hAnsi="Arial" w:cs="Arial"/>
          <w:b/>
          <w:bCs/>
          <w:color w:val="339966"/>
        </w:rPr>
        <w:t>a</w:t>
      </w:r>
      <w:r>
        <w:rPr>
          <w:rFonts w:ascii="Arial" w:hAnsi="Arial" w:cs="Arial"/>
          <w:b/>
          <w:color w:val="339966"/>
        </w:rPr>
        <w:t xml:space="preserve">) Do you have a bicycle? </w:t>
      </w:r>
    </w:p>
    <w:p w14:paraId="574535D3" w14:textId="77777777" w:rsidR="007D3180" w:rsidRDefault="007D3180" w:rsidP="007D3180">
      <w:pPr>
        <w:tabs>
          <w:tab w:val="left" w:pos="284"/>
          <w:tab w:val="left" w:pos="1134"/>
          <w:tab w:val="left" w:pos="1701"/>
        </w:tabs>
        <w:ind w:left="1134" w:right="-1" w:hanging="1134"/>
        <w:jc w:val="both"/>
        <w:rPr>
          <w:rFonts w:ascii="Arial" w:hAnsi="Arial" w:cs="Arial"/>
          <w:b/>
          <w:color w:val="339966"/>
        </w:rPr>
      </w:pPr>
    </w:p>
    <w:tbl>
      <w:tblPr>
        <w:tblW w:w="8237" w:type="dxa"/>
        <w:tblInd w:w="738" w:type="dxa"/>
        <w:tblLook w:val="04A0" w:firstRow="1" w:lastRow="0" w:firstColumn="1" w:lastColumn="0" w:noHBand="0" w:noVBand="1"/>
      </w:tblPr>
      <w:tblGrid>
        <w:gridCol w:w="719"/>
        <w:gridCol w:w="7518"/>
      </w:tblGrid>
      <w:tr w:rsidR="007D3180" w14:paraId="24445C0E" w14:textId="77777777" w:rsidTr="00293461">
        <w:trPr>
          <w:trHeight w:val="403"/>
        </w:trPr>
        <w:tc>
          <w:tcPr>
            <w:tcW w:w="719" w:type="dxa"/>
            <w:shd w:val="clear" w:color="auto" w:fill="auto"/>
            <w:vAlign w:val="center"/>
          </w:tcPr>
          <w:p w14:paraId="152EB5E6" w14:textId="77777777" w:rsidR="007D3180" w:rsidRDefault="007D3180" w:rsidP="00293461">
            <w:pPr>
              <w:tabs>
                <w:tab w:val="left" w:pos="284"/>
                <w:tab w:val="left" w:pos="1134"/>
                <w:tab w:val="left" w:pos="1701"/>
              </w:tabs>
              <w:ind w:right="-1"/>
              <w:rPr>
                <w:rFonts w:ascii="Arial" w:hAnsi="Arial" w:cs="Arial"/>
              </w:rPr>
            </w:pPr>
            <w:r>
              <w:rPr>
                <w:rFonts w:ascii="Arial" w:hAnsi="Arial" w:cs="Arial"/>
                <w:noProof/>
              </w:rPr>
              <mc:AlternateContent>
                <mc:Choice Requires="wps">
                  <w:drawing>
                    <wp:anchor distT="0" distB="0" distL="113665" distR="113665" simplePos="0" relativeHeight="251722752" behindDoc="0" locked="0" layoutInCell="1" allowOverlap="1" wp14:anchorId="31302F9E" wp14:editId="209F91EC">
                      <wp:simplePos x="0" y="0"/>
                      <wp:positionH relativeFrom="column">
                        <wp:posOffset>105410</wp:posOffset>
                      </wp:positionH>
                      <wp:positionV relativeFrom="paragraph">
                        <wp:posOffset>48895</wp:posOffset>
                      </wp:positionV>
                      <wp:extent cx="210185" cy="172085"/>
                      <wp:effectExtent l="9525" t="15875" r="9525" b="12700"/>
                      <wp:wrapNone/>
                      <wp:docPr id="106" name="Rectangle 47"/>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0E81CAA" id="Rectangle 47" o:spid="_x0000_s1026" style="position:absolute;margin-left:8.3pt;margin-top:3.85pt;width:16.55pt;height:13.55pt;z-index:251722752;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" strokeweight=".53mm"/>
                  </w:pict>
                </mc:Fallback>
              </mc:AlternateContent>
            </w:r>
          </w:p>
        </w:tc>
        <w:tc>
          <w:tcPr>
            <w:tcW w:w="7517" w:type="dxa"/>
            <w:shd w:val="clear" w:color="auto" w:fill="auto"/>
            <w:vAlign w:val="center"/>
          </w:tcPr>
          <w:p w14:paraId="3C04EEA7" w14:textId="77777777" w:rsidR="007D3180" w:rsidRDefault="007D3180" w:rsidP="00293461">
            <w:pPr>
              <w:tabs>
                <w:tab w:val="left" w:pos="284"/>
                <w:tab w:val="left" w:pos="1134"/>
                <w:tab w:val="left" w:pos="1701"/>
              </w:tabs>
              <w:ind w:left="1134" w:right="-1" w:hanging="1134"/>
              <w:rPr>
                <w:rFonts w:ascii="Arial" w:hAnsi="Arial" w:cs="Arial"/>
              </w:rPr>
            </w:pPr>
            <w:r>
              <w:rPr>
                <w:rFonts w:ascii="Arial" w:hAnsi="Arial" w:cs="Arial"/>
              </w:rPr>
              <w:t>Yes</w:t>
            </w:r>
          </w:p>
        </w:tc>
      </w:tr>
      <w:tr w:rsidR="007D3180" w14:paraId="484DAB38" w14:textId="77777777" w:rsidTr="00293461">
        <w:trPr>
          <w:trHeight w:val="403"/>
        </w:trPr>
        <w:tc>
          <w:tcPr>
            <w:tcW w:w="719" w:type="dxa"/>
            <w:shd w:val="clear" w:color="auto" w:fill="auto"/>
            <w:vAlign w:val="center"/>
          </w:tcPr>
          <w:p w14:paraId="6D8C4153" w14:textId="77777777" w:rsidR="007D3180" w:rsidRDefault="007D3180" w:rsidP="00293461">
            <w:pPr>
              <w:tabs>
                <w:tab w:val="left" w:pos="284"/>
                <w:tab w:val="left" w:pos="1134"/>
                <w:tab w:val="left" w:pos="1701"/>
              </w:tabs>
              <w:ind w:right="-1"/>
              <w:rPr>
                <w:rFonts w:ascii="Arial" w:hAnsi="Arial" w:cs="Arial"/>
                <w:b/>
                <w:color w:val="339966"/>
              </w:rPr>
            </w:pPr>
            <w:r>
              <w:rPr>
                <w:rFonts w:ascii="Arial" w:hAnsi="Arial" w:cs="Arial"/>
                <w:b/>
                <w:noProof/>
                <w:color w:val="339966"/>
              </w:rPr>
              <mc:AlternateContent>
                <mc:Choice Requires="wps">
                  <w:drawing>
                    <wp:anchor distT="0" distB="0" distL="113665" distR="113665" simplePos="0" relativeHeight="251723776" behindDoc="0" locked="0" layoutInCell="1" allowOverlap="1" wp14:anchorId="24ADD630" wp14:editId="3BFEC5E8">
                      <wp:simplePos x="0" y="0"/>
                      <wp:positionH relativeFrom="column">
                        <wp:posOffset>105410</wp:posOffset>
                      </wp:positionH>
                      <wp:positionV relativeFrom="paragraph">
                        <wp:posOffset>6985</wp:posOffset>
                      </wp:positionV>
                      <wp:extent cx="210185" cy="172085"/>
                      <wp:effectExtent l="9525" t="10795" r="9525" b="17780"/>
                      <wp:wrapNone/>
                      <wp:docPr id="107" name="Rectangle 46"/>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61E01CA" id="Rectangle 46" o:spid="_x0000_s1026" style="position:absolute;margin-left:8.3pt;margin-top:.55pt;width:16.55pt;height:13.55pt;z-index:251723776;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" strokeweight=".53mm"/>
                  </w:pict>
                </mc:Fallback>
              </mc:AlternateContent>
            </w:r>
          </w:p>
        </w:tc>
        <w:tc>
          <w:tcPr>
            <w:tcW w:w="7517" w:type="dxa"/>
            <w:shd w:val="clear" w:color="auto" w:fill="auto"/>
            <w:vAlign w:val="center"/>
          </w:tcPr>
          <w:p w14:paraId="38B30EDB" w14:textId="77777777" w:rsidR="007D3180" w:rsidRDefault="007D3180" w:rsidP="00293461">
            <w:pPr>
              <w:tabs>
                <w:tab w:val="left" w:pos="284"/>
                <w:tab w:val="left" w:pos="1134"/>
                <w:tab w:val="left" w:pos="1701"/>
              </w:tabs>
              <w:ind w:right="-1"/>
              <w:rPr>
                <w:rFonts w:ascii="Arial" w:hAnsi="Arial" w:cs="Arial"/>
                <w:b/>
                <w:color w:val="339966"/>
              </w:rPr>
            </w:pPr>
            <w:r>
              <w:rPr>
                <w:noProof/>
              </w:rPr>
              <mc:AlternateContent>
                <mc:Choice Requires="wps">
                  <w:drawing>
                    <wp:anchor distT="0" distB="0" distL="114300" distR="114300" simplePos="0" relativeHeight="251725824" behindDoc="0" locked="0" layoutInCell="1" allowOverlap="1" wp14:anchorId="37FB2049" wp14:editId="3812638A">
                      <wp:simplePos x="0" y="0"/>
                      <wp:positionH relativeFrom="column">
                        <wp:posOffset>1213485</wp:posOffset>
                      </wp:positionH>
                      <wp:positionV relativeFrom="paragraph">
                        <wp:posOffset>33020</wp:posOffset>
                      </wp:positionV>
                      <wp:extent cx="210185" cy="106045"/>
                      <wp:effectExtent l="12700" t="17780" r="15875" b="19685"/>
                      <wp:wrapNone/>
                      <wp:docPr id="108" name="Arrow: Right 45"/>
                      <wp:cNvGraphicFramePr/>
                      <a:graphic xmlns:a="http://schemas.openxmlformats.org/drawingml/2006/main">
                        <a:graphicData uri="http://schemas.microsoft.com/office/word/2010/wordprocessingShape">
                          <wps:wsp>
                            <wps:cNvSpPr/>
                            <wps:spPr>
                              <a:xfrm>
                                <a:off x="0" y="0"/>
                                <a:ext cx="209520" cy="105480"/>
                              </a:xfrm>
                              <a:prstGeom prst="rightArrow">
                                <a:avLst>
                                  <a:gd name="adj1" fmla="val 50000"/>
                                  <a:gd name="adj2" fmla="val 49699"/>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C95B384" id="Arrow: Right 45" o:spid="_x0000_s1026" type="#_x0000_t13" style="position:absolute;margin-left:95.55pt;margin-top:2.6pt;width:16.55pt;height:8.3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" adj="16196" strokeweight=".26mm"/>
                  </w:pict>
                </mc:Fallback>
              </mc:AlternateContent>
            </w:r>
            <w:r>
              <w:rPr>
                <w:rFonts w:ascii="Arial" w:hAnsi="Arial" w:cs="Arial"/>
              </w:rPr>
              <w:t>No</w:t>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t xml:space="preserve"> </w:t>
            </w:r>
            <w:r>
              <w:rPr>
                <w:rFonts w:ascii="Arial" w:hAnsi="Arial" w:cs="Arial"/>
                <w:i/>
              </w:rPr>
              <w:t xml:space="preserve">(Please go to      Question </w:t>
            </w:r>
            <w:r>
              <w:rPr>
                <w:rFonts w:ascii="Arial" w:hAnsi="Arial" w:cs="Arial"/>
                <w:b/>
              </w:rPr>
              <w:t>14</w:t>
            </w:r>
            <w:r>
              <w:rPr>
                <w:rFonts w:ascii="Arial" w:hAnsi="Arial" w:cs="Arial"/>
                <w:i/>
              </w:rPr>
              <w:t>)</w:t>
            </w:r>
          </w:p>
        </w:tc>
      </w:tr>
    </w:tbl>
    <w:p w14:paraId="66AE5E01" w14:textId="77777777" w:rsidR="007D3180" w:rsidRDefault="007D3180" w:rsidP="007D3180">
      <w:pPr>
        <w:tabs>
          <w:tab w:val="left" w:pos="284"/>
          <w:tab w:val="left" w:pos="1134"/>
          <w:tab w:val="left" w:pos="1701"/>
        </w:tabs>
        <w:ind w:left="1134" w:right="-1" w:hanging="1134"/>
        <w:jc w:val="both"/>
        <w:rPr>
          <w:rFonts w:ascii="Arial" w:hAnsi="Arial" w:cs="Arial"/>
          <w:b/>
          <w:color w:val="339966"/>
        </w:rPr>
      </w:pPr>
    </w:p>
    <w:p w14:paraId="4A594453" w14:textId="77777777" w:rsidR="007D3180" w:rsidRDefault="007D3180" w:rsidP="007D3180">
      <w:pPr>
        <w:tabs>
          <w:tab w:val="left" w:pos="284"/>
          <w:tab w:val="left" w:pos="1134"/>
          <w:tab w:val="left" w:pos="1701"/>
        </w:tabs>
        <w:ind w:left="1134" w:right="-1" w:hanging="1134"/>
        <w:jc w:val="both"/>
        <w:rPr>
          <w:rFonts w:ascii="Arial" w:hAnsi="Arial" w:cs="Arial"/>
          <w:b/>
          <w:color w:val="339966"/>
        </w:rPr>
      </w:pPr>
      <w:r>
        <w:rPr>
          <w:rFonts w:ascii="Arial" w:hAnsi="Arial" w:cs="Arial"/>
          <w:b/>
          <w:color w:val="339966"/>
        </w:rPr>
        <w:t>13</w:t>
      </w:r>
      <w:r>
        <w:rPr>
          <w:rFonts w:ascii="Arial" w:hAnsi="Arial" w:cs="Arial"/>
          <w:b/>
          <w:bCs/>
          <w:color w:val="339966"/>
        </w:rPr>
        <w:t>b</w:t>
      </w:r>
      <w:r>
        <w:rPr>
          <w:rFonts w:ascii="Arial" w:hAnsi="Arial" w:cs="Arial"/>
          <w:b/>
          <w:color w:val="339966"/>
        </w:rPr>
        <w:t xml:space="preserve">) Are you </w:t>
      </w:r>
      <w:r>
        <w:rPr>
          <w:rFonts w:ascii="Arial" w:hAnsi="Arial" w:cs="Arial"/>
          <w:b/>
          <w:i/>
          <w:color w:val="339966"/>
          <w:u w:val="single"/>
        </w:rPr>
        <w:t>allowed</w:t>
      </w:r>
      <w:r>
        <w:rPr>
          <w:rFonts w:ascii="Arial" w:hAnsi="Arial" w:cs="Arial"/>
          <w:b/>
          <w:color w:val="339966"/>
        </w:rPr>
        <w:t xml:space="preserve"> to cycle on main roads by your parents? </w:t>
      </w:r>
    </w:p>
    <w:p w14:paraId="5D9EF692" w14:textId="77777777" w:rsidR="007D3180" w:rsidRDefault="007D3180" w:rsidP="007D3180">
      <w:pPr>
        <w:tabs>
          <w:tab w:val="left" w:pos="284"/>
          <w:tab w:val="left" w:pos="1134"/>
          <w:tab w:val="left" w:pos="1701"/>
        </w:tabs>
        <w:ind w:left="1134" w:right="-1" w:hanging="1134"/>
        <w:jc w:val="both"/>
        <w:rPr>
          <w:rFonts w:ascii="Arial" w:hAnsi="Arial" w:cs="Arial"/>
          <w:b/>
          <w:color w:val="339966"/>
        </w:rPr>
      </w:pPr>
    </w:p>
    <w:tbl>
      <w:tblPr>
        <w:tblW w:w="8237" w:type="dxa"/>
        <w:tblInd w:w="738" w:type="dxa"/>
        <w:tblLook w:val="04A0" w:firstRow="1" w:lastRow="0" w:firstColumn="1" w:lastColumn="0" w:noHBand="0" w:noVBand="1"/>
      </w:tblPr>
      <w:tblGrid>
        <w:gridCol w:w="719"/>
        <w:gridCol w:w="7518"/>
      </w:tblGrid>
      <w:tr w:rsidR="007D3180" w14:paraId="5A8D9D7C" w14:textId="77777777" w:rsidTr="00293461">
        <w:trPr>
          <w:trHeight w:val="403"/>
        </w:trPr>
        <w:tc>
          <w:tcPr>
            <w:tcW w:w="719" w:type="dxa"/>
            <w:shd w:val="clear" w:color="auto" w:fill="auto"/>
            <w:vAlign w:val="center"/>
          </w:tcPr>
          <w:p w14:paraId="366637C0" w14:textId="77777777" w:rsidR="007D3180" w:rsidRDefault="007D3180" w:rsidP="00293461">
            <w:pPr>
              <w:tabs>
                <w:tab w:val="left" w:pos="284"/>
                <w:tab w:val="left" w:pos="1134"/>
                <w:tab w:val="left" w:pos="1701"/>
              </w:tabs>
              <w:ind w:right="-1"/>
              <w:rPr>
                <w:rFonts w:ascii="Arial" w:hAnsi="Arial" w:cs="Arial"/>
              </w:rPr>
            </w:pPr>
            <w:r>
              <w:rPr>
                <w:rFonts w:ascii="Arial" w:hAnsi="Arial" w:cs="Arial"/>
                <w:noProof/>
              </w:rPr>
              <mc:AlternateContent>
                <mc:Choice Requires="wps">
                  <w:drawing>
                    <wp:anchor distT="0" distB="0" distL="113665" distR="113665" simplePos="0" relativeHeight="251726848" behindDoc="0" locked="0" layoutInCell="1" allowOverlap="1" wp14:anchorId="348188DD" wp14:editId="686C570E">
                      <wp:simplePos x="0" y="0"/>
                      <wp:positionH relativeFrom="column">
                        <wp:posOffset>105410</wp:posOffset>
                      </wp:positionH>
                      <wp:positionV relativeFrom="paragraph">
                        <wp:posOffset>48895</wp:posOffset>
                      </wp:positionV>
                      <wp:extent cx="210185" cy="172085"/>
                      <wp:effectExtent l="9525" t="15240" r="9525" b="13335"/>
                      <wp:wrapNone/>
                      <wp:docPr id="109" name="Rectangle 44"/>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38BE359" id="Rectangle 44" o:spid="_x0000_s1026" style="position:absolute;margin-left:8.3pt;margin-top:3.85pt;width:16.55pt;height:13.55pt;z-index:251726848;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" strokeweight=".53mm"/>
                  </w:pict>
                </mc:Fallback>
              </mc:AlternateContent>
            </w:r>
          </w:p>
        </w:tc>
        <w:tc>
          <w:tcPr>
            <w:tcW w:w="7517" w:type="dxa"/>
            <w:shd w:val="clear" w:color="auto" w:fill="auto"/>
            <w:vAlign w:val="center"/>
          </w:tcPr>
          <w:p w14:paraId="0A758C22" w14:textId="77777777" w:rsidR="007D3180" w:rsidRDefault="007D3180" w:rsidP="00293461">
            <w:pPr>
              <w:tabs>
                <w:tab w:val="left" w:pos="284"/>
                <w:tab w:val="left" w:pos="1134"/>
                <w:tab w:val="left" w:pos="1701"/>
              </w:tabs>
              <w:ind w:left="1134" w:right="-1" w:hanging="1134"/>
              <w:rPr>
                <w:rFonts w:ascii="Arial" w:hAnsi="Arial" w:cs="Arial"/>
              </w:rPr>
            </w:pPr>
            <w:r>
              <w:rPr>
                <w:noProof/>
              </w:rPr>
              <mc:AlternateContent>
                <mc:Choice Requires="wps">
                  <w:drawing>
                    <wp:anchor distT="0" distB="0" distL="113665" distR="114300" simplePos="0" relativeHeight="251728896" behindDoc="0" locked="0" layoutInCell="1" allowOverlap="1" wp14:anchorId="1F54ACF3" wp14:editId="0E7B993B">
                      <wp:simplePos x="0" y="0"/>
                      <wp:positionH relativeFrom="column">
                        <wp:posOffset>305435</wp:posOffset>
                      </wp:positionH>
                      <wp:positionV relativeFrom="paragraph">
                        <wp:posOffset>50165</wp:posOffset>
                      </wp:positionV>
                      <wp:extent cx="210185" cy="106045"/>
                      <wp:effectExtent l="9525" t="16510" r="19050" b="20955"/>
                      <wp:wrapNone/>
                      <wp:docPr id="110" name="Arrow: Right 42"/>
                      <wp:cNvGraphicFramePr/>
                      <a:graphic xmlns:a="http://schemas.openxmlformats.org/drawingml/2006/main">
                        <a:graphicData uri="http://schemas.microsoft.com/office/word/2010/wordprocessingShape">
                          <wps:wsp>
                            <wps:cNvSpPr/>
                            <wps:spPr>
                              <a:xfrm>
                                <a:off x="0" y="0"/>
                                <a:ext cx="209520" cy="105480"/>
                              </a:xfrm>
                              <a:prstGeom prst="rightArrow">
                                <a:avLst>
                                  <a:gd name="adj1" fmla="val 50000"/>
                                  <a:gd name="adj2" fmla="val 49699"/>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B766FCB" id="Arrow: Right 42" o:spid="_x0000_s1026" type="#_x0000_t13" style="position:absolute;margin-left:24.05pt;margin-top:3.95pt;width:16.55pt;height:8.35pt;z-index:251728896;visibility:visible;mso-wrap-style:square;mso-wrap-distance-left:8.95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" adj="16196" strokeweight=".26mm"/>
                  </w:pict>
                </mc:Fallback>
              </mc:AlternateContent>
            </w:r>
            <w:r>
              <w:rPr>
                <w:noProof/>
              </w:rPr>
              <mc:AlternateContent>
                <mc:Choice Requires="wps">
                  <w:drawing>
                    <wp:anchor distT="0" distB="0" distL="114300" distR="114300" simplePos="0" relativeHeight="251729920" behindDoc="0" locked="0" layoutInCell="1" allowOverlap="1" wp14:anchorId="36B233B1" wp14:editId="6D75DD2C">
                      <wp:simplePos x="0" y="0"/>
                      <wp:positionH relativeFrom="column">
                        <wp:posOffset>277495</wp:posOffset>
                      </wp:positionH>
                      <wp:positionV relativeFrom="paragraph">
                        <wp:posOffset>240665</wp:posOffset>
                      </wp:positionV>
                      <wp:extent cx="487680" cy="262255"/>
                      <wp:effectExtent l="10160" t="6985" r="7620" b="7620"/>
                      <wp:wrapNone/>
                      <wp:docPr id="111" name="Rectangle 43"/>
                      <wp:cNvGraphicFramePr/>
                      <a:graphic xmlns:a="http://schemas.openxmlformats.org/drawingml/2006/main">
                        <a:graphicData uri="http://schemas.microsoft.com/office/word/2010/wordprocessingShape">
                          <wps:wsp>
                            <wps:cNvSpPr/>
                            <wps:spPr>
                              <a:xfrm>
                                <a:off x="0" y="0"/>
                                <a:ext cx="487080" cy="261720"/>
                              </a:xfrm>
                              <a:prstGeom prst="rect">
                                <a:avLst/>
                              </a:prstGeom>
                              <a:solidFill>
                                <a:srgbClr val="FFFFFF"/>
                              </a:solidFill>
                              <a:ln w="324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7D97C3F" id="Rectangle 43" o:spid="_x0000_s1026" style="position:absolute;margin-left:21.85pt;margin-top:18.95pt;width:38.4pt;height:20.6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" strokeweight=".09mm"/>
                  </w:pict>
                </mc:Fallback>
              </mc:AlternateContent>
            </w:r>
            <w:r>
              <w:rPr>
                <w:rFonts w:ascii="Arial" w:hAnsi="Arial" w:cs="Arial"/>
              </w:rPr>
              <w:t xml:space="preserve">Yes        At what age were you first allowed?  </w:t>
            </w:r>
          </w:p>
        </w:tc>
      </w:tr>
      <w:tr w:rsidR="007D3180" w14:paraId="42A7E6C2" w14:textId="77777777" w:rsidTr="00293461">
        <w:trPr>
          <w:trHeight w:val="403"/>
        </w:trPr>
        <w:tc>
          <w:tcPr>
            <w:tcW w:w="719" w:type="dxa"/>
            <w:shd w:val="clear" w:color="auto" w:fill="auto"/>
            <w:vAlign w:val="center"/>
          </w:tcPr>
          <w:p w14:paraId="05DF938A" w14:textId="77777777" w:rsidR="007D3180" w:rsidRDefault="007D3180" w:rsidP="00293461">
            <w:pPr>
              <w:tabs>
                <w:tab w:val="left" w:pos="284"/>
                <w:tab w:val="left" w:pos="1134"/>
                <w:tab w:val="left" w:pos="1701"/>
              </w:tabs>
              <w:ind w:right="-1"/>
              <w:rPr>
                <w:rFonts w:ascii="Arial" w:hAnsi="Arial" w:cs="Arial"/>
              </w:rPr>
            </w:pPr>
          </w:p>
        </w:tc>
        <w:tc>
          <w:tcPr>
            <w:tcW w:w="7517" w:type="dxa"/>
            <w:shd w:val="clear" w:color="auto" w:fill="auto"/>
            <w:vAlign w:val="center"/>
          </w:tcPr>
          <w:p w14:paraId="6D2BC16A" w14:textId="77777777" w:rsidR="007D3180" w:rsidRDefault="007D3180" w:rsidP="00293461">
            <w:pPr>
              <w:tabs>
                <w:tab w:val="left" w:pos="284"/>
                <w:tab w:val="left" w:pos="1134"/>
                <w:tab w:val="left" w:pos="1701"/>
              </w:tabs>
              <w:ind w:left="1134" w:right="-1" w:hanging="1134"/>
              <w:rPr>
                <w:rFonts w:ascii="Arial" w:hAnsi="Arial" w:cs="Arial"/>
              </w:rPr>
            </w:pPr>
            <w:r>
              <w:rPr>
                <w:rFonts w:ascii="Arial" w:hAnsi="Arial" w:cs="Arial"/>
              </w:rPr>
              <w:t xml:space="preserve">                    Age</w:t>
            </w:r>
          </w:p>
        </w:tc>
      </w:tr>
      <w:tr w:rsidR="007D3180" w14:paraId="4085EA6A" w14:textId="77777777" w:rsidTr="00293461">
        <w:trPr>
          <w:trHeight w:val="403"/>
        </w:trPr>
        <w:tc>
          <w:tcPr>
            <w:tcW w:w="719" w:type="dxa"/>
            <w:shd w:val="clear" w:color="auto" w:fill="auto"/>
            <w:vAlign w:val="center"/>
          </w:tcPr>
          <w:p w14:paraId="3E4C8601" w14:textId="77777777" w:rsidR="007D3180" w:rsidRDefault="007D3180" w:rsidP="00293461">
            <w:pPr>
              <w:tabs>
                <w:tab w:val="left" w:pos="284"/>
                <w:tab w:val="left" w:pos="1134"/>
                <w:tab w:val="left" w:pos="1701"/>
              </w:tabs>
              <w:ind w:right="-1"/>
              <w:rPr>
                <w:rFonts w:ascii="Arial" w:hAnsi="Arial" w:cs="Arial"/>
                <w:b/>
                <w:color w:val="339966"/>
              </w:rPr>
            </w:pPr>
            <w:r>
              <w:rPr>
                <w:rFonts w:ascii="Arial" w:hAnsi="Arial" w:cs="Arial"/>
                <w:b/>
                <w:noProof/>
                <w:color w:val="339966"/>
              </w:rPr>
              <mc:AlternateContent>
                <mc:Choice Requires="wps">
                  <w:drawing>
                    <wp:anchor distT="0" distB="0" distL="113665" distR="113665" simplePos="0" relativeHeight="251727872" behindDoc="0" locked="0" layoutInCell="1" allowOverlap="1" wp14:anchorId="5DB2D2F3" wp14:editId="305398C2">
                      <wp:simplePos x="0" y="0"/>
                      <wp:positionH relativeFrom="column">
                        <wp:posOffset>105410</wp:posOffset>
                      </wp:positionH>
                      <wp:positionV relativeFrom="paragraph">
                        <wp:posOffset>23495</wp:posOffset>
                      </wp:positionV>
                      <wp:extent cx="210185" cy="172085"/>
                      <wp:effectExtent l="9525" t="15875" r="9525" b="12700"/>
                      <wp:wrapNone/>
                      <wp:docPr id="112" name="Rectangle 41"/>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0896576" id="Rectangle 41" o:spid="_x0000_s1026" style="position:absolute;margin-left:8.3pt;margin-top:1.85pt;width:16.55pt;height:13.55pt;z-index:251727872;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" strokeweight=".53mm"/>
                  </w:pict>
                </mc:Fallback>
              </mc:AlternateContent>
            </w:r>
          </w:p>
        </w:tc>
        <w:tc>
          <w:tcPr>
            <w:tcW w:w="7517" w:type="dxa"/>
            <w:shd w:val="clear" w:color="auto" w:fill="auto"/>
            <w:vAlign w:val="center"/>
          </w:tcPr>
          <w:p w14:paraId="18BDB2ED" w14:textId="77777777" w:rsidR="007D3180" w:rsidRDefault="007D3180" w:rsidP="00293461">
            <w:pPr>
              <w:tabs>
                <w:tab w:val="left" w:pos="284"/>
                <w:tab w:val="left" w:pos="1134"/>
                <w:tab w:val="left" w:pos="1701"/>
              </w:tabs>
              <w:ind w:right="-1"/>
              <w:rPr>
                <w:rFonts w:ascii="Arial" w:hAnsi="Arial" w:cs="Arial"/>
                <w:b/>
                <w:color w:val="339966"/>
              </w:rPr>
            </w:pPr>
            <w:r>
              <w:rPr>
                <w:rFonts w:ascii="Arial" w:hAnsi="Arial" w:cs="Arial"/>
              </w:rPr>
              <w:t>No</w:t>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t xml:space="preserve"> </w:t>
            </w:r>
          </w:p>
        </w:tc>
      </w:tr>
    </w:tbl>
    <w:p w14:paraId="6C7EC6D0" w14:textId="77777777" w:rsidR="007D3180" w:rsidRDefault="007D3180" w:rsidP="007D3180">
      <w:pPr>
        <w:tabs>
          <w:tab w:val="left" w:pos="284"/>
          <w:tab w:val="left" w:pos="1134"/>
          <w:tab w:val="left" w:pos="1701"/>
        </w:tabs>
        <w:ind w:left="1134" w:right="-1" w:hanging="1134"/>
        <w:jc w:val="both"/>
        <w:rPr>
          <w:rFonts w:ascii="Arial" w:hAnsi="Arial" w:cs="Arial"/>
          <w:b/>
          <w:color w:val="339966"/>
        </w:rPr>
      </w:pPr>
    </w:p>
    <w:p w14:paraId="569DFF64" w14:textId="77777777" w:rsidR="007D3180" w:rsidRDefault="007D3180" w:rsidP="007D3180">
      <w:pPr>
        <w:tabs>
          <w:tab w:val="left" w:pos="284"/>
          <w:tab w:val="left" w:pos="1134"/>
          <w:tab w:val="left" w:pos="1701"/>
        </w:tabs>
        <w:ind w:left="1134" w:right="-1" w:hanging="1134"/>
        <w:jc w:val="both"/>
        <w:rPr>
          <w:rFonts w:ascii="Arial" w:hAnsi="Arial" w:cs="Arial"/>
          <w:b/>
          <w:color w:val="339966"/>
        </w:rPr>
      </w:pPr>
    </w:p>
    <w:p w14:paraId="065B737A" w14:textId="77777777" w:rsidR="007D3180" w:rsidRDefault="007D3180" w:rsidP="007D3180">
      <w:pPr>
        <w:tabs>
          <w:tab w:val="left" w:pos="284"/>
          <w:tab w:val="left" w:pos="1134"/>
          <w:tab w:val="left" w:pos="1701"/>
        </w:tabs>
        <w:ind w:left="1134" w:right="-1" w:hanging="1134"/>
        <w:jc w:val="both"/>
        <w:rPr>
          <w:rFonts w:ascii="Arial" w:hAnsi="Arial" w:cs="Arial"/>
        </w:rPr>
      </w:pPr>
      <w:r>
        <w:rPr>
          <w:rFonts w:ascii="Arial" w:hAnsi="Arial" w:cs="Arial"/>
          <w:sz w:val="48"/>
          <w:szCs w:val="48"/>
        </w:rPr>
        <w:tab/>
      </w:r>
      <w:r>
        <w:rPr>
          <w:rFonts w:ascii="Arial" w:hAnsi="Arial" w:cs="Arial"/>
          <w:sz w:val="48"/>
          <w:szCs w:val="48"/>
        </w:rPr>
        <w:tab/>
      </w:r>
    </w:p>
    <w:p w14:paraId="7D69C21E" w14:textId="77777777" w:rsidR="007D3180" w:rsidRDefault="007D3180" w:rsidP="007D3180">
      <w:pPr>
        <w:tabs>
          <w:tab w:val="left" w:pos="284"/>
          <w:tab w:val="left" w:pos="1134"/>
          <w:tab w:val="left" w:pos="1701"/>
        </w:tabs>
        <w:ind w:left="1134" w:right="-1" w:hanging="1134"/>
        <w:jc w:val="both"/>
        <w:rPr>
          <w:rFonts w:ascii="Arial" w:hAnsi="Arial" w:cs="Arial"/>
        </w:rPr>
      </w:pPr>
    </w:p>
    <w:p w14:paraId="5D48FEF2" w14:textId="77777777" w:rsidR="007D3180" w:rsidRDefault="007D3180" w:rsidP="007D3180">
      <w:pPr>
        <w:tabs>
          <w:tab w:val="left" w:pos="284"/>
          <w:tab w:val="left" w:pos="1134"/>
          <w:tab w:val="left" w:pos="1701"/>
        </w:tabs>
        <w:ind w:left="1134" w:right="-1" w:hanging="1134"/>
        <w:jc w:val="both"/>
        <w:outlineLvl w:val="0"/>
        <w:rPr>
          <w:rFonts w:ascii="Arial" w:hAnsi="Arial" w:cs="Arial"/>
          <w:b/>
          <w:i/>
          <w:color w:val="339966"/>
        </w:rPr>
      </w:pPr>
      <w:r>
        <w:rPr>
          <w:rFonts w:ascii="Arial" w:hAnsi="Arial" w:cs="Arial"/>
          <w:b/>
          <w:color w:val="339966"/>
        </w:rPr>
        <w:t xml:space="preserve">13c) If you have a bicycle, are you </w:t>
      </w:r>
      <w:r>
        <w:rPr>
          <w:rFonts w:ascii="Arial" w:hAnsi="Arial" w:cs="Arial"/>
          <w:b/>
          <w:i/>
          <w:color w:val="339966"/>
          <w:u w:val="single"/>
        </w:rPr>
        <w:t>allowed</w:t>
      </w:r>
      <w:r>
        <w:rPr>
          <w:rFonts w:ascii="Arial" w:hAnsi="Arial" w:cs="Arial"/>
          <w:b/>
          <w:color w:val="339966"/>
        </w:rPr>
        <w:t xml:space="preserve"> to ride it to go to places (like the park or friend’s houses) </w:t>
      </w:r>
      <w:r>
        <w:rPr>
          <w:rFonts w:ascii="Arial" w:hAnsi="Arial" w:cs="Arial"/>
          <w:b/>
          <w:i/>
          <w:color w:val="339966"/>
          <w:u w:val="single"/>
        </w:rPr>
        <w:t>without any grown ups</w:t>
      </w:r>
      <w:r>
        <w:rPr>
          <w:rFonts w:ascii="Arial" w:hAnsi="Arial" w:cs="Arial"/>
          <w:b/>
          <w:i/>
          <w:color w:val="339966"/>
        </w:rPr>
        <w:t>?</w:t>
      </w:r>
    </w:p>
    <w:p w14:paraId="5469621B" w14:textId="77777777" w:rsidR="007D3180" w:rsidRDefault="007D3180" w:rsidP="007D3180">
      <w:pPr>
        <w:tabs>
          <w:tab w:val="left" w:pos="284"/>
          <w:tab w:val="left" w:pos="1134"/>
          <w:tab w:val="left" w:pos="1701"/>
        </w:tabs>
        <w:ind w:left="1134" w:right="-1" w:hanging="1134"/>
        <w:jc w:val="both"/>
        <w:outlineLvl w:val="0"/>
        <w:rPr>
          <w:rFonts w:ascii="Arial" w:hAnsi="Arial" w:cs="Arial"/>
          <w:b/>
          <w:i/>
          <w:color w:val="339966"/>
        </w:rPr>
      </w:pPr>
    </w:p>
    <w:tbl>
      <w:tblPr>
        <w:tblW w:w="8237" w:type="dxa"/>
        <w:tblInd w:w="738" w:type="dxa"/>
        <w:tblLook w:val="04A0" w:firstRow="1" w:lastRow="0" w:firstColumn="1" w:lastColumn="0" w:noHBand="0" w:noVBand="1"/>
      </w:tblPr>
      <w:tblGrid>
        <w:gridCol w:w="810"/>
        <w:gridCol w:w="7427"/>
      </w:tblGrid>
      <w:tr w:rsidR="007D3180" w14:paraId="4DAF11E9" w14:textId="77777777" w:rsidTr="00293461">
        <w:trPr>
          <w:trHeight w:val="360"/>
        </w:trPr>
        <w:tc>
          <w:tcPr>
            <w:tcW w:w="810" w:type="dxa"/>
            <w:shd w:val="clear" w:color="auto" w:fill="auto"/>
          </w:tcPr>
          <w:p w14:paraId="69E577A1" w14:textId="77777777" w:rsidR="007D3180" w:rsidRDefault="007D3180" w:rsidP="00293461">
            <w:pPr>
              <w:tabs>
                <w:tab w:val="left" w:pos="284"/>
                <w:tab w:val="left" w:pos="1134"/>
                <w:tab w:val="left" w:pos="1701"/>
              </w:tabs>
              <w:ind w:right="-1"/>
              <w:jc w:val="both"/>
              <w:rPr>
                <w:rFonts w:ascii="Arial" w:hAnsi="Arial" w:cs="Arial"/>
              </w:rPr>
            </w:pPr>
            <w:r>
              <w:rPr>
                <w:rFonts w:ascii="Arial" w:hAnsi="Arial" w:cs="Arial"/>
                <w:noProof/>
              </w:rPr>
              <mc:AlternateContent>
                <mc:Choice Requires="wps">
                  <w:drawing>
                    <wp:anchor distT="0" distB="0" distL="114300" distR="114300" simplePos="0" relativeHeight="251730944" behindDoc="0" locked="0" layoutInCell="1" allowOverlap="1" wp14:anchorId="12181436" wp14:editId="40CC04E7">
                      <wp:simplePos x="0" y="0"/>
                      <wp:positionH relativeFrom="column">
                        <wp:posOffset>89535</wp:posOffset>
                      </wp:positionH>
                      <wp:positionV relativeFrom="paragraph">
                        <wp:posOffset>33655</wp:posOffset>
                      </wp:positionV>
                      <wp:extent cx="210185" cy="172085"/>
                      <wp:effectExtent l="12700" t="12700" r="15875" b="15875"/>
                      <wp:wrapNone/>
                      <wp:docPr id="113" name="Rectangle 40"/>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EC68867" id="Rectangle 40" o:spid="_x0000_s1026" style="position:absolute;margin-left:7.05pt;margin-top:2.65pt;width:16.55pt;height:13.5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" strokeweight=".53mm"/>
                  </w:pict>
                </mc:Fallback>
              </mc:AlternateContent>
            </w:r>
          </w:p>
        </w:tc>
        <w:tc>
          <w:tcPr>
            <w:tcW w:w="7426" w:type="dxa"/>
            <w:shd w:val="clear" w:color="auto" w:fill="auto"/>
            <w:vAlign w:val="center"/>
          </w:tcPr>
          <w:p w14:paraId="232B42D1" w14:textId="77777777" w:rsidR="007D3180" w:rsidRDefault="007D3180" w:rsidP="00293461">
            <w:pPr>
              <w:tabs>
                <w:tab w:val="left" w:pos="284"/>
                <w:tab w:val="left" w:pos="1134"/>
                <w:tab w:val="left" w:pos="1701"/>
              </w:tabs>
              <w:ind w:right="-1"/>
              <w:rPr>
                <w:rFonts w:ascii="Arial" w:hAnsi="Arial" w:cs="Arial"/>
              </w:rPr>
            </w:pPr>
            <w:r>
              <w:rPr>
                <w:rFonts w:ascii="Arial" w:hAnsi="Arial" w:cs="Arial"/>
              </w:rPr>
              <w:t>Yes</w:t>
            </w:r>
          </w:p>
        </w:tc>
      </w:tr>
      <w:tr w:rsidR="007D3180" w14:paraId="16A712B3" w14:textId="77777777" w:rsidTr="00293461">
        <w:trPr>
          <w:trHeight w:val="360"/>
        </w:trPr>
        <w:tc>
          <w:tcPr>
            <w:tcW w:w="810" w:type="dxa"/>
            <w:shd w:val="clear" w:color="auto" w:fill="auto"/>
          </w:tcPr>
          <w:p w14:paraId="504EE425"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31968" behindDoc="0" locked="0" layoutInCell="1" allowOverlap="1" wp14:anchorId="6DE4EEFA" wp14:editId="02B0DD97">
                      <wp:simplePos x="0" y="0"/>
                      <wp:positionH relativeFrom="column">
                        <wp:posOffset>89535</wp:posOffset>
                      </wp:positionH>
                      <wp:positionV relativeFrom="paragraph">
                        <wp:posOffset>26035</wp:posOffset>
                      </wp:positionV>
                      <wp:extent cx="210185" cy="172085"/>
                      <wp:effectExtent l="12700" t="14605" r="15875" b="13970"/>
                      <wp:wrapNone/>
                      <wp:docPr id="114" name="Rectangle 39"/>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BC9FEC7" id="Rectangle 39" o:spid="_x0000_s1026" style="position:absolute;margin-left:7.05pt;margin-top:2.05pt;width:16.55pt;height:13.5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" strokeweight=".53mm"/>
                  </w:pict>
                </mc:Fallback>
              </mc:AlternateContent>
            </w:r>
          </w:p>
        </w:tc>
        <w:tc>
          <w:tcPr>
            <w:tcW w:w="7426" w:type="dxa"/>
            <w:shd w:val="clear" w:color="auto" w:fill="auto"/>
            <w:vAlign w:val="center"/>
          </w:tcPr>
          <w:p w14:paraId="7D934ABC" w14:textId="77777777" w:rsidR="007D3180" w:rsidRDefault="007D3180" w:rsidP="00293461">
            <w:pPr>
              <w:rPr>
                <w:rFonts w:ascii="Arial" w:hAnsi="Arial" w:cs="Arial"/>
              </w:rPr>
            </w:pPr>
            <w:r>
              <w:rPr>
                <w:rFonts w:ascii="Arial" w:hAnsi="Arial" w:cs="Arial"/>
              </w:rPr>
              <w:t>No</w:t>
            </w:r>
          </w:p>
        </w:tc>
      </w:tr>
      <w:tr w:rsidR="007D3180" w14:paraId="653C7958" w14:textId="77777777" w:rsidTr="00293461">
        <w:trPr>
          <w:trHeight w:val="360"/>
        </w:trPr>
        <w:tc>
          <w:tcPr>
            <w:tcW w:w="810" w:type="dxa"/>
            <w:shd w:val="clear" w:color="auto" w:fill="auto"/>
          </w:tcPr>
          <w:p w14:paraId="22850F02"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32992" behindDoc="0" locked="0" layoutInCell="1" allowOverlap="1" wp14:anchorId="5631AB91" wp14:editId="4A8FBEFB">
                      <wp:simplePos x="0" y="0"/>
                      <wp:positionH relativeFrom="column">
                        <wp:posOffset>89535</wp:posOffset>
                      </wp:positionH>
                      <wp:positionV relativeFrom="paragraph">
                        <wp:posOffset>25400</wp:posOffset>
                      </wp:positionV>
                      <wp:extent cx="210185" cy="172085"/>
                      <wp:effectExtent l="12700" t="13970" r="15875" b="14605"/>
                      <wp:wrapNone/>
                      <wp:docPr id="115" name="Rectangle 38"/>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E99E8E2" id="Rectangle 38" o:spid="_x0000_s1026" style="position:absolute;margin-left:7.05pt;margin-top:2pt;width:16.55pt;height:13.5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" strokeweight=".53mm"/>
                  </w:pict>
                </mc:Fallback>
              </mc:AlternateContent>
            </w:r>
          </w:p>
        </w:tc>
        <w:tc>
          <w:tcPr>
            <w:tcW w:w="7426" w:type="dxa"/>
            <w:shd w:val="clear" w:color="auto" w:fill="auto"/>
            <w:vAlign w:val="center"/>
          </w:tcPr>
          <w:p w14:paraId="659D791F" w14:textId="77777777" w:rsidR="007D3180" w:rsidRDefault="007D3180" w:rsidP="00293461">
            <w:pPr>
              <w:tabs>
                <w:tab w:val="left" w:pos="284"/>
                <w:tab w:val="left" w:pos="1134"/>
                <w:tab w:val="left" w:pos="1701"/>
              </w:tabs>
              <w:ind w:left="1134" w:right="-1" w:hanging="1134"/>
              <w:jc w:val="both"/>
              <w:rPr>
                <w:rFonts w:ascii="Arial" w:hAnsi="Arial" w:cs="Arial"/>
              </w:rPr>
            </w:pPr>
            <w:r>
              <w:rPr>
                <w:rFonts w:ascii="Arial" w:hAnsi="Arial" w:cs="Arial"/>
              </w:rPr>
              <w:t>Don’t have a bicycle</w:t>
            </w:r>
            <w:r>
              <w:rPr>
                <w:rFonts w:ascii="Arial" w:hAnsi="Arial" w:cs="Arial"/>
              </w:rPr>
              <w:tab/>
            </w:r>
          </w:p>
        </w:tc>
      </w:tr>
    </w:tbl>
    <w:p w14:paraId="5C081210" w14:textId="77777777" w:rsidR="007D3180" w:rsidRDefault="007D3180" w:rsidP="007D3180">
      <w:pPr>
        <w:tabs>
          <w:tab w:val="left" w:pos="284"/>
          <w:tab w:val="left" w:pos="1134"/>
          <w:tab w:val="left" w:pos="1701"/>
        </w:tabs>
        <w:ind w:left="1134" w:right="-1" w:hanging="1134"/>
        <w:jc w:val="both"/>
        <w:outlineLvl w:val="0"/>
        <w:rPr>
          <w:rFonts w:ascii="Arial" w:hAnsi="Arial" w:cs="Arial"/>
          <w:b/>
          <w:color w:val="339966"/>
        </w:rPr>
      </w:pPr>
    </w:p>
    <w:p w14:paraId="3CA9DBA3" w14:textId="77777777" w:rsidR="007D3180" w:rsidRDefault="007D3180" w:rsidP="007D3180">
      <w:pPr>
        <w:tabs>
          <w:tab w:val="left" w:pos="284"/>
          <w:tab w:val="left" w:pos="1134"/>
          <w:tab w:val="left" w:pos="1701"/>
        </w:tabs>
        <w:ind w:left="1134" w:right="-1" w:hanging="1134"/>
        <w:jc w:val="both"/>
        <w:rPr>
          <w:rFonts w:ascii="Arial" w:hAnsi="Arial" w:cs="Arial"/>
          <w:b/>
          <w:color w:val="339966"/>
        </w:rPr>
      </w:pPr>
      <w:r>
        <w:rPr>
          <w:rFonts w:ascii="Arial" w:hAnsi="Arial" w:cs="Arial"/>
          <w:b/>
          <w:color w:val="339966"/>
        </w:rPr>
        <w:t xml:space="preserve">13d) How many times do you cycle in a typical week </w:t>
      </w:r>
      <w:r>
        <w:rPr>
          <w:rFonts w:ascii="Arial" w:hAnsi="Arial" w:cs="Arial"/>
          <w:b/>
          <w:i/>
          <w:color w:val="339966"/>
          <w:u w:val="single"/>
        </w:rPr>
        <w:t>(</w:t>
      </w:r>
      <w:r>
        <w:rPr>
          <w:rFonts w:ascii="Arial" w:hAnsi="Arial" w:cs="Arial"/>
          <w:b/>
          <w:color w:val="339966"/>
        </w:rPr>
        <w:t>both</w:t>
      </w:r>
      <w:r>
        <w:rPr>
          <w:rFonts w:ascii="Arial" w:hAnsi="Arial" w:cs="Arial"/>
          <w:b/>
          <w:i/>
          <w:color w:val="339966"/>
        </w:rPr>
        <w:t xml:space="preserve"> </w:t>
      </w:r>
      <w:r>
        <w:rPr>
          <w:rFonts w:ascii="Arial" w:hAnsi="Arial" w:cs="Arial"/>
          <w:b/>
          <w:i/>
          <w:color w:val="339966"/>
          <w:u w:val="single"/>
        </w:rPr>
        <w:t>with and without parents</w:t>
      </w:r>
      <w:r>
        <w:rPr>
          <w:rFonts w:ascii="Arial" w:hAnsi="Arial" w:cs="Arial"/>
          <w:b/>
          <w:i/>
          <w:color w:val="339966"/>
        </w:rPr>
        <w:t xml:space="preserve">) </w:t>
      </w:r>
      <w:r>
        <w:rPr>
          <w:rFonts w:ascii="Arial" w:hAnsi="Arial" w:cs="Arial"/>
          <w:b/>
          <w:color w:val="339966"/>
        </w:rPr>
        <w:t>including the weekend?</w:t>
      </w:r>
    </w:p>
    <w:p w14:paraId="5B5BBE4D" w14:textId="77777777" w:rsidR="007D3180" w:rsidRDefault="007D3180" w:rsidP="007D3180">
      <w:pPr>
        <w:tabs>
          <w:tab w:val="left" w:pos="284"/>
          <w:tab w:val="left" w:pos="1134"/>
          <w:tab w:val="left" w:pos="1701"/>
        </w:tabs>
        <w:ind w:left="1134" w:right="-1" w:hanging="1134"/>
        <w:jc w:val="both"/>
        <w:rPr>
          <w:rFonts w:ascii="Arial" w:hAnsi="Arial" w:cs="Arial"/>
          <w:b/>
          <w:color w:val="339966"/>
        </w:rPr>
      </w:pPr>
    </w:p>
    <w:tbl>
      <w:tblPr>
        <w:tblW w:w="8237" w:type="dxa"/>
        <w:tblInd w:w="738" w:type="dxa"/>
        <w:tblLook w:val="04A0" w:firstRow="1" w:lastRow="0" w:firstColumn="1" w:lastColumn="0" w:noHBand="0" w:noVBand="1"/>
      </w:tblPr>
      <w:tblGrid>
        <w:gridCol w:w="810"/>
        <w:gridCol w:w="7427"/>
      </w:tblGrid>
      <w:tr w:rsidR="007D3180" w14:paraId="5E3E0998" w14:textId="77777777" w:rsidTr="00293461">
        <w:trPr>
          <w:trHeight w:val="360"/>
        </w:trPr>
        <w:tc>
          <w:tcPr>
            <w:tcW w:w="810" w:type="dxa"/>
            <w:shd w:val="clear" w:color="auto" w:fill="auto"/>
          </w:tcPr>
          <w:p w14:paraId="69A071C0" w14:textId="77777777" w:rsidR="007D3180" w:rsidRDefault="007D3180" w:rsidP="00293461">
            <w:pPr>
              <w:tabs>
                <w:tab w:val="left" w:pos="284"/>
                <w:tab w:val="left" w:pos="1134"/>
                <w:tab w:val="left" w:pos="1701"/>
              </w:tabs>
              <w:ind w:right="-1"/>
              <w:jc w:val="both"/>
              <w:rPr>
                <w:rFonts w:ascii="Arial" w:hAnsi="Arial" w:cs="Arial"/>
              </w:rPr>
            </w:pPr>
            <w:r>
              <w:rPr>
                <w:rFonts w:ascii="Arial" w:hAnsi="Arial" w:cs="Arial"/>
                <w:noProof/>
              </w:rPr>
              <mc:AlternateContent>
                <mc:Choice Requires="wps">
                  <w:drawing>
                    <wp:anchor distT="0" distB="0" distL="114300" distR="114300" simplePos="0" relativeHeight="251734016" behindDoc="0" locked="0" layoutInCell="1" allowOverlap="1" wp14:anchorId="079E83D8" wp14:editId="6734B515">
                      <wp:simplePos x="0" y="0"/>
                      <wp:positionH relativeFrom="column">
                        <wp:posOffset>89535</wp:posOffset>
                      </wp:positionH>
                      <wp:positionV relativeFrom="paragraph">
                        <wp:posOffset>33655</wp:posOffset>
                      </wp:positionV>
                      <wp:extent cx="210185" cy="172085"/>
                      <wp:effectExtent l="12700" t="18415" r="15875" b="10160"/>
                      <wp:wrapNone/>
                      <wp:docPr id="116" name="Rectangle 37"/>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480CC60" id="Rectangle 37" o:spid="_x0000_s1026" style="position:absolute;margin-left:7.05pt;margin-top:2.65pt;width:16.55pt;height:13.5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" strokeweight=".53mm"/>
                  </w:pict>
                </mc:Fallback>
              </mc:AlternateContent>
            </w:r>
          </w:p>
        </w:tc>
        <w:tc>
          <w:tcPr>
            <w:tcW w:w="7426" w:type="dxa"/>
            <w:shd w:val="clear" w:color="auto" w:fill="auto"/>
            <w:vAlign w:val="center"/>
          </w:tcPr>
          <w:p w14:paraId="4B38D487" w14:textId="77777777" w:rsidR="007D3180" w:rsidRDefault="007D3180" w:rsidP="00293461">
            <w:pPr>
              <w:tabs>
                <w:tab w:val="left" w:pos="284"/>
                <w:tab w:val="left" w:pos="1134"/>
                <w:tab w:val="left" w:pos="1701"/>
              </w:tabs>
              <w:ind w:right="-1"/>
              <w:rPr>
                <w:rFonts w:ascii="Arial" w:hAnsi="Arial" w:cs="Arial"/>
              </w:rPr>
            </w:pPr>
            <w:r>
              <w:rPr>
                <w:rFonts w:ascii="Arial" w:hAnsi="Arial" w:cs="Arial"/>
              </w:rPr>
              <w:t>Once a week or less</w:t>
            </w:r>
          </w:p>
        </w:tc>
      </w:tr>
      <w:tr w:rsidR="007D3180" w14:paraId="2A4A5EA7" w14:textId="77777777" w:rsidTr="00293461">
        <w:trPr>
          <w:trHeight w:val="360"/>
        </w:trPr>
        <w:tc>
          <w:tcPr>
            <w:tcW w:w="810" w:type="dxa"/>
            <w:shd w:val="clear" w:color="auto" w:fill="auto"/>
          </w:tcPr>
          <w:p w14:paraId="0D030229"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35040" behindDoc="0" locked="0" layoutInCell="1" allowOverlap="1" wp14:anchorId="6C13C8A2" wp14:editId="4E04DF2B">
                      <wp:simplePos x="0" y="0"/>
                      <wp:positionH relativeFrom="column">
                        <wp:posOffset>89535</wp:posOffset>
                      </wp:positionH>
                      <wp:positionV relativeFrom="paragraph">
                        <wp:posOffset>26035</wp:posOffset>
                      </wp:positionV>
                      <wp:extent cx="210185" cy="172085"/>
                      <wp:effectExtent l="12700" t="10795" r="15875" b="17780"/>
                      <wp:wrapNone/>
                      <wp:docPr id="117" name="Rectangle 36"/>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CF74E55" id="Rectangle 36" o:spid="_x0000_s1026" style="position:absolute;margin-left:7.05pt;margin-top:2.05pt;width:16.55pt;height:13.5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" strokeweight=".53mm"/>
                  </w:pict>
                </mc:Fallback>
              </mc:AlternateContent>
            </w:r>
          </w:p>
        </w:tc>
        <w:tc>
          <w:tcPr>
            <w:tcW w:w="7426" w:type="dxa"/>
            <w:shd w:val="clear" w:color="auto" w:fill="auto"/>
            <w:vAlign w:val="center"/>
          </w:tcPr>
          <w:p w14:paraId="47768EA0" w14:textId="77777777" w:rsidR="007D3180" w:rsidRDefault="007D3180" w:rsidP="00293461">
            <w:pPr>
              <w:rPr>
                <w:rFonts w:ascii="Arial" w:hAnsi="Arial" w:cs="Arial"/>
              </w:rPr>
            </w:pPr>
            <w:r>
              <w:rPr>
                <w:rFonts w:ascii="Arial" w:hAnsi="Arial" w:cs="Arial"/>
              </w:rPr>
              <w:t>One or two days a week</w:t>
            </w:r>
          </w:p>
        </w:tc>
      </w:tr>
      <w:tr w:rsidR="007D3180" w14:paraId="44FBF6CF" w14:textId="77777777" w:rsidTr="00293461">
        <w:trPr>
          <w:trHeight w:val="360"/>
        </w:trPr>
        <w:tc>
          <w:tcPr>
            <w:tcW w:w="810" w:type="dxa"/>
            <w:shd w:val="clear" w:color="auto" w:fill="auto"/>
          </w:tcPr>
          <w:p w14:paraId="021DEDEF"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36064" behindDoc="0" locked="0" layoutInCell="1" allowOverlap="1" wp14:anchorId="2BF25940" wp14:editId="0B56C3EB">
                      <wp:simplePos x="0" y="0"/>
                      <wp:positionH relativeFrom="column">
                        <wp:posOffset>89535</wp:posOffset>
                      </wp:positionH>
                      <wp:positionV relativeFrom="paragraph">
                        <wp:posOffset>25400</wp:posOffset>
                      </wp:positionV>
                      <wp:extent cx="210185" cy="172085"/>
                      <wp:effectExtent l="12700" t="10160" r="15875" b="18415"/>
                      <wp:wrapNone/>
                      <wp:docPr id="118" name="Rectangle 35"/>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9546D80" id="Rectangle 35" o:spid="_x0000_s1026" style="position:absolute;margin-left:7.05pt;margin-top:2pt;width:16.55pt;height:13.5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" strokeweight=".53mm"/>
                  </w:pict>
                </mc:Fallback>
              </mc:AlternateContent>
            </w:r>
          </w:p>
        </w:tc>
        <w:tc>
          <w:tcPr>
            <w:tcW w:w="7426" w:type="dxa"/>
            <w:shd w:val="clear" w:color="auto" w:fill="auto"/>
            <w:vAlign w:val="center"/>
          </w:tcPr>
          <w:p w14:paraId="513DA551" w14:textId="77777777" w:rsidR="007D3180" w:rsidRDefault="007D3180" w:rsidP="00293461">
            <w:pPr>
              <w:tabs>
                <w:tab w:val="left" w:pos="284"/>
                <w:tab w:val="left" w:pos="1134"/>
                <w:tab w:val="left" w:pos="1701"/>
              </w:tabs>
              <w:ind w:left="1134" w:right="-1" w:hanging="1134"/>
              <w:jc w:val="both"/>
              <w:outlineLvl w:val="0"/>
              <w:rPr>
                <w:rFonts w:ascii="Arial" w:hAnsi="Arial" w:cs="Arial"/>
              </w:rPr>
            </w:pPr>
            <w:r>
              <w:rPr>
                <w:rFonts w:ascii="Arial" w:hAnsi="Arial" w:cs="Arial"/>
              </w:rPr>
              <w:t>Three or more days a week</w:t>
            </w:r>
          </w:p>
        </w:tc>
      </w:tr>
      <w:tr w:rsidR="007D3180" w14:paraId="49B6B67A" w14:textId="77777777" w:rsidTr="00293461">
        <w:trPr>
          <w:trHeight w:val="360"/>
        </w:trPr>
        <w:tc>
          <w:tcPr>
            <w:tcW w:w="810" w:type="dxa"/>
            <w:shd w:val="clear" w:color="auto" w:fill="auto"/>
          </w:tcPr>
          <w:p w14:paraId="113840A3"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37088" behindDoc="0" locked="0" layoutInCell="1" allowOverlap="1" wp14:anchorId="1AA6D5C8" wp14:editId="0D64111B">
                      <wp:simplePos x="0" y="0"/>
                      <wp:positionH relativeFrom="column">
                        <wp:posOffset>89535</wp:posOffset>
                      </wp:positionH>
                      <wp:positionV relativeFrom="paragraph">
                        <wp:posOffset>19050</wp:posOffset>
                      </wp:positionV>
                      <wp:extent cx="210185" cy="172085"/>
                      <wp:effectExtent l="12700" t="13335" r="15875" b="15240"/>
                      <wp:wrapNone/>
                      <wp:docPr id="119" name="Rectangle 34"/>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D6B207D" id="Rectangle 34" o:spid="_x0000_s1026" style="position:absolute;margin-left:7.05pt;margin-top:1.5pt;width:16.55pt;height:13.5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" strokeweight=".53mm"/>
                  </w:pict>
                </mc:Fallback>
              </mc:AlternateContent>
            </w:r>
          </w:p>
        </w:tc>
        <w:tc>
          <w:tcPr>
            <w:tcW w:w="7426" w:type="dxa"/>
            <w:shd w:val="clear" w:color="auto" w:fill="auto"/>
            <w:vAlign w:val="center"/>
          </w:tcPr>
          <w:p w14:paraId="36147419" w14:textId="77777777" w:rsidR="007D3180" w:rsidRDefault="007D3180" w:rsidP="00293461">
            <w:pPr>
              <w:tabs>
                <w:tab w:val="left" w:pos="284"/>
                <w:tab w:val="left" w:pos="1134"/>
                <w:tab w:val="left" w:pos="1701"/>
              </w:tabs>
              <w:ind w:left="1134" w:right="-1" w:hanging="1134"/>
              <w:jc w:val="both"/>
              <w:outlineLvl w:val="0"/>
              <w:rPr>
                <w:rFonts w:ascii="Arial" w:hAnsi="Arial" w:cs="Arial"/>
              </w:rPr>
            </w:pPr>
            <w:r>
              <w:rPr>
                <w:rFonts w:ascii="Arial" w:hAnsi="Arial" w:cs="Arial"/>
              </w:rPr>
              <w:t>Don’t have a bicycle</w:t>
            </w:r>
          </w:p>
        </w:tc>
      </w:tr>
    </w:tbl>
    <w:p w14:paraId="01834688" w14:textId="77777777" w:rsidR="007D3180" w:rsidRDefault="007D3180" w:rsidP="007D3180">
      <w:pPr>
        <w:tabs>
          <w:tab w:val="left" w:pos="284"/>
          <w:tab w:val="left" w:pos="1134"/>
          <w:tab w:val="left" w:pos="1701"/>
        </w:tabs>
        <w:ind w:right="-1"/>
        <w:jc w:val="both"/>
        <w:outlineLvl w:val="0"/>
        <w:rPr>
          <w:rFonts w:ascii="Arial" w:hAnsi="Arial" w:cs="Arial"/>
        </w:rPr>
      </w:pPr>
    </w:p>
    <w:p w14:paraId="24358B93" w14:textId="77777777" w:rsidR="007D3180" w:rsidRDefault="007D3180" w:rsidP="007D3180">
      <w:pPr>
        <w:pBdr>
          <w:top w:val="single" w:sz="18" w:space="1" w:color="339966"/>
        </w:pBdr>
        <w:tabs>
          <w:tab w:val="left" w:pos="284"/>
          <w:tab w:val="left" w:pos="1134"/>
          <w:tab w:val="left" w:pos="1701"/>
        </w:tabs>
        <w:ind w:left="1134" w:right="-1" w:hanging="1134"/>
        <w:jc w:val="both"/>
        <w:rPr>
          <w:rFonts w:ascii="Arial" w:hAnsi="Arial" w:cs="Arial"/>
          <w:b/>
          <w:bCs/>
          <w:color w:val="339966"/>
        </w:rPr>
      </w:pPr>
      <w:r>
        <w:rPr>
          <w:noProof/>
        </w:rPr>
        <mc:AlternateContent>
          <mc:Choice Requires="wpg">
            <w:drawing>
              <wp:anchor distT="0" distB="0" distL="114300" distR="114300" simplePos="0" relativeHeight="251660288" behindDoc="0" locked="0" layoutInCell="1" allowOverlap="1" wp14:anchorId="52F0FC2B" wp14:editId="0206E2C7">
                <wp:simplePos x="0" y="0"/>
                <wp:positionH relativeFrom="column">
                  <wp:posOffset>5768340</wp:posOffset>
                </wp:positionH>
                <wp:positionV relativeFrom="paragraph">
                  <wp:posOffset>67945</wp:posOffset>
                </wp:positionV>
                <wp:extent cx="976630" cy="378460"/>
                <wp:effectExtent l="3175" t="8890" r="1905" b="3810"/>
                <wp:wrapNone/>
                <wp:docPr id="120" name="Group 23"/>
                <wp:cNvGraphicFramePr/>
                <a:graphic xmlns:a="http://schemas.openxmlformats.org/drawingml/2006/main">
                  <a:graphicData uri="http://schemas.microsoft.com/office/word/2010/wordprocessingGroup">
                    <wpg:wgp>
                      <wpg:cNvGrpSpPr/>
                      <wpg:grpSpPr>
                        <a:xfrm>
                          <a:off x="0" y="0"/>
                          <a:ext cx="975960" cy="378000"/>
                          <a:chOff x="0" y="0"/>
                          <a:chExt cx="0" cy="0"/>
                        </a:xfrm>
                      </wpg:grpSpPr>
                      <wps:wsp>
                        <wps:cNvPr id="121" name="Freeform: Shape 121"/>
                        <wps:cNvSpPr/>
                        <wps:spPr>
                          <a:xfrm>
                            <a:off x="0" y="0"/>
                            <a:ext cx="975960" cy="335880"/>
                          </a:xfrm>
                          <a:custGeom>
                            <a:avLst/>
                            <a:gdLst/>
                            <a:ahLst/>
                            <a:cxnLst/>
                            <a:rect l="l" t="t" r="r" b="b"/>
                            <a:pathLst>
                              <a:path w="3195" h="1231">
                                <a:moveTo>
                                  <a:pt x="3195" y="896"/>
                                </a:moveTo>
                                <a:lnTo>
                                  <a:pt x="2917" y="1219"/>
                                </a:lnTo>
                                <a:lnTo>
                                  <a:pt x="2910" y="1219"/>
                                </a:lnTo>
                                <a:lnTo>
                                  <a:pt x="2896" y="1219"/>
                                </a:lnTo>
                                <a:lnTo>
                                  <a:pt x="2882" y="1219"/>
                                </a:lnTo>
                                <a:lnTo>
                                  <a:pt x="2870" y="1219"/>
                                </a:lnTo>
                                <a:lnTo>
                                  <a:pt x="2853" y="1219"/>
                                </a:lnTo>
                                <a:lnTo>
                                  <a:pt x="2839" y="1219"/>
                                </a:lnTo>
                                <a:lnTo>
                                  <a:pt x="2827" y="1219"/>
                                </a:lnTo>
                                <a:lnTo>
                                  <a:pt x="2818" y="1219"/>
                                </a:lnTo>
                                <a:lnTo>
                                  <a:pt x="2806" y="1219"/>
                                </a:lnTo>
                                <a:lnTo>
                                  <a:pt x="2796" y="1219"/>
                                </a:lnTo>
                                <a:lnTo>
                                  <a:pt x="2784" y="1219"/>
                                </a:lnTo>
                                <a:lnTo>
                                  <a:pt x="2772" y="1219"/>
                                </a:lnTo>
                                <a:lnTo>
                                  <a:pt x="2758" y="1219"/>
                                </a:lnTo>
                                <a:lnTo>
                                  <a:pt x="2749" y="1219"/>
                                </a:lnTo>
                                <a:lnTo>
                                  <a:pt x="2732" y="1219"/>
                                </a:lnTo>
                                <a:lnTo>
                                  <a:pt x="2720" y="1219"/>
                                </a:lnTo>
                                <a:lnTo>
                                  <a:pt x="2704" y="1219"/>
                                </a:lnTo>
                                <a:lnTo>
                                  <a:pt x="2692" y="1219"/>
                                </a:lnTo>
                                <a:lnTo>
                                  <a:pt x="2675" y="1219"/>
                                </a:lnTo>
                                <a:lnTo>
                                  <a:pt x="2658" y="1219"/>
                                </a:lnTo>
                                <a:lnTo>
                                  <a:pt x="2644" y="1219"/>
                                </a:lnTo>
                                <a:lnTo>
                                  <a:pt x="2630" y="1219"/>
                                </a:lnTo>
                                <a:lnTo>
                                  <a:pt x="2630" y="1210"/>
                                </a:lnTo>
                                <a:lnTo>
                                  <a:pt x="2630" y="1202"/>
                                </a:lnTo>
                                <a:lnTo>
                                  <a:pt x="2628" y="1186"/>
                                </a:lnTo>
                                <a:lnTo>
                                  <a:pt x="2628" y="1171"/>
                                </a:lnTo>
                                <a:lnTo>
                                  <a:pt x="2625" y="1157"/>
                                </a:lnTo>
                                <a:lnTo>
                                  <a:pt x="2623" y="1143"/>
                                </a:lnTo>
                                <a:lnTo>
                                  <a:pt x="2620" y="1131"/>
                                </a:lnTo>
                                <a:lnTo>
                                  <a:pt x="2616" y="1117"/>
                                </a:lnTo>
                                <a:lnTo>
                                  <a:pt x="2611" y="1105"/>
                                </a:lnTo>
                                <a:lnTo>
                                  <a:pt x="2606" y="1093"/>
                                </a:lnTo>
                                <a:lnTo>
                                  <a:pt x="2599" y="1079"/>
                                </a:lnTo>
                                <a:lnTo>
                                  <a:pt x="2592" y="1067"/>
                                </a:lnTo>
                                <a:lnTo>
                                  <a:pt x="2587" y="1055"/>
                                </a:lnTo>
                                <a:lnTo>
                                  <a:pt x="2582" y="1043"/>
                                </a:lnTo>
                                <a:lnTo>
                                  <a:pt x="2573" y="1031"/>
                                </a:lnTo>
                                <a:lnTo>
                                  <a:pt x="2563" y="1019"/>
                                </a:lnTo>
                                <a:lnTo>
                                  <a:pt x="2556" y="1012"/>
                                </a:lnTo>
                                <a:lnTo>
                                  <a:pt x="2549" y="1003"/>
                                </a:lnTo>
                                <a:lnTo>
                                  <a:pt x="2537" y="993"/>
                                </a:lnTo>
                                <a:lnTo>
                                  <a:pt x="2528" y="984"/>
                                </a:lnTo>
                                <a:lnTo>
                                  <a:pt x="2518" y="974"/>
                                </a:lnTo>
                                <a:lnTo>
                                  <a:pt x="2509" y="967"/>
                                </a:lnTo>
                                <a:lnTo>
                                  <a:pt x="2499" y="960"/>
                                </a:lnTo>
                                <a:lnTo>
                                  <a:pt x="2487" y="953"/>
                                </a:lnTo>
                                <a:lnTo>
                                  <a:pt x="2476" y="946"/>
                                </a:lnTo>
                                <a:lnTo>
                                  <a:pt x="2464" y="943"/>
                                </a:lnTo>
                                <a:lnTo>
                                  <a:pt x="2452" y="936"/>
                                </a:lnTo>
                                <a:lnTo>
                                  <a:pt x="2440" y="931"/>
                                </a:lnTo>
                                <a:lnTo>
                                  <a:pt x="2426" y="927"/>
                                </a:lnTo>
                                <a:lnTo>
                                  <a:pt x="2414" y="927"/>
                                </a:lnTo>
                                <a:lnTo>
                                  <a:pt x="2402" y="924"/>
                                </a:lnTo>
                                <a:lnTo>
                                  <a:pt x="2388" y="922"/>
                                </a:lnTo>
                                <a:lnTo>
                                  <a:pt x="2376" y="922"/>
                                </a:lnTo>
                                <a:lnTo>
                                  <a:pt x="2364" y="922"/>
                                </a:lnTo>
                                <a:lnTo>
                                  <a:pt x="2350" y="922"/>
                                </a:lnTo>
                                <a:lnTo>
                                  <a:pt x="2335" y="922"/>
                                </a:lnTo>
                                <a:lnTo>
                                  <a:pt x="2321" y="924"/>
                                </a:lnTo>
                                <a:lnTo>
                                  <a:pt x="2309" y="927"/>
                                </a:lnTo>
                                <a:lnTo>
                                  <a:pt x="2295" y="927"/>
                                </a:lnTo>
                                <a:lnTo>
                                  <a:pt x="2283" y="931"/>
                                </a:lnTo>
                                <a:lnTo>
                                  <a:pt x="2271" y="936"/>
                                </a:lnTo>
                                <a:lnTo>
                                  <a:pt x="2259" y="943"/>
                                </a:lnTo>
                                <a:lnTo>
                                  <a:pt x="2247" y="946"/>
                                </a:lnTo>
                                <a:lnTo>
                                  <a:pt x="2236" y="953"/>
                                </a:lnTo>
                                <a:lnTo>
                                  <a:pt x="2224" y="960"/>
                                </a:lnTo>
                                <a:lnTo>
                                  <a:pt x="2214" y="967"/>
                                </a:lnTo>
                                <a:lnTo>
                                  <a:pt x="2202" y="974"/>
                                </a:lnTo>
                                <a:lnTo>
                                  <a:pt x="2193" y="984"/>
                                </a:lnTo>
                                <a:lnTo>
                                  <a:pt x="2183" y="993"/>
                                </a:lnTo>
                                <a:lnTo>
                                  <a:pt x="2176" y="1003"/>
                                </a:lnTo>
                                <a:lnTo>
                                  <a:pt x="2164" y="1012"/>
                                </a:lnTo>
                                <a:lnTo>
                                  <a:pt x="2157" y="1019"/>
                                </a:lnTo>
                                <a:lnTo>
                                  <a:pt x="2148" y="1031"/>
                                </a:lnTo>
                                <a:lnTo>
                                  <a:pt x="2143" y="1043"/>
                                </a:lnTo>
                                <a:lnTo>
                                  <a:pt x="2136" y="1055"/>
                                </a:lnTo>
                                <a:lnTo>
                                  <a:pt x="2126" y="1067"/>
                                </a:lnTo>
                                <a:lnTo>
                                  <a:pt x="2122" y="1079"/>
                                </a:lnTo>
                                <a:lnTo>
                                  <a:pt x="2117" y="1093"/>
                                </a:lnTo>
                                <a:lnTo>
                                  <a:pt x="2112" y="1105"/>
                                </a:lnTo>
                                <a:lnTo>
                                  <a:pt x="2107" y="1117"/>
                                </a:lnTo>
                                <a:lnTo>
                                  <a:pt x="2105" y="1131"/>
                                </a:lnTo>
                                <a:lnTo>
                                  <a:pt x="2103" y="1143"/>
                                </a:lnTo>
                                <a:lnTo>
                                  <a:pt x="2098" y="1157"/>
                                </a:lnTo>
                                <a:lnTo>
                                  <a:pt x="2098" y="1171"/>
                                </a:lnTo>
                                <a:lnTo>
                                  <a:pt x="2098" y="1186"/>
                                </a:lnTo>
                                <a:lnTo>
                                  <a:pt x="2098" y="1202"/>
                                </a:lnTo>
                                <a:lnTo>
                                  <a:pt x="2098" y="1212"/>
                                </a:lnTo>
                                <a:lnTo>
                                  <a:pt x="2098" y="1221"/>
                                </a:lnTo>
                                <a:lnTo>
                                  <a:pt x="2088" y="1221"/>
                                </a:lnTo>
                                <a:lnTo>
                                  <a:pt x="2076" y="1221"/>
                                </a:lnTo>
                                <a:lnTo>
                                  <a:pt x="2065" y="1221"/>
                                </a:lnTo>
                                <a:lnTo>
                                  <a:pt x="2055" y="1221"/>
                                </a:lnTo>
                                <a:lnTo>
                                  <a:pt x="2043" y="1221"/>
                                </a:lnTo>
                                <a:lnTo>
                                  <a:pt x="2034" y="1221"/>
                                </a:lnTo>
                                <a:lnTo>
                                  <a:pt x="2022" y="1221"/>
                                </a:lnTo>
                                <a:lnTo>
                                  <a:pt x="2012" y="1221"/>
                                </a:lnTo>
                                <a:lnTo>
                                  <a:pt x="2000" y="1221"/>
                                </a:lnTo>
                                <a:lnTo>
                                  <a:pt x="1989" y="1221"/>
                                </a:lnTo>
                                <a:lnTo>
                                  <a:pt x="1977" y="1221"/>
                                </a:lnTo>
                                <a:lnTo>
                                  <a:pt x="1967" y="1221"/>
                                </a:lnTo>
                                <a:lnTo>
                                  <a:pt x="1955" y="1221"/>
                                </a:lnTo>
                                <a:lnTo>
                                  <a:pt x="1943" y="1221"/>
                                </a:lnTo>
                                <a:lnTo>
                                  <a:pt x="1932" y="1221"/>
                                </a:lnTo>
                                <a:lnTo>
                                  <a:pt x="1922" y="1221"/>
                                </a:lnTo>
                                <a:lnTo>
                                  <a:pt x="1913" y="1221"/>
                                </a:lnTo>
                                <a:lnTo>
                                  <a:pt x="1901" y="1221"/>
                                </a:lnTo>
                                <a:lnTo>
                                  <a:pt x="1889" y="1221"/>
                                </a:lnTo>
                                <a:lnTo>
                                  <a:pt x="1877" y="1221"/>
                                </a:lnTo>
                                <a:lnTo>
                                  <a:pt x="1865" y="1221"/>
                                </a:lnTo>
                                <a:lnTo>
                                  <a:pt x="1856" y="1221"/>
                                </a:lnTo>
                                <a:lnTo>
                                  <a:pt x="1844" y="1221"/>
                                </a:lnTo>
                                <a:lnTo>
                                  <a:pt x="1832" y="1221"/>
                                </a:lnTo>
                                <a:lnTo>
                                  <a:pt x="1820" y="1221"/>
                                </a:lnTo>
                                <a:lnTo>
                                  <a:pt x="1808" y="1221"/>
                                </a:lnTo>
                                <a:lnTo>
                                  <a:pt x="1799" y="1221"/>
                                </a:lnTo>
                                <a:lnTo>
                                  <a:pt x="1787" y="1221"/>
                                </a:lnTo>
                                <a:lnTo>
                                  <a:pt x="1775" y="1221"/>
                                </a:lnTo>
                                <a:lnTo>
                                  <a:pt x="1763" y="1221"/>
                                </a:lnTo>
                                <a:lnTo>
                                  <a:pt x="1753" y="1221"/>
                                </a:lnTo>
                                <a:lnTo>
                                  <a:pt x="1744" y="1224"/>
                                </a:lnTo>
                                <a:lnTo>
                                  <a:pt x="1730" y="1224"/>
                                </a:lnTo>
                                <a:lnTo>
                                  <a:pt x="1718" y="1224"/>
                                </a:lnTo>
                                <a:lnTo>
                                  <a:pt x="1708" y="1224"/>
                                </a:lnTo>
                                <a:lnTo>
                                  <a:pt x="1696" y="1224"/>
                                </a:lnTo>
                                <a:lnTo>
                                  <a:pt x="1682" y="1224"/>
                                </a:lnTo>
                                <a:lnTo>
                                  <a:pt x="1670" y="1224"/>
                                </a:lnTo>
                                <a:lnTo>
                                  <a:pt x="1661" y="1224"/>
                                </a:lnTo>
                                <a:lnTo>
                                  <a:pt x="1649" y="1224"/>
                                </a:lnTo>
                                <a:lnTo>
                                  <a:pt x="1635" y="1224"/>
                                </a:lnTo>
                                <a:lnTo>
                                  <a:pt x="1623" y="1224"/>
                                </a:lnTo>
                                <a:lnTo>
                                  <a:pt x="1613" y="1224"/>
                                </a:lnTo>
                                <a:lnTo>
                                  <a:pt x="1601" y="1224"/>
                                </a:lnTo>
                                <a:lnTo>
                                  <a:pt x="1590" y="1224"/>
                                </a:lnTo>
                                <a:lnTo>
                                  <a:pt x="1578" y="1224"/>
                                </a:lnTo>
                                <a:lnTo>
                                  <a:pt x="1568" y="1224"/>
                                </a:lnTo>
                                <a:lnTo>
                                  <a:pt x="1556" y="1224"/>
                                </a:lnTo>
                                <a:lnTo>
                                  <a:pt x="1542" y="1224"/>
                                </a:lnTo>
                                <a:lnTo>
                                  <a:pt x="1530" y="1224"/>
                                </a:lnTo>
                                <a:lnTo>
                                  <a:pt x="1521" y="1224"/>
                                </a:lnTo>
                                <a:lnTo>
                                  <a:pt x="1509" y="1224"/>
                                </a:lnTo>
                                <a:lnTo>
                                  <a:pt x="1497" y="1224"/>
                                </a:lnTo>
                                <a:lnTo>
                                  <a:pt x="1485" y="1224"/>
                                </a:lnTo>
                                <a:lnTo>
                                  <a:pt x="1476" y="1224"/>
                                </a:lnTo>
                                <a:lnTo>
                                  <a:pt x="1464" y="1224"/>
                                </a:lnTo>
                                <a:lnTo>
                                  <a:pt x="1449" y="1224"/>
                                </a:lnTo>
                                <a:lnTo>
                                  <a:pt x="1438" y="1224"/>
                                </a:lnTo>
                                <a:lnTo>
                                  <a:pt x="1428" y="1224"/>
                                </a:lnTo>
                                <a:lnTo>
                                  <a:pt x="1416" y="1224"/>
                                </a:lnTo>
                                <a:lnTo>
                                  <a:pt x="1404" y="1224"/>
                                </a:lnTo>
                                <a:lnTo>
                                  <a:pt x="1392" y="1224"/>
                                </a:lnTo>
                                <a:lnTo>
                                  <a:pt x="1381" y="1224"/>
                                </a:lnTo>
                                <a:lnTo>
                                  <a:pt x="1371" y="1226"/>
                                </a:lnTo>
                                <a:lnTo>
                                  <a:pt x="1371" y="1207"/>
                                </a:lnTo>
                                <a:lnTo>
                                  <a:pt x="1371" y="1188"/>
                                </a:lnTo>
                                <a:lnTo>
                                  <a:pt x="1371" y="1169"/>
                                </a:lnTo>
                                <a:lnTo>
                                  <a:pt x="1371" y="1157"/>
                                </a:lnTo>
                                <a:lnTo>
                                  <a:pt x="1369" y="1141"/>
                                </a:lnTo>
                                <a:lnTo>
                                  <a:pt x="1366" y="1129"/>
                                </a:lnTo>
                                <a:lnTo>
                                  <a:pt x="1362" y="1114"/>
                                </a:lnTo>
                                <a:lnTo>
                                  <a:pt x="1359" y="1103"/>
                                </a:lnTo>
                                <a:lnTo>
                                  <a:pt x="1352" y="1088"/>
                                </a:lnTo>
                                <a:lnTo>
                                  <a:pt x="1350" y="1076"/>
                                </a:lnTo>
                                <a:lnTo>
                                  <a:pt x="1343" y="1065"/>
                                </a:lnTo>
                                <a:lnTo>
                                  <a:pt x="1335" y="1050"/>
                                </a:lnTo>
                                <a:lnTo>
                                  <a:pt x="1331" y="1038"/>
                                </a:lnTo>
                                <a:lnTo>
                                  <a:pt x="1326" y="1029"/>
                                </a:lnTo>
                                <a:lnTo>
                                  <a:pt x="1316" y="1019"/>
                                </a:lnTo>
                                <a:lnTo>
                                  <a:pt x="1307" y="1008"/>
                                </a:lnTo>
                                <a:lnTo>
                                  <a:pt x="1300" y="998"/>
                                </a:lnTo>
                                <a:lnTo>
                                  <a:pt x="1293" y="991"/>
                                </a:lnTo>
                                <a:lnTo>
                                  <a:pt x="1281" y="979"/>
                                </a:lnTo>
                                <a:lnTo>
                                  <a:pt x="1271" y="969"/>
                                </a:lnTo>
                                <a:lnTo>
                                  <a:pt x="1262" y="960"/>
                                </a:lnTo>
                                <a:lnTo>
                                  <a:pt x="1252" y="955"/>
                                </a:lnTo>
                                <a:lnTo>
                                  <a:pt x="1243" y="946"/>
                                </a:lnTo>
                                <a:lnTo>
                                  <a:pt x="1231" y="939"/>
                                </a:lnTo>
                                <a:lnTo>
                                  <a:pt x="1219" y="934"/>
                                </a:lnTo>
                                <a:lnTo>
                                  <a:pt x="1207" y="929"/>
                                </a:lnTo>
                                <a:lnTo>
                                  <a:pt x="1195" y="924"/>
                                </a:lnTo>
                                <a:lnTo>
                                  <a:pt x="1183" y="917"/>
                                </a:lnTo>
                                <a:lnTo>
                                  <a:pt x="1169" y="915"/>
                                </a:lnTo>
                                <a:lnTo>
                                  <a:pt x="1157" y="912"/>
                                </a:lnTo>
                                <a:lnTo>
                                  <a:pt x="1145" y="910"/>
                                </a:lnTo>
                                <a:lnTo>
                                  <a:pt x="1131" y="908"/>
                                </a:lnTo>
                                <a:lnTo>
                                  <a:pt x="1119" y="908"/>
                                </a:lnTo>
                                <a:lnTo>
                                  <a:pt x="1107" y="908"/>
                                </a:lnTo>
                                <a:lnTo>
                                  <a:pt x="1093" y="908"/>
                                </a:lnTo>
                                <a:lnTo>
                                  <a:pt x="1079" y="908"/>
                                </a:lnTo>
                                <a:lnTo>
                                  <a:pt x="1065" y="910"/>
                                </a:lnTo>
                                <a:lnTo>
                                  <a:pt x="1053" y="912"/>
                                </a:lnTo>
                                <a:lnTo>
                                  <a:pt x="1038" y="915"/>
                                </a:lnTo>
                                <a:lnTo>
                                  <a:pt x="1027" y="917"/>
                                </a:lnTo>
                                <a:lnTo>
                                  <a:pt x="1015" y="924"/>
                                </a:lnTo>
                                <a:lnTo>
                                  <a:pt x="1003" y="929"/>
                                </a:lnTo>
                                <a:lnTo>
                                  <a:pt x="991" y="934"/>
                                </a:lnTo>
                                <a:lnTo>
                                  <a:pt x="979" y="939"/>
                                </a:lnTo>
                                <a:lnTo>
                                  <a:pt x="967" y="946"/>
                                </a:lnTo>
                                <a:lnTo>
                                  <a:pt x="958" y="955"/>
                                </a:lnTo>
                                <a:lnTo>
                                  <a:pt x="946" y="960"/>
                                </a:lnTo>
                                <a:lnTo>
                                  <a:pt x="936" y="969"/>
                                </a:lnTo>
                                <a:lnTo>
                                  <a:pt x="927" y="979"/>
                                </a:lnTo>
                                <a:lnTo>
                                  <a:pt x="920" y="991"/>
                                </a:lnTo>
                                <a:lnTo>
                                  <a:pt x="908" y="998"/>
                                </a:lnTo>
                                <a:lnTo>
                                  <a:pt x="901" y="1008"/>
                                </a:lnTo>
                                <a:lnTo>
                                  <a:pt x="891" y="1019"/>
                                </a:lnTo>
                                <a:lnTo>
                                  <a:pt x="886" y="1029"/>
                                </a:lnTo>
                                <a:lnTo>
                                  <a:pt x="879" y="1038"/>
                                </a:lnTo>
                                <a:lnTo>
                                  <a:pt x="870" y="1050"/>
                                </a:lnTo>
                                <a:lnTo>
                                  <a:pt x="865" y="1065"/>
                                </a:lnTo>
                                <a:lnTo>
                                  <a:pt x="860" y="1076"/>
                                </a:lnTo>
                                <a:lnTo>
                                  <a:pt x="856" y="1088"/>
                                </a:lnTo>
                                <a:lnTo>
                                  <a:pt x="851" y="1103"/>
                                </a:lnTo>
                                <a:lnTo>
                                  <a:pt x="848" y="1114"/>
                                </a:lnTo>
                                <a:lnTo>
                                  <a:pt x="846" y="1129"/>
                                </a:lnTo>
                                <a:lnTo>
                                  <a:pt x="841" y="1141"/>
                                </a:lnTo>
                                <a:lnTo>
                                  <a:pt x="841" y="1157"/>
                                </a:lnTo>
                                <a:lnTo>
                                  <a:pt x="841" y="1169"/>
                                </a:lnTo>
                                <a:lnTo>
                                  <a:pt x="841" y="1188"/>
                                </a:lnTo>
                                <a:lnTo>
                                  <a:pt x="841" y="1207"/>
                                </a:lnTo>
                                <a:lnTo>
                                  <a:pt x="844" y="1226"/>
                                </a:lnTo>
                                <a:lnTo>
                                  <a:pt x="822" y="1226"/>
                                </a:lnTo>
                                <a:lnTo>
                                  <a:pt x="799" y="1226"/>
                                </a:lnTo>
                                <a:lnTo>
                                  <a:pt x="777" y="1226"/>
                                </a:lnTo>
                                <a:lnTo>
                                  <a:pt x="753" y="1226"/>
                                </a:lnTo>
                                <a:lnTo>
                                  <a:pt x="730" y="1226"/>
                                </a:lnTo>
                                <a:lnTo>
                                  <a:pt x="711" y="1226"/>
                                </a:lnTo>
                                <a:lnTo>
                                  <a:pt x="689" y="1226"/>
                                </a:lnTo>
                                <a:lnTo>
                                  <a:pt x="670" y="1226"/>
                                </a:lnTo>
                                <a:lnTo>
                                  <a:pt x="647" y="1226"/>
                                </a:lnTo>
                                <a:lnTo>
                                  <a:pt x="628" y="1226"/>
                                </a:lnTo>
                                <a:lnTo>
                                  <a:pt x="606" y="1226"/>
                                </a:lnTo>
                                <a:lnTo>
                                  <a:pt x="587" y="1226"/>
                                </a:lnTo>
                                <a:lnTo>
                                  <a:pt x="566" y="1226"/>
                                </a:lnTo>
                                <a:lnTo>
                                  <a:pt x="547" y="1226"/>
                                </a:lnTo>
                                <a:lnTo>
                                  <a:pt x="528" y="1226"/>
                                </a:lnTo>
                                <a:lnTo>
                                  <a:pt x="511" y="1226"/>
                                </a:lnTo>
                                <a:lnTo>
                                  <a:pt x="490" y="1226"/>
                                </a:lnTo>
                                <a:lnTo>
                                  <a:pt x="471" y="1226"/>
                                </a:lnTo>
                                <a:lnTo>
                                  <a:pt x="452" y="1226"/>
                                </a:lnTo>
                                <a:lnTo>
                                  <a:pt x="435" y="1226"/>
                                </a:lnTo>
                                <a:lnTo>
                                  <a:pt x="416" y="1226"/>
                                </a:lnTo>
                                <a:lnTo>
                                  <a:pt x="400" y="1226"/>
                                </a:lnTo>
                                <a:lnTo>
                                  <a:pt x="383" y="1226"/>
                                </a:lnTo>
                                <a:lnTo>
                                  <a:pt x="366" y="1226"/>
                                </a:lnTo>
                                <a:lnTo>
                                  <a:pt x="347" y="1226"/>
                                </a:lnTo>
                                <a:lnTo>
                                  <a:pt x="331" y="1226"/>
                                </a:lnTo>
                                <a:lnTo>
                                  <a:pt x="316" y="1226"/>
                                </a:lnTo>
                                <a:lnTo>
                                  <a:pt x="302" y="1226"/>
                                </a:lnTo>
                                <a:lnTo>
                                  <a:pt x="283" y="1226"/>
                                </a:lnTo>
                                <a:lnTo>
                                  <a:pt x="271" y="1226"/>
                                </a:lnTo>
                                <a:lnTo>
                                  <a:pt x="255" y="1226"/>
                                </a:lnTo>
                                <a:lnTo>
                                  <a:pt x="243" y="1229"/>
                                </a:lnTo>
                                <a:lnTo>
                                  <a:pt x="226" y="1229"/>
                                </a:lnTo>
                                <a:lnTo>
                                  <a:pt x="214" y="1229"/>
                                </a:lnTo>
                                <a:lnTo>
                                  <a:pt x="198" y="1229"/>
                                </a:lnTo>
                                <a:lnTo>
                                  <a:pt x="188" y="1229"/>
                                </a:lnTo>
                                <a:lnTo>
                                  <a:pt x="174" y="1229"/>
                                </a:lnTo>
                                <a:lnTo>
                                  <a:pt x="162" y="1229"/>
                                </a:lnTo>
                                <a:lnTo>
                                  <a:pt x="153" y="1229"/>
                                </a:lnTo>
                                <a:lnTo>
                                  <a:pt x="141" y="1229"/>
                                </a:lnTo>
                                <a:lnTo>
                                  <a:pt x="129" y="1229"/>
                                </a:lnTo>
                                <a:lnTo>
                                  <a:pt x="117" y="1229"/>
                                </a:lnTo>
                                <a:lnTo>
                                  <a:pt x="105" y="1229"/>
                                </a:lnTo>
                                <a:lnTo>
                                  <a:pt x="98" y="1229"/>
                                </a:lnTo>
                                <a:lnTo>
                                  <a:pt x="79" y="1229"/>
                                </a:lnTo>
                                <a:lnTo>
                                  <a:pt x="65" y="1229"/>
                                </a:lnTo>
                                <a:lnTo>
                                  <a:pt x="48" y="1229"/>
                                </a:lnTo>
                                <a:lnTo>
                                  <a:pt x="36" y="1229"/>
                                </a:lnTo>
                                <a:lnTo>
                                  <a:pt x="22" y="1229"/>
                                </a:lnTo>
                                <a:lnTo>
                                  <a:pt x="15" y="1229"/>
                                </a:lnTo>
                                <a:lnTo>
                                  <a:pt x="3" y="1229"/>
                                </a:lnTo>
                                <a:lnTo>
                                  <a:pt x="0" y="1231"/>
                                </a:lnTo>
                                <a:lnTo>
                                  <a:pt x="3" y="299"/>
                                </a:lnTo>
                                <a:lnTo>
                                  <a:pt x="3" y="280"/>
                                </a:lnTo>
                                <a:lnTo>
                                  <a:pt x="3" y="266"/>
                                </a:lnTo>
                                <a:lnTo>
                                  <a:pt x="3" y="252"/>
                                </a:lnTo>
                                <a:lnTo>
                                  <a:pt x="5" y="235"/>
                                </a:lnTo>
                                <a:lnTo>
                                  <a:pt x="5" y="221"/>
                                </a:lnTo>
                                <a:lnTo>
                                  <a:pt x="10" y="207"/>
                                </a:lnTo>
                                <a:lnTo>
                                  <a:pt x="12" y="192"/>
                                </a:lnTo>
                                <a:lnTo>
                                  <a:pt x="19" y="181"/>
                                </a:lnTo>
                                <a:lnTo>
                                  <a:pt x="22" y="166"/>
                                </a:lnTo>
                                <a:lnTo>
                                  <a:pt x="27" y="152"/>
                                </a:lnTo>
                                <a:lnTo>
                                  <a:pt x="31" y="140"/>
                                </a:lnTo>
                                <a:lnTo>
                                  <a:pt x="41" y="131"/>
                                </a:lnTo>
                                <a:lnTo>
                                  <a:pt x="46" y="116"/>
                                </a:lnTo>
                                <a:lnTo>
                                  <a:pt x="50" y="104"/>
                                </a:lnTo>
                                <a:lnTo>
                                  <a:pt x="60" y="95"/>
                                </a:lnTo>
                                <a:lnTo>
                                  <a:pt x="69" y="85"/>
                                </a:lnTo>
                                <a:lnTo>
                                  <a:pt x="74" y="74"/>
                                </a:lnTo>
                                <a:lnTo>
                                  <a:pt x="84" y="64"/>
                                </a:lnTo>
                                <a:lnTo>
                                  <a:pt x="91" y="55"/>
                                </a:lnTo>
                                <a:lnTo>
                                  <a:pt x="100" y="47"/>
                                </a:lnTo>
                                <a:lnTo>
                                  <a:pt x="110" y="40"/>
                                </a:lnTo>
                                <a:lnTo>
                                  <a:pt x="119" y="33"/>
                                </a:lnTo>
                                <a:lnTo>
                                  <a:pt x="129" y="28"/>
                                </a:lnTo>
                                <a:lnTo>
                                  <a:pt x="141" y="24"/>
                                </a:lnTo>
                                <a:lnTo>
                                  <a:pt x="150" y="19"/>
                                </a:lnTo>
                                <a:lnTo>
                                  <a:pt x="160" y="12"/>
                                </a:lnTo>
                                <a:lnTo>
                                  <a:pt x="172" y="9"/>
                                </a:lnTo>
                                <a:lnTo>
                                  <a:pt x="181" y="7"/>
                                </a:lnTo>
                                <a:lnTo>
                                  <a:pt x="193" y="2"/>
                                </a:lnTo>
                                <a:lnTo>
                                  <a:pt x="205" y="0"/>
                                </a:lnTo>
                                <a:lnTo>
                                  <a:pt x="217" y="0"/>
                                </a:lnTo>
                                <a:lnTo>
                                  <a:pt x="229" y="0"/>
                                </a:lnTo>
                                <a:lnTo>
                                  <a:pt x="2768" y="0"/>
                                </a:lnTo>
                                <a:lnTo>
                                  <a:pt x="2777" y="0"/>
                                </a:lnTo>
                                <a:lnTo>
                                  <a:pt x="2789" y="0"/>
                                </a:lnTo>
                                <a:lnTo>
                                  <a:pt x="2801" y="2"/>
                                </a:lnTo>
                                <a:lnTo>
                                  <a:pt x="2813" y="5"/>
                                </a:lnTo>
                                <a:lnTo>
                                  <a:pt x="2822" y="7"/>
                                </a:lnTo>
                                <a:lnTo>
                                  <a:pt x="2834" y="9"/>
                                </a:lnTo>
                                <a:lnTo>
                                  <a:pt x="2844" y="17"/>
                                </a:lnTo>
                                <a:lnTo>
                                  <a:pt x="2856" y="21"/>
                                </a:lnTo>
                                <a:lnTo>
                                  <a:pt x="2865" y="28"/>
                                </a:lnTo>
                                <a:lnTo>
                                  <a:pt x="2875" y="33"/>
                                </a:lnTo>
                                <a:lnTo>
                                  <a:pt x="2884" y="38"/>
                                </a:lnTo>
                                <a:lnTo>
                                  <a:pt x="2894" y="47"/>
                                </a:lnTo>
                                <a:lnTo>
                                  <a:pt x="2903" y="55"/>
                                </a:lnTo>
                                <a:lnTo>
                                  <a:pt x="2913" y="64"/>
                                </a:lnTo>
                                <a:lnTo>
                                  <a:pt x="2922" y="74"/>
                                </a:lnTo>
                                <a:lnTo>
                                  <a:pt x="2932" y="83"/>
                                </a:lnTo>
                                <a:lnTo>
                                  <a:pt x="2939" y="93"/>
                                </a:lnTo>
                                <a:lnTo>
                                  <a:pt x="2946" y="102"/>
                                </a:lnTo>
                                <a:lnTo>
                                  <a:pt x="2955" y="114"/>
                                </a:lnTo>
                                <a:lnTo>
                                  <a:pt x="2962" y="128"/>
                                </a:lnTo>
                                <a:lnTo>
                                  <a:pt x="2970" y="140"/>
                                </a:lnTo>
                                <a:lnTo>
                                  <a:pt x="2979" y="150"/>
                                </a:lnTo>
                                <a:lnTo>
                                  <a:pt x="2984" y="164"/>
                                </a:lnTo>
                                <a:lnTo>
                                  <a:pt x="2993" y="178"/>
                                </a:lnTo>
                                <a:lnTo>
                                  <a:pt x="3000" y="192"/>
                                </a:lnTo>
                                <a:lnTo>
                                  <a:pt x="3008" y="207"/>
                                </a:lnTo>
                                <a:lnTo>
                                  <a:pt x="3012" y="221"/>
                                </a:lnTo>
                                <a:lnTo>
                                  <a:pt x="3019" y="238"/>
                                </a:lnTo>
                                <a:lnTo>
                                  <a:pt x="3027" y="252"/>
                                </a:lnTo>
                                <a:lnTo>
                                  <a:pt x="3031" y="271"/>
                                </a:lnTo>
                                <a:lnTo>
                                  <a:pt x="3038" y="287"/>
                                </a:lnTo>
                                <a:lnTo>
                                  <a:pt x="3046" y="304"/>
                                </a:lnTo>
                                <a:lnTo>
                                  <a:pt x="3195" y="896"/>
                                </a:lnTo>
                                <a:lnTo>
                                  <a:pt x="3195" y="896"/>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22" name="Freeform: Shape 122"/>
                        <wps:cNvSpPr/>
                        <wps:spPr>
                          <a:xfrm>
                            <a:off x="57240" y="56520"/>
                            <a:ext cx="94680" cy="195480"/>
                          </a:xfrm>
                          <a:custGeom>
                            <a:avLst/>
                            <a:gdLst/>
                            <a:ahLst/>
                            <a:cxnLst/>
                            <a:rect l="l" t="t" r="r" b="b"/>
                            <a:pathLst>
                              <a:path w="311" h="717">
                                <a:moveTo>
                                  <a:pt x="98" y="717"/>
                                </a:moveTo>
                                <a:lnTo>
                                  <a:pt x="216" y="717"/>
                                </a:lnTo>
                                <a:lnTo>
                                  <a:pt x="233" y="713"/>
                                </a:lnTo>
                                <a:lnTo>
                                  <a:pt x="252" y="710"/>
                                </a:lnTo>
                                <a:lnTo>
                                  <a:pt x="266" y="701"/>
                                </a:lnTo>
                                <a:lnTo>
                                  <a:pt x="283" y="691"/>
                                </a:lnTo>
                                <a:lnTo>
                                  <a:pt x="292" y="675"/>
                                </a:lnTo>
                                <a:lnTo>
                                  <a:pt x="302" y="663"/>
                                </a:lnTo>
                                <a:lnTo>
                                  <a:pt x="309" y="644"/>
                                </a:lnTo>
                                <a:lnTo>
                                  <a:pt x="311" y="627"/>
                                </a:lnTo>
                                <a:lnTo>
                                  <a:pt x="311" y="90"/>
                                </a:lnTo>
                                <a:lnTo>
                                  <a:pt x="309" y="71"/>
                                </a:lnTo>
                                <a:lnTo>
                                  <a:pt x="302" y="54"/>
                                </a:lnTo>
                                <a:lnTo>
                                  <a:pt x="292" y="35"/>
                                </a:lnTo>
                                <a:lnTo>
                                  <a:pt x="283" y="26"/>
                                </a:lnTo>
                                <a:lnTo>
                                  <a:pt x="266" y="14"/>
                                </a:lnTo>
                                <a:lnTo>
                                  <a:pt x="252" y="7"/>
                                </a:lnTo>
                                <a:lnTo>
                                  <a:pt x="233" y="0"/>
                                </a:lnTo>
                                <a:lnTo>
                                  <a:pt x="216" y="0"/>
                                </a:lnTo>
                                <a:lnTo>
                                  <a:pt x="98" y="0"/>
                                </a:lnTo>
                                <a:lnTo>
                                  <a:pt x="86" y="0"/>
                                </a:lnTo>
                                <a:lnTo>
                                  <a:pt x="76" y="0"/>
                                </a:lnTo>
                                <a:lnTo>
                                  <a:pt x="67" y="2"/>
                                </a:lnTo>
                                <a:lnTo>
                                  <a:pt x="57" y="7"/>
                                </a:lnTo>
                                <a:lnTo>
                                  <a:pt x="41" y="14"/>
                                </a:lnTo>
                                <a:lnTo>
                                  <a:pt x="29" y="26"/>
                                </a:lnTo>
                                <a:lnTo>
                                  <a:pt x="14" y="35"/>
                                </a:lnTo>
                                <a:lnTo>
                                  <a:pt x="5" y="54"/>
                                </a:lnTo>
                                <a:lnTo>
                                  <a:pt x="0" y="71"/>
                                </a:lnTo>
                                <a:lnTo>
                                  <a:pt x="0" y="90"/>
                                </a:lnTo>
                                <a:lnTo>
                                  <a:pt x="0" y="627"/>
                                </a:lnTo>
                                <a:lnTo>
                                  <a:pt x="0" y="644"/>
                                </a:lnTo>
                                <a:lnTo>
                                  <a:pt x="5" y="663"/>
                                </a:lnTo>
                                <a:lnTo>
                                  <a:pt x="14" y="675"/>
                                </a:lnTo>
                                <a:lnTo>
                                  <a:pt x="29" y="691"/>
                                </a:lnTo>
                                <a:lnTo>
                                  <a:pt x="41" y="701"/>
                                </a:lnTo>
                                <a:lnTo>
                                  <a:pt x="57" y="710"/>
                                </a:lnTo>
                                <a:lnTo>
                                  <a:pt x="67" y="710"/>
                                </a:lnTo>
                                <a:lnTo>
                                  <a:pt x="76" y="713"/>
                                </a:lnTo>
                                <a:lnTo>
                                  <a:pt x="86" y="715"/>
                                </a:lnTo>
                                <a:lnTo>
                                  <a:pt x="98" y="717"/>
                                </a:lnTo>
                                <a:lnTo>
                                  <a:pt x="98" y="717"/>
                                </a:lnTo>
                                <a:close/>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123" name="Freeform: Shape 123"/>
                        <wps:cNvSpPr/>
                        <wps:spPr>
                          <a:xfrm>
                            <a:off x="194400" y="63360"/>
                            <a:ext cx="158040" cy="65520"/>
                          </a:xfrm>
                          <a:custGeom>
                            <a:avLst/>
                            <a:gdLst/>
                            <a:ahLst/>
                            <a:cxnLst/>
                            <a:rect l="l" t="t" r="r" b="b"/>
                            <a:pathLst>
                              <a:path w="520" h="242">
                                <a:moveTo>
                                  <a:pt x="64" y="242"/>
                                </a:moveTo>
                                <a:lnTo>
                                  <a:pt x="456" y="242"/>
                                </a:lnTo>
                                <a:lnTo>
                                  <a:pt x="466" y="237"/>
                                </a:lnTo>
                                <a:lnTo>
                                  <a:pt x="477" y="235"/>
                                </a:lnTo>
                                <a:lnTo>
                                  <a:pt x="487" y="226"/>
                                </a:lnTo>
                                <a:lnTo>
                                  <a:pt x="499" y="221"/>
                                </a:lnTo>
                                <a:lnTo>
                                  <a:pt x="506" y="209"/>
                                </a:lnTo>
                                <a:lnTo>
                                  <a:pt x="513" y="197"/>
                                </a:lnTo>
                                <a:lnTo>
                                  <a:pt x="518" y="185"/>
                                </a:lnTo>
                                <a:lnTo>
                                  <a:pt x="520" y="171"/>
                                </a:lnTo>
                                <a:lnTo>
                                  <a:pt x="520" y="69"/>
                                </a:lnTo>
                                <a:lnTo>
                                  <a:pt x="518" y="54"/>
                                </a:lnTo>
                                <a:lnTo>
                                  <a:pt x="513" y="40"/>
                                </a:lnTo>
                                <a:lnTo>
                                  <a:pt x="506" y="28"/>
                                </a:lnTo>
                                <a:lnTo>
                                  <a:pt x="499" y="19"/>
                                </a:lnTo>
                                <a:lnTo>
                                  <a:pt x="487" y="9"/>
                                </a:lnTo>
                                <a:lnTo>
                                  <a:pt x="477" y="2"/>
                                </a:lnTo>
                                <a:lnTo>
                                  <a:pt x="466" y="0"/>
                                </a:lnTo>
                                <a:lnTo>
                                  <a:pt x="456" y="0"/>
                                </a:lnTo>
                                <a:lnTo>
                                  <a:pt x="64" y="0"/>
                                </a:lnTo>
                                <a:lnTo>
                                  <a:pt x="50" y="0"/>
                                </a:lnTo>
                                <a:lnTo>
                                  <a:pt x="38" y="2"/>
                                </a:lnTo>
                                <a:lnTo>
                                  <a:pt x="26" y="9"/>
                                </a:lnTo>
                                <a:lnTo>
                                  <a:pt x="17" y="19"/>
                                </a:lnTo>
                                <a:lnTo>
                                  <a:pt x="10" y="28"/>
                                </a:lnTo>
                                <a:lnTo>
                                  <a:pt x="5" y="40"/>
                                </a:lnTo>
                                <a:lnTo>
                                  <a:pt x="0" y="54"/>
                                </a:lnTo>
                                <a:lnTo>
                                  <a:pt x="0" y="69"/>
                                </a:lnTo>
                                <a:lnTo>
                                  <a:pt x="0" y="171"/>
                                </a:lnTo>
                                <a:lnTo>
                                  <a:pt x="0" y="185"/>
                                </a:lnTo>
                                <a:lnTo>
                                  <a:pt x="5" y="197"/>
                                </a:lnTo>
                                <a:lnTo>
                                  <a:pt x="10" y="209"/>
                                </a:lnTo>
                                <a:lnTo>
                                  <a:pt x="17" y="221"/>
                                </a:lnTo>
                                <a:lnTo>
                                  <a:pt x="26" y="226"/>
                                </a:lnTo>
                                <a:lnTo>
                                  <a:pt x="38" y="235"/>
                                </a:lnTo>
                                <a:lnTo>
                                  <a:pt x="50" y="237"/>
                                </a:lnTo>
                                <a:lnTo>
                                  <a:pt x="64" y="242"/>
                                </a:lnTo>
                                <a:lnTo>
                                  <a:pt x="64" y="242"/>
                                </a:lnTo>
                                <a:close/>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124" name="Freeform: Shape 124"/>
                        <wps:cNvSpPr/>
                        <wps:spPr>
                          <a:xfrm>
                            <a:off x="375120" y="60480"/>
                            <a:ext cx="158040" cy="64800"/>
                          </a:xfrm>
                          <a:custGeom>
                            <a:avLst/>
                            <a:gdLst/>
                            <a:ahLst/>
                            <a:cxnLst/>
                            <a:rect l="l" t="t" r="r" b="b"/>
                            <a:pathLst>
                              <a:path w="518" h="240">
                                <a:moveTo>
                                  <a:pt x="65" y="240"/>
                                </a:moveTo>
                                <a:lnTo>
                                  <a:pt x="454" y="240"/>
                                </a:lnTo>
                                <a:lnTo>
                                  <a:pt x="466" y="238"/>
                                </a:lnTo>
                                <a:lnTo>
                                  <a:pt x="478" y="235"/>
                                </a:lnTo>
                                <a:lnTo>
                                  <a:pt x="487" y="228"/>
                                </a:lnTo>
                                <a:lnTo>
                                  <a:pt x="497" y="219"/>
                                </a:lnTo>
                                <a:lnTo>
                                  <a:pt x="506" y="209"/>
                                </a:lnTo>
                                <a:lnTo>
                                  <a:pt x="514" y="200"/>
                                </a:lnTo>
                                <a:lnTo>
                                  <a:pt x="516" y="185"/>
                                </a:lnTo>
                                <a:lnTo>
                                  <a:pt x="518" y="171"/>
                                </a:lnTo>
                                <a:lnTo>
                                  <a:pt x="518" y="69"/>
                                </a:lnTo>
                                <a:lnTo>
                                  <a:pt x="516" y="52"/>
                                </a:lnTo>
                                <a:lnTo>
                                  <a:pt x="514" y="40"/>
                                </a:lnTo>
                                <a:lnTo>
                                  <a:pt x="506" y="28"/>
                                </a:lnTo>
                                <a:lnTo>
                                  <a:pt x="497" y="19"/>
                                </a:lnTo>
                                <a:lnTo>
                                  <a:pt x="487" y="9"/>
                                </a:lnTo>
                                <a:lnTo>
                                  <a:pt x="478" y="2"/>
                                </a:lnTo>
                                <a:lnTo>
                                  <a:pt x="466" y="0"/>
                                </a:lnTo>
                                <a:lnTo>
                                  <a:pt x="454" y="0"/>
                                </a:lnTo>
                                <a:lnTo>
                                  <a:pt x="65" y="0"/>
                                </a:lnTo>
                                <a:lnTo>
                                  <a:pt x="50" y="0"/>
                                </a:lnTo>
                                <a:lnTo>
                                  <a:pt x="39" y="2"/>
                                </a:lnTo>
                                <a:lnTo>
                                  <a:pt x="27" y="9"/>
                                </a:lnTo>
                                <a:lnTo>
                                  <a:pt x="19" y="19"/>
                                </a:lnTo>
                                <a:lnTo>
                                  <a:pt x="10" y="28"/>
                                </a:lnTo>
                                <a:lnTo>
                                  <a:pt x="5" y="40"/>
                                </a:lnTo>
                                <a:lnTo>
                                  <a:pt x="0" y="52"/>
                                </a:lnTo>
                                <a:lnTo>
                                  <a:pt x="0" y="69"/>
                                </a:lnTo>
                                <a:lnTo>
                                  <a:pt x="0" y="171"/>
                                </a:lnTo>
                                <a:lnTo>
                                  <a:pt x="0" y="185"/>
                                </a:lnTo>
                                <a:lnTo>
                                  <a:pt x="5" y="200"/>
                                </a:lnTo>
                                <a:lnTo>
                                  <a:pt x="10" y="209"/>
                                </a:lnTo>
                                <a:lnTo>
                                  <a:pt x="19" y="219"/>
                                </a:lnTo>
                                <a:lnTo>
                                  <a:pt x="27" y="228"/>
                                </a:lnTo>
                                <a:lnTo>
                                  <a:pt x="39" y="235"/>
                                </a:lnTo>
                                <a:lnTo>
                                  <a:pt x="50" y="238"/>
                                </a:lnTo>
                                <a:lnTo>
                                  <a:pt x="65" y="240"/>
                                </a:lnTo>
                                <a:lnTo>
                                  <a:pt x="65" y="240"/>
                                </a:lnTo>
                                <a:close/>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125" name="Freeform: Shape 125"/>
                        <wps:cNvSpPr/>
                        <wps:spPr>
                          <a:xfrm>
                            <a:off x="555480" y="57960"/>
                            <a:ext cx="157320" cy="64800"/>
                          </a:xfrm>
                          <a:custGeom>
                            <a:avLst/>
                            <a:gdLst/>
                            <a:ahLst/>
                            <a:cxnLst/>
                            <a:rect l="l" t="t" r="r" b="b"/>
                            <a:pathLst>
                              <a:path w="517" h="240">
                                <a:moveTo>
                                  <a:pt x="64" y="240"/>
                                </a:moveTo>
                                <a:lnTo>
                                  <a:pt x="453" y="240"/>
                                </a:lnTo>
                                <a:lnTo>
                                  <a:pt x="465" y="238"/>
                                </a:lnTo>
                                <a:lnTo>
                                  <a:pt x="475" y="236"/>
                                </a:lnTo>
                                <a:lnTo>
                                  <a:pt x="484" y="229"/>
                                </a:lnTo>
                                <a:lnTo>
                                  <a:pt x="496" y="219"/>
                                </a:lnTo>
                                <a:lnTo>
                                  <a:pt x="503" y="210"/>
                                </a:lnTo>
                                <a:lnTo>
                                  <a:pt x="513" y="200"/>
                                </a:lnTo>
                                <a:lnTo>
                                  <a:pt x="515" y="186"/>
                                </a:lnTo>
                                <a:lnTo>
                                  <a:pt x="517" y="172"/>
                                </a:lnTo>
                                <a:lnTo>
                                  <a:pt x="517" y="69"/>
                                </a:lnTo>
                                <a:lnTo>
                                  <a:pt x="515" y="53"/>
                                </a:lnTo>
                                <a:lnTo>
                                  <a:pt x="513" y="41"/>
                                </a:lnTo>
                                <a:lnTo>
                                  <a:pt x="503" y="29"/>
                                </a:lnTo>
                                <a:lnTo>
                                  <a:pt x="496" y="19"/>
                                </a:lnTo>
                                <a:lnTo>
                                  <a:pt x="484" y="10"/>
                                </a:lnTo>
                                <a:lnTo>
                                  <a:pt x="475" y="3"/>
                                </a:lnTo>
                                <a:lnTo>
                                  <a:pt x="465" y="0"/>
                                </a:lnTo>
                                <a:lnTo>
                                  <a:pt x="453" y="0"/>
                                </a:lnTo>
                                <a:lnTo>
                                  <a:pt x="64" y="0"/>
                                </a:lnTo>
                                <a:lnTo>
                                  <a:pt x="49" y="0"/>
                                </a:lnTo>
                                <a:lnTo>
                                  <a:pt x="38" y="3"/>
                                </a:lnTo>
                                <a:lnTo>
                                  <a:pt x="26" y="10"/>
                                </a:lnTo>
                                <a:lnTo>
                                  <a:pt x="19" y="19"/>
                                </a:lnTo>
                                <a:lnTo>
                                  <a:pt x="9" y="29"/>
                                </a:lnTo>
                                <a:lnTo>
                                  <a:pt x="2" y="41"/>
                                </a:lnTo>
                                <a:lnTo>
                                  <a:pt x="0" y="53"/>
                                </a:lnTo>
                                <a:lnTo>
                                  <a:pt x="0" y="69"/>
                                </a:lnTo>
                                <a:lnTo>
                                  <a:pt x="0" y="172"/>
                                </a:lnTo>
                                <a:lnTo>
                                  <a:pt x="0" y="186"/>
                                </a:lnTo>
                                <a:lnTo>
                                  <a:pt x="2" y="200"/>
                                </a:lnTo>
                                <a:lnTo>
                                  <a:pt x="9" y="210"/>
                                </a:lnTo>
                                <a:lnTo>
                                  <a:pt x="19" y="219"/>
                                </a:lnTo>
                                <a:lnTo>
                                  <a:pt x="26" y="229"/>
                                </a:lnTo>
                                <a:lnTo>
                                  <a:pt x="38" y="236"/>
                                </a:lnTo>
                                <a:lnTo>
                                  <a:pt x="49" y="238"/>
                                </a:lnTo>
                                <a:lnTo>
                                  <a:pt x="64" y="240"/>
                                </a:lnTo>
                                <a:lnTo>
                                  <a:pt x="64" y="240"/>
                                </a:lnTo>
                                <a:close/>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126" name="Freeform: Shape 126"/>
                        <wps:cNvSpPr/>
                        <wps:spPr>
                          <a:xfrm>
                            <a:off x="732240" y="57240"/>
                            <a:ext cx="172800" cy="64800"/>
                          </a:xfrm>
                          <a:custGeom>
                            <a:avLst/>
                            <a:gdLst/>
                            <a:ahLst/>
                            <a:cxnLst/>
                            <a:rect l="l" t="t" r="r" b="b"/>
                            <a:pathLst>
                              <a:path w="567" h="240">
                                <a:moveTo>
                                  <a:pt x="64" y="240"/>
                                </a:moveTo>
                                <a:lnTo>
                                  <a:pt x="451" y="240"/>
                                </a:lnTo>
                                <a:lnTo>
                                  <a:pt x="465" y="240"/>
                                </a:lnTo>
                                <a:lnTo>
                                  <a:pt x="480" y="240"/>
                                </a:lnTo>
                                <a:lnTo>
                                  <a:pt x="491" y="240"/>
                                </a:lnTo>
                                <a:lnTo>
                                  <a:pt x="503" y="240"/>
                                </a:lnTo>
                                <a:lnTo>
                                  <a:pt x="522" y="235"/>
                                </a:lnTo>
                                <a:lnTo>
                                  <a:pt x="541" y="231"/>
                                </a:lnTo>
                                <a:lnTo>
                                  <a:pt x="551" y="221"/>
                                </a:lnTo>
                                <a:lnTo>
                                  <a:pt x="560" y="212"/>
                                </a:lnTo>
                                <a:lnTo>
                                  <a:pt x="565" y="200"/>
                                </a:lnTo>
                                <a:lnTo>
                                  <a:pt x="567" y="188"/>
                                </a:lnTo>
                                <a:lnTo>
                                  <a:pt x="567" y="176"/>
                                </a:lnTo>
                                <a:lnTo>
                                  <a:pt x="565" y="164"/>
                                </a:lnTo>
                                <a:lnTo>
                                  <a:pt x="560" y="150"/>
                                </a:lnTo>
                                <a:lnTo>
                                  <a:pt x="556" y="138"/>
                                </a:lnTo>
                                <a:lnTo>
                                  <a:pt x="546" y="119"/>
                                </a:lnTo>
                                <a:lnTo>
                                  <a:pt x="539" y="100"/>
                                </a:lnTo>
                                <a:lnTo>
                                  <a:pt x="529" y="83"/>
                                </a:lnTo>
                                <a:lnTo>
                                  <a:pt x="522" y="69"/>
                                </a:lnTo>
                                <a:lnTo>
                                  <a:pt x="510" y="52"/>
                                </a:lnTo>
                                <a:lnTo>
                                  <a:pt x="503" y="40"/>
                                </a:lnTo>
                                <a:lnTo>
                                  <a:pt x="496" y="26"/>
                                </a:lnTo>
                                <a:lnTo>
                                  <a:pt x="489" y="17"/>
                                </a:lnTo>
                                <a:lnTo>
                                  <a:pt x="480" y="7"/>
                                </a:lnTo>
                                <a:lnTo>
                                  <a:pt x="472" y="5"/>
                                </a:lnTo>
                                <a:lnTo>
                                  <a:pt x="461" y="0"/>
                                </a:lnTo>
                                <a:lnTo>
                                  <a:pt x="451" y="0"/>
                                </a:lnTo>
                                <a:lnTo>
                                  <a:pt x="64" y="0"/>
                                </a:lnTo>
                                <a:lnTo>
                                  <a:pt x="47" y="0"/>
                                </a:lnTo>
                                <a:lnTo>
                                  <a:pt x="38" y="5"/>
                                </a:lnTo>
                                <a:lnTo>
                                  <a:pt x="26" y="10"/>
                                </a:lnTo>
                                <a:lnTo>
                                  <a:pt x="16" y="19"/>
                                </a:lnTo>
                                <a:lnTo>
                                  <a:pt x="7" y="29"/>
                                </a:lnTo>
                                <a:lnTo>
                                  <a:pt x="2" y="40"/>
                                </a:lnTo>
                                <a:lnTo>
                                  <a:pt x="0" y="52"/>
                                </a:lnTo>
                                <a:lnTo>
                                  <a:pt x="0" y="69"/>
                                </a:lnTo>
                                <a:lnTo>
                                  <a:pt x="0" y="171"/>
                                </a:lnTo>
                                <a:lnTo>
                                  <a:pt x="0" y="183"/>
                                </a:lnTo>
                                <a:lnTo>
                                  <a:pt x="2" y="197"/>
                                </a:lnTo>
                                <a:lnTo>
                                  <a:pt x="7" y="209"/>
                                </a:lnTo>
                                <a:lnTo>
                                  <a:pt x="16" y="221"/>
                                </a:lnTo>
                                <a:lnTo>
                                  <a:pt x="26" y="228"/>
                                </a:lnTo>
                                <a:lnTo>
                                  <a:pt x="38" y="235"/>
                                </a:lnTo>
                                <a:lnTo>
                                  <a:pt x="47" y="240"/>
                                </a:lnTo>
                                <a:lnTo>
                                  <a:pt x="64" y="240"/>
                                </a:lnTo>
                                <a:lnTo>
                                  <a:pt x="64" y="240"/>
                                </a:lnTo>
                                <a:close/>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127" name="Freeform: Shape 127"/>
                        <wps:cNvSpPr/>
                        <wps:spPr>
                          <a:xfrm>
                            <a:off x="283680" y="271080"/>
                            <a:ext cx="109800" cy="104040"/>
                          </a:xfrm>
                          <a:custGeom>
                            <a:avLst/>
                            <a:gdLst/>
                            <a:ahLst/>
                            <a:cxnLst/>
                            <a:rect l="l" t="t" r="r" b="b"/>
                            <a:pathLst>
                              <a:path w="361" h="385">
                                <a:moveTo>
                                  <a:pt x="181" y="385"/>
                                </a:moveTo>
                                <a:lnTo>
                                  <a:pt x="197" y="385"/>
                                </a:lnTo>
                                <a:lnTo>
                                  <a:pt x="214" y="380"/>
                                </a:lnTo>
                                <a:lnTo>
                                  <a:pt x="231" y="375"/>
                                </a:lnTo>
                                <a:lnTo>
                                  <a:pt x="247" y="368"/>
                                </a:lnTo>
                                <a:lnTo>
                                  <a:pt x="264" y="359"/>
                                </a:lnTo>
                                <a:lnTo>
                                  <a:pt x="278" y="352"/>
                                </a:lnTo>
                                <a:lnTo>
                                  <a:pt x="292" y="340"/>
                                </a:lnTo>
                                <a:lnTo>
                                  <a:pt x="307" y="330"/>
                                </a:lnTo>
                                <a:lnTo>
                                  <a:pt x="318" y="314"/>
                                </a:lnTo>
                                <a:lnTo>
                                  <a:pt x="330" y="302"/>
                                </a:lnTo>
                                <a:lnTo>
                                  <a:pt x="338" y="283"/>
                                </a:lnTo>
                                <a:lnTo>
                                  <a:pt x="347" y="266"/>
                                </a:lnTo>
                                <a:lnTo>
                                  <a:pt x="349" y="247"/>
                                </a:lnTo>
                                <a:lnTo>
                                  <a:pt x="357" y="230"/>
                                </a:lnTo>
                                <a:lnTo>
                                  <a:pt x="359" y="211"/>
                                </a:lnTo>
                                <a:lnTo>
                                  <a:pt x="361" y="192"/>
                                </a:lnTo>
                                <a:lnTo>
                                  <a:pt x="359" y="171"/>
                                </a:lnTo>
                                <a:lnTo>
                                  <a:pt x="357" y="152"/>
                                </a:lnTo>
                                <a:lnTo>
                                  <a:pt x="349" y="133"/>
                                </a:lnTo>
                                <a:lnTo>
                                  <a:pt x="347" y="116"/>
                                </a:lnTo>
                                <a:lnTo>
                                  <a:pt x="338" y="100"/>
                                </a:lnTo>
                                <a:lnTo>
                                  <a:pt x="330" y="83"/>
                                </a:lnTo>
                                <a:lnTo>
                                  <a:pt x="318" y="66"/>
                                </a:lnTo>
                                <a:lnTo>
                                  <a:pt x="307" y="57"/>
                                </a:lnTo>
                                <a:lnTo>
                                  <a:pt x="292" y="40"/>
                                </a:lnTo>
                                <a:lnTo>
                                  <a:pt x="278" y="31"/>
                                </a:lnTo>
                                <a:lnTo>
                                  <a:pt x="264" y="21"/>
                                </a:lnTo>
                                <a:lnTo>
                                  <a:pt x="247" y="12"/>
                                </a:lnTo>
                                <a:lnTo>
                                  <a:pt x="231" y="5"/>
                                </a:lnTo>
                                <a:lnTo>
                                  <a:pt x="214" y="2"/>
                                </a:lnTo>
                                <a:lnTo>
                                  <a:pt x="197" y="0"/>
                                </a:lnTo>
                                <a:lnTo>
                                  <a:pt x="181" y="0"/>
                                </a:lnTo>
                                <a:lnTo>
                                  <a:pt x="162" y="0"/>
                                </a:lnTo>
                                <a:lnTo>
                                  <a:pt x="143" y="2"/>
                                </a:lnTo>
                                <a:lnTo>
                                  <a:pt x="126" y="5"/>
                                </a:lnTo>
                                <a:lnTo>
                                  <a:pt x="109" y="12"/>
                                </a:lnTo>
                                <a:lnTo>
                                  <a:pt x="93" y="21"/>
                                </a:lnTo>
                                <a:lnTo>
                                  <a:pt x="79" y="31"/>
                                </a:lnTo>
                                <a:lnTo>
                                  <a:pt x="64" y="40"/>
                                </a:lnTo>
                                <a:lnTo>
                                  <a:pt x="52" y="57"/>
                                </a:lnTo>
                                <a:lnTo>
                                  <a:pt x="41" y="66"/>
                                </a:lnTo>
                                <a:lnTo>
                                  <a:pt x="31" y="83"/>
                                </a:lnTo>
                                <a:lnTo>
                                  <a:pt x="19" y="100"/>
                                </a:lnTo>
                                <a:lnTo>
                                  <a:pt x="14" y="116"/>
                                </a:lnTo>
                                <a:lnTo>
                                  <a:pt x="5" y="133"/>
                                </a:lnTo>
                                <a:lnTo>
                                  <a:pt x="3" y="152"/>
                                </a:lnTo>
                                <a:lnTo>
                                  <a:pt x="0" y="171"/>
                                </a:lnTo>
                                <a:lnTo>
                                  <a:pt x="0" y="192"/>
                                </a:lnTo>
                                <a:lnTo>
                                  <a:pt x="0" y="211"/>
                                </a:lnTo>
                                <a:lnTo>
                                  <a:pt x="3" y="230"/>
                                </a:lnTo>
                                <a:lnTo>
                                  <a:pt x="5" y="247"/>
                                </a:lnTo>
                                <a:lnTo>
                                  <a:pt x="14" y="266"/>
                                </a:lnTo>
                                <a:lnTo>
                                  <a:pt x="19" y="283"/>
                                </a:lnTo>
                                <a:lnTo>
                                  <a:pt x="31" y="302"/>
                                </a:lnTo>
                                <a:lnTo>
                                  <a:pt x="41" y="314"/>
                                </a:lnTo>
                                <a:lnTo>
                                  <a:pt x="52" y="330"/>
                                </a:lnTo>
                                <a:lnTo>
                                  <a:pt x="64" y="340"/>
                                </a:lnTo>
                                <a:lnTo>
                                  <a:pt x="79" y="352"/>
                                </a:lnTo>
                                <a:lnTo>
                                  <a:pt x="93" y="359"/>
                                </a:lnTo>
                                <a:lnTo>
                                  <a:pt x="109" y="368"/>
                                </a:lnTo>
                                <a:lnTo>
                                  <a:pt x="126" y="375"/>
                                </a:lnTo>
                                <a:lnTo>
                                  <a:pt x="143" y="380"/>
                                </a:lnTo>
                                <a:lnTo>
                                  <a:pt x="162" y="385"/>
                                </a:lnTo>
                                <a:lnTo>
                                  <a:pt x="181" y="385"/>
                                </a:lnTo>
                                <a:lnTo>
                                  <a:pt x="181" y="385"/>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28" name="Freeform: Shape 128"/>
                        <wps:cNvSpPr/>
                        <wps:spPr>
                          <a:xfrm>
                            <a:off x="667440" y="272880"/>
                            <a:ext cx="109800" cy="104760"/>
                          </a:xfrm>
                          <a:custGeom>
                            <a:avLst/>
                            <a:gdLst/>
                            <a:ahLst/>
                            <a:cxnLst/>
                            <a:rect l="l" t="t" r="r" b="b"/>
                            <a:pathLst>
                              <a:path w="361" h="387">
                                <a:moveTo>
                                  <a:pt x="181" y="387"/>
                                </a:moveTo>
                                <a:lnTo>
                                  <a:pt x="197" y="387"/>
                                </a:lnTo>
                                <a:lnTo>
                                  <a:pt x="214" y="383"/>
                                </a:lnTo>
                                <a:lnTo>
                                  <a:pt x="231" y="378"/>
                                </a:lnTo>
                                <a:lnTo>
                                  <a:pt x="250" y="371"/>
                                </a:lnTo>
                                <a:lnTo>
                                  <a:pt x="264" y="361"/>
                                </a:lnTo>
                                <a:lnTo>
                                  <a:pt x="278" y="354"/>
                                </a:lnTo>
                                <a:lnTo>
                                  <a:pt x="293" y="342"/>
                                </a:lnTo>
                                <a:lnTo>
                                  <a:pt x="307" y="333"/>
                                </a:lnTo>
                                <a:lnTo>
                                  <a:pt x="316" y="316"/>
                                </a:lnTo>
                                <a:lnTo>
                                  <a:pt x="328" y="302"/>
                                </a:lnTo>
                                <a:lnTo>
                                  <a:pt x="335" y="285"/>
                                </a:lnTo>
                                <a:lnTo>
                                  <a:pt x="345" y="269"/>
                                </a:lnTo>
                                <a:lnTo>
                                  <a:pt x="350" y="250"/>
                                </a:lnTo>
                                <a:lnTo>
                                  <a:pt x="354" y="233"/>
                                </a:lnTo>
                                <a:lnTo>
                                  <a:pt x="359" y="214"/>
                                </a:lnTo>
                                <a:lnTo>
                                  <a:pt x="361" y="195"/>
                                </a:lnTo>
                                <a:lnTo>
                                  <a:pt x="359" y="183"/>
                                </a:lnTo>
                                <a:lnTo>
                                  <a:pt x="359" y="171"/>
                                </a:lnTo>
                                <a:lnTo>
                                  <a:pt x="357" y="162"/>
                                </a:lnTo>
                                <a:lnTo>
                                  <a:pt x="354" y="152"/>
                                </a:lnTo>
                                <a:lnTo>
                                  <a:pt x="350" y="135"/>
                                </a:lnTo>
                                <a:lnTo>
                                  <a:pt x="345" y="116"/>
                                </a:lnTo>
                                <a:lnTo>
                                  <a:pt x="335" y="100"/>
                                </a:lnTo>
                                <a:lnTo>
                                  <a:pt x="328" y="83"/>
                                </a:lnTo>
                                <a:lnTo>
                                  <a:pt x="316" y="69"/>
                                </a:lnTo>
                                <a:lnTo>
                                  <a:pt x="307" y="57"/>
                                </a:lnTo>
                                <a:lnTo>
                                  <a:pt x="293" y="40"/>
                                </a:lnTo>
                                <a:lnTo>
                                  <a:pt x="278" y="31"/>
                                </a:lnTo>
                                <a:lnTo>
                                  <a:pt x="264" y="21"/>
                                </a:lnTo>
                                <a:lnTo>
                                  <a:pt x="250" y="14"/>
                                </a:lnTo>
                                <a:lnTo>
                                  <a:pt x="231" y="5"/>
                                </a:lnTo>
                                <a:lnTo>
                                  <a:pt x="214" y="2"/>
                                </a:lnTo>
                                <a:lnTo>
                                  <a:pt x="197" y="0"/>
                                </a:lnTo>
                                <a:lnTo>
                                  <a:pt x="181" y="0"/>
                                </a:lnTo>
                                <a:lnTo>
                                  <a:pt x="159" y="0"/>
                                </a:lnTo>
                                <a:lnTo>
                                  <a:pt x="140" y="2"/>
                                </a:lnTo>
                                <a:lnTo>
                                  <a:pt x="124" y="5"/>
                                </a:lnTo>
                                <a:lnTo>
                                  <a:pt x="110" y="14"/>
                                </a:lnTo>
                                <a:lnTo>
                                  <a:pt x="91" y="21"/>
                                </a:lnTo>
                                <a:lnTo>
                                  <a:pt x="76" y="31"/>
                                </a:lnTo>
                                <a:lnTo>
                                  <a:pt x="64" y="40"/>
                                </a:lnTo>
                                <a:lnTo>
                                  <a:pt x="53" y="57"/>
                                </a:lnTo>
                                <a:lnTo>
                                  <a:pt x="38" y="69"/>
                                </a:lnTo>
                                <a:lnTo>
                                  <a:pt x="29" y="83"/>
                                </a:lnTo>
                                <a:lnTo>
                                  <a:pt x="19" y="100"/>
                                </a:lnTo>
                                <a:lnTo>
                                  <a:pt x="15" y="116"/>
                                </a:lnTo>
                                <a:lnTo>
                                  <a:pt x="7" y="135"/>
                                </a:lnTo>
                                <a:lnTo>
                                  <a:pt x="3" y="152"/>
                                </a:lnTo>
                                <a:lnTo>
                                  <a:pt x="0" y="162"/>
                                </a:lnTo>
                                <a:lnTo>
                                  <a:pt x="0" y="171"/>
                                </a:lnTo>
                                <a:lnTo>
                                  <a:pt x="0" y="183"/>
                                </a:lnTo>
                                <a:lnTo>
                                  <a:pt x="0" y="195"/>
                                </a:lnTo>
                                <a:lnTo>
                                  <a:pt x="0" y="214"/>
                                </a:lnTo>
                                <a:lnTo>
                                  <a:pt x="3" y="233"/>
                                </a:lnTo>
                                <a:lnTo>
                                  <a:pt x="7" y="250"/>
                                </a:lnTo>
                                <a:lnTo>
                                  <a:pt x="15" y="269"/>
                                </a:lnTo>
                                <a:lnTo>
                                  <a:pt x="19" y="285"/>
                                </a:lnTo>
                                <a:lnTo>
                                  <a:pt x="29" y="302"/>
                                </a:lnTo>
                                <a:lnTo>
                                  <a:pt x="38" y="316"/>
                                </a:lnTo>
                                <a:lnTo>
                                  <a:pt x="53" y="333"/>
                                </a:lnTo>
                                <a:lnTo>
                                  <a:pt x="64" y="342"/>
                                </a:lnTo>
                                <a:lnTo>
                                  <a:pt x="76" y="354"/>
                                </a:lnTo>
                                <a:lnTo>
                                  <a:pt x="91" y="361"/>
                                </a:lnTo>
                                <a:lnTo>
                                  <a:pt x="110" y="371"/>
                                </a:lnTo>
                                <a:lnTo>
                                  <a:pt x="124" y="378"/>
                                </a:lnTo>
                                <a:lnTo>
                                  <a:pt x="140" y="383"/>
                                </a:lnTo>
                                <a:lnTo>
                                  <a:pt x="159" y="387"/>
                                </a:lnTo>
                                <a:lnTo>
                                  <a:pt x="181" y="387"/>
                                </a:lnTo>
                                <a:lnTo>
                                  <a:pt x="181" y="387"/>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29" name="Freeform: Shape 129"/>
                        <wps:cNvSpPr/>
                        <wps:spPr>
                          <a:xfrm>
                            <a:off x="316080" y="302400"/>
                            <a:ext cx="46440" cy="43920"/>
                          </a:xfrm>
                          <a:custGeom>
                            <a:avLst/>
                            <a:gdLst/>
                            <a:ahLst/>
                            <a:cxnLst/>
                            <a:rect l="l" t="t" r="r" b="b"/>
                            <a:pathLst>
                              <a:path w="154" h="164">
                                <a:moveTo>
                                  <a:pt x="78" y="164"/>
                                </a:moveTo>
                                <a:lnTo>
                                  <a:pt x="93" y="159"/>
                                </a:lnTo>
                                <a:lnTo>
                                  <a:pt x="107" y="157"/>
                                </a:lnTo>
                                <a:lnTo>
                                  <a:pt x="119" y="150"/>
                                </a:lnTo>
                                <a:lnTo>
                                  <a:pt x="131" y="140"/>
                                </a:lnTo>
                                <a:lnTo>
                                  <a:pt x="140" y="126"/>
                                </a:lnTo>
                                <a:lnTo>
                                  <a:pt x="147" y="112"/>
                                </a:lnTo>
                                <a:lnTo>
                                  <a:pt x="150" y="97"/>
                                </a:lnTo>
                                <a:lnTo>
                                  <a:pt x="154" y="83"/>
                                </a:lnTo>
                                <a:lnTo>
                                  <a:pt x="150" y="64"/>
                                </a:lnTo>
                                <a:lnTo>
                                  <a:pt x="147" y="50"/>
                                </a:lnTo>
                                <a:lnTo>
                                  <a:pt x="140" y="36"/>
                                </a:lnTo>
                                <a:lnTo>
                                  <a:pt x="131" y="24"/>
                                </a:lnTo>
                                <a:lnTo>
                                  <a:pt x="119" y="12"/>
                                </a:lnTo>
                                <a:lnTo>
                                  <a:pt x="107" y="5"/>
                                </a:lnTo>
                                <a:lnTo>
                                  <a:pt x="93" y="0"/>
                                </a:lnTo>
                                <a:lnTo>
                                  <a:pt x="78" y="0"/>
                                </a:lnTo>
                                <a:lnTo>
                                  <a:pt x="62" y="0"/>
                                </a:lnTo>
                                <a:lnTo>
                                  <a:pt x="48" y="5"/>
                                </a:lnTo>
                                <a:lnTo>
                                  <a:pt x="33" y="12"/>
                                </a:lnTo>
                                <a:lnTo>
                                  <a:pt x="21" y="24"/>
                                </a:lnTo>
                                <a:lnTo>
                                  <a:pt x="10" y="36"/>
                                </a:lnTo>
                                <a:lnTo>
                                  <a:pt x="5" y="50"/>
                                </a:lnTo>
                                <a:lnTo>
                                  <a:pt x="0" y="64"/>
                                </a:lnTo>
                                <a:lnTo>
                                  <a:pt x="0" y="83"/>
                                </a:lnTo>
                                <a:lnTo>
                                  <a:pt x="0" y="97"/>
                                </a:lnTo>
                                <a:lnTo>
                                  <a:pt x="5" y="112"/>
                                </a:lnTo>
                                <a:lnTo>
                                  <a:pt x="10" y="126"/>
                                </a:lnTo>
                                <a:lnTo>
                                  <a:pt x="21" y="140"/>
                                </a:lnTo>
                                <a:lnTo>
                                  <a:pt x="33" y="150"/>
                                </a:lnTo>
                                <a:lnTo>
                                  <a:pt x="48" y="157"/>
                                </a:lnTo>
                                <a:lnTo>
                                  <a:pt x="62" y="159"/>
                                </a:lnTo>
                                <a:lnTo>
                                  <a:pt x="78" y="164"/>
                                </a:lnTo>
                                <a:lnTo>
                                  <a:pt x="78" y="164"/>
                                </a:lnTo>
                                <a:close/>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130" name="Freeform: Shape 130"/>
                        <wps:cNvSpPr/>
                        <wps:spPr>
                          <a:xfrm>
                            <a:off x="698040" y="302400"/>
                            <a:ext cx="45720" cy="43920"/>
                          </a:xfrm>
                          <a:custGeom>
                            <a:avLst/>
                            <a:gdLst/>
                            <a:ahLst/>
                            <a:cxnLst/>
                            <a:rect l="l" t="t" r="r" b="b"/>
                            <a:pathLst>
                              <a:path w="152" h="164">
                                <a:moveTo>
                                  <a:pt x="76" y="164"/>
                                </a:moveTo>
                                <a:lnTo>
                                  <a:pt x="88" y="159"/>
                                </a:lnTo>
                                <a:lnTo>
                                  <a:pt x="105" y="157"/>
                                </a:lnTo>
                                <a:lnTo>
                                  <a:pt x="116" y="150"/>
                                </a:lnTo>
                                <a:lnTo>
                                  <a:pt x="131" y="140"/>
                                </a:lnTo>
                                <a:lnTo>
                                  <a:pt x="138" y="126"/>
                                </a:lnTo>
                                <a:lnTo>
                                  <a:pt x="145" y="112"/>
                                </a:lnTo>
                                <a:lnTo>
                                  <a:pt x="150" y="97"/>
                                </a:lnTo>
                                <a:lnTo>
                                  <a:pt x="152" y="83"/>
                                </a:lnTo>
                                <a:lnTo>
                                  <a:pt x="150" y="64"/>
                                </a:lnTo>
                                <a:lnTo>
                                  <a:pt x="145" y="50"/>
                                </a:lnTo>
                                <a:lnTo>
                                  <a:pt x="138" y="36"/>
                                </a:lnTo>
                                <a:lnTo>
                                  <a:pt x="131" y="24"/>
                                </a:lnTo>
                                <a:lnTo>
                                  <a:pt x="116" y="12"/>
                                </a:lnTo>
                                <a:lnTo>
                                  <a:pt x="105" y="5"/>
                                </a:lnTo>
                                <a:lnTo>
                                  <a:pt x="88" y="0"/>
                                </a:lnTo>
                                <a:lnTo>
                                  <a:pt x="76" y="0"/>
                                </a:lnTo>
                                <a:lnTo>
                                  <a:pt x="57" y="0"/>
                                </a:lnTo>
                                <a:lnTo>
                                  <a:pt x="45" y="5"/>
                                </a:lnTo>
                                <a:lnTo>
                                  <a:pt x="31" y="12"/>
                                </a:lnTo>
                                <a:lnTo>
                                  <a:pt x="19" y="24"/>
                                </a:lnTo>
                                <a:lnTo>
                                  <a:pt x="10" y="36"/>
                                </a:lnTo>
                                <a:lnTo>
                                  <a:pt x="2" y="50"/>
                                </a:lnTo>
                                <a:lnTo>
                                  <a:pt x="0" y="64"/>
                                </a:lnTo>
                                <a:lnTo>
                                  <a:pt x="0" y="83"/>
                                </a:lnTo>
                                <a:lnTo>
                                  <a:pt x="0" y="97"/>
                                </a:lnTo>
                                <a:lnTo>
                                  <a:pt x="2" y="112"/>
                                </a:lnTo>
                                <a:lnTo>
                                  <a:pt x="10" y="126"/>
                                </a:lnTo>
                                <a:lnTo>
                                  <a:pt x="19" y="140"/>
                                </a:lnTo>
                                <a:lnTo>
                                  <a:pt x="31" y="150"/>
                                </a:lnTo>
                                <a:lnTo>
                                  <a:pt x="45" y="157"/>
                                </a:lnTo>
                                <a:lnTo>
                                  <a:pt x="57" y="159"/>
                                </a:lnTo>
                                <a:lnTo>
                                  <a:pt x="76" y="164"/>
                                </a:lnTo>
                                <a:lnTo>
                                  <a:pt x="76" y="164"/>
                                </a:lnTo>
                                <a:close/>
                              </a:path>
                            </a:pathLst>
                          </a:custGeom>
                          <a:solidFill>
                            <a:srgbClr val="FFFFFF"/>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861972E" id="Group 23" o:spid="_x0000_s1026" style="position:absolute;margin-left:454.2pt;margin-top:5.35pt;width:76.9pt;height:29.8pt;z-index:251660288"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">
                <v:shape id="Freeform: Shape 121" o:spid="_x0000_s1027" style="position:absolute;width:975960;height:335880;visibility:visible;mso-wrap-style:square;v-text-anchor:top" coordsize="3195,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kLJ8AA&#10;AADcAAAADwAAAGRycy9kb3ducmV2LnhtbERPTWvCQBC9F/oflil4azbmIDa6ipQK5ljrJbchO8lG&#10;s7Mhuybx33cLBW/zeJ+z3c+2EyMNvnWsYJmkIIgrp1tuFFx+ju9rED4ga+wck4IHedjvXl+2mGs3&#10;8TeN59CIGMI+RwUmhD6X0leGLPrE9cSRq91gMUQ4NFIPOMVw28ksTVfSYsuxwWBPn4aq2/luFXBZ&#10;B9MVlpGz4urK9mv8yC5KLd7mwwZEoDk8xf/uk47zsyX8PRMvkL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kLJ8AAAADcAAAADwAAAAAAAAAAAAAAAACYAgAAZHJzL2Rvd25y&#10;ZXYueG1sUEsFBgAAAAAEAAQA9QAAAIUDAAAAAA==&#10;" path="m3195,896r-278,323l2910,1219r-14,l2882,1219r-12,l2853,1219r-14,l2827,1219r-9,l2806,1219r-10,l2784,1219r-12,l2758,1219r-9,l2732,1219r-12,l2704,1219r-12,l2675,1219r-17,l2644,1219r-14,l2630,1210r,-8l2628,1186r,-15l2625,1157r-2,-14l2620,1131r-4,-14l2611,1105r-5,-12l2599,1079r-7,-12l2587,1055r-5,-12l2573,1031r-10,-12l2556,1012r-7,-9l2537,993r-9,-9l2518,974r-9,-7l2499,960r-12,-7l2476,946r-12,-3l2452,936r-12,-5l2426,927r-12,l2402,924r-14,-2l2376,922r-12,l2350,922r-15,l2321,924r-12,3l2295,927r-12,4l2271,936r-12,7l2247,946r-11,7l2224,960r-10,7l2202,974r-9,10l2183,993r-7,10l2164,1012r-7,7l2148,1031r-5,12l2136,1055r-10,12l2122,1079r-5,14l2112,1105r-5,12l2105,1131r-2,12l2098,1157r,14l2098,1186r,16l2098,1212r,9l2088,1221r-12,l2065,1221r-10,l2043,1221r-9,l2022,1221r-10,l2000,1221r-11,l1977,1221r-10,l1955,1221r-12,l1932,1221r-10,l1913,1221r-12,l1889,1221r-12,l1865,1221r-9,l1844,1221r-12,l1820,1221r-12,l1799,1221r-12,l1775,1221r-12,l1753,1221r-9,3l1730,1224r-12,l1708,1224r-12,l1682,1224r-12,l1661,1224r-12,l1635,1224r-12,l1613,1224r-12,l1590,1224r-12,l1568,1224r-12,l1542,1224r-12,l1521,1224r-12,l1497,1224r-12,l1476,1224r-12,l1449,1224r-11,l1428,1224r-12,l1404,1224r-12,l1381,1224r-10,2l1371,1207r,-19l1371,1169r,-12l1369,1141r-3,-12l1362,1114r-3,-11l1352,1088r-2,-12l1343,1065r-8,-15l1331,1038r-5,-9l1316,1019r-9,-11l1300,998r-7,-7l1281,979r-10,-10l1262,960r-10,-5l1243,946r-12,-7l1219,934r-12,-5l1195,924r-12,-7l1169,915r-12,-3l1145,910r-14,-2l1119,908r-12,l1093,908r-14,l1065,910r-12,2l1038,915r-11,2l1015,924r-12,5l991,934r-12,5l967,946r-9,9l946,960r-10,9l927,979r-7,12l908,998r-7,10l891,1019r-5,10l879,1038r-9,12l865,1065r-5,11l856,1088r-5,15l848,1114r-2,15l841,1141r,16l841,1169r,19l841,1207r3,19l822,1226r-23,l777,1226r-24,l730,1226r-19,l689,1226r-19,l647,1226r-19,l606,1226r-19,l566,1226r-19,l528,1226r-17,l490,1226r-19,l452,1226r-17,l416,1226r-16,l383,1226r-17,l347,1226r-16,l316,1226r-14,l283,1226r-12,l255,1226r-12,3l226,1229r-12,l198,1229r-10,l174,1229r-12,l153,1229r-12,l129,1229r-12,l105,1229r-7,l79,1229r-14,l48,1229r-12,l22,1229r-7,l3,1229r-3,2l3,299r,-19l3,266r,-14l5,235r,-14l10,207r2,-15l19,181r3,-15l27,152r4,-12l41,131r5,-15l50,104,60,95,69,85,74,74,84,64r7,-9l100,47r10,-7l119,33r10,-5l141,24r9,-5l160,12,172,9r9,-2l193,2,205,r12,l229,,2768,r9,l2789,r12,2l2813,5r9,2l2834,9r10,8l2856,21r9,7l2875,33r9,5l2894,47r9,8l2913,64r9,10l2932,83r7,10l2946,102r9,12l2962,128r8,12l2979,150r5,14l2993,178r7,14l3008,207r4,14l3019,238r8,14l3031,271r7,16l3046,304r149,592l3195,896xe" fillcolor="black" stroked="f">
                  <v:path arrowok="t"/>
                </v:shape>
                <v:shape id="Freeform: Shape 122" o:spid="_x0000_s1028" style="position:absolute;left:57240;top:56520;width:94680;height:195480;visibility:visible;mso-wrap-style:square;v-text-anchor:top" coordsize="311,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Z+YcUA&#10;AADcAAAADwAAAGRycy9kb3ducmV2LnhtbERPS2vCQBC+F/wPywi9SN00h1JSN1LUQqF68BE0tyE7&#10;TYLZ2ZDdaNpf7wqF3ubje85sPphGXKhztWUFz9MIBHFhdc2lgsP+4+kVhPPIGhvLpOCHHMzT0cMM&#10;E22vvKXLzpcihLBLUEHlfZtI6YqKDLqpbYkD9207gz7ArpS6w2sIN42Mo+hFGqw5NFTY0qKi4rzr&#10;jYJswj0vfr+y8/rY55N1flptllapx/Hw/gbC0+D/xX/uTx3mxzHcnwkX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1n5hxQAAANwAAAAPAAAAAAAAAAAAAAAAAJgCAABkcnMv&#10;ZG93bnJldi54bWxQSwUGAAAAAAQABAD1AAAAigMAAAAA&#10;" path="m98,717r118,l233,713r19,-3l266,701r17,-10l292,675r10,-12l309,644r2,-17l311,90,309,71,302,54,292,35r-9,-9l266,14,252,7,233,,216,,98,,86,,76,,67,2,57,7,41,14,29,26,14,35,5,54,,71,,90,,627r,17l5,663r9,12l29,691r12,10l57,710r10,l76,713r10,2l98,717r,xe" stroked="f">
                  <v:path arrowok="t"/>
                </v:shape>
                <v:shape id="Freeform: Shape 123" o:spid="_x0000_s1029" style="position:absolute;left:194400;top:63360;width:158040;height:65520;visibility:visible;mso-wrap-style:square;v-text-anchor:top" coordsize="520,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cAMEA&#10;AADcAAAADwAAAGRycy9kb3ducmV2LnhtbERPTWsCMRC9C/0PYQreNKstVrZGEUtBetvVS2/TzbhZ&#10;3UyWJNX03zeFgrd5vM9ZbZLtxZV86BwrmE0LEMSN0x23Co6H98kSRIjIGnvHpOCHAmzWD6MVltrd&#10;uKJrHVuRQziUqMDEOJRShsaQxTB1A3HmTs5bjBn6VmqPtxxuezkvioW02HFuMDjQzlBzqb+tgpcg&#10;3z7PfeENVd5V9XP6+lgmpcaPafsKIlKKd/G/e6/z/PkT/D2TL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fnADBAAAA3AAAAA8AAAAAAAAAAAAAAAAAmAIAAGRycy9kb3du&#10;cmV2LnhtbFBLBQYAAAAABAAEAPUAAACGAwAAAAA=&#10;" path="m64,242r392,l466,237r11,-2l487,226r12,-5l506,209r7,-12l518,185r2,-14l520,69,518,54,513,40,506,28r-7,-9l487,9,477,2,466,,456,,64,,50,,38,2,26,9,17,19r-7,9l5,40,,54,,69,,171r,14l5,197r5,12l17,221r9,5l38,235r12,2l64,242r,xe" stroked="f">
                  <v:path arrowok="t"/>
                </v:shape>
                <v:shape id="Freeform: Shape 124" o:spid="_x0000_s1030" style="position:absolute;left:375120;top:60480;width:158040;height:64800;visibility:visible;mso-wrap-style:square;v-text-anchor:top" coordsize="518,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k3Fb8A&#10;AADcAAAADwAAAGRycy9kb3ducmV2LnhtbERPy6rCMBDdX/Afwgjurqkicq1GEUHwsfH1AUMzttVm&#10;UprYVr/eCMLdzeE8Z7ZoTSFqqlxuWcGgH4EgTqzOOVVwOa9//0A4j6yxsEwKnuRgMe/8zDDWtuEj&#10;1SefihDCLkYFmfdlLKVLMjLo+rYkDtzVVgZ9gFUqdYVNCDeFHEbRWBrMOTRkWNIqo+R+ehgFh/a2&#10;fkXbusTLinfN5IiTPaFSvW67nILw1Pp/8de90WH+cASfZ8IFcv4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qTcVvwAAANwAAAAPAAAAAAAAAAAAAAAAAJgCAABkcnMvZG93bnJl&#10;di54bWxQSwUGAAAAAAQABAD1AAAAhAMAAAAA&#10;" path="m65,240r389,l466,238r12,-3l487,228r10,-9l506,209r8,-9l516,185r2,-14l518,69,516,52,514,40,506,28r-9,-9l487,9,478,2,466,,454,,65,,50,,39,2,27,9,19,19r-9,9l5,40,,52,,69,,171r,14l5,200r5,9l19,219r8,9l39,235r11,3l65,240r,xe" stroked="f">
                  <v:path arrowok="t"/>
                </v:shape>
                <v:shape id="Freeform: Shape 125" o:spid="_x0000_s1031" style="position:absolute;left:555480;top:57960;width:157320;height:64800;visibility:visible;mso-wrap-style:square;v-text-anchor:top" coordsize="517,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sQk8MA&#10;AADcAAAADwAAAGRycy9kb3ducmV2LnhtbERPzWrCQBC+F3yHZYReim6aYpHUNUjRtuip6gNMs2MS&#10;zc7G3TXGt+8Khd7m4/udWd6bRnTkfG1ZwfM4AUFcWF1zqWC/W42mIHxA1thYJgU38pDPBw8zzLS9&#10;8jd121CKGMI+QwVVCG0mpS8qMujHtiWO3ME6gyFCV0rt8BrDTSPTJHmVBmuODRW29F5RcdpejIL1&#10;ZOk/zxtyN/vzsXo5yg6fLlKpx2G/eAMRqA//4j/3l47z0wncn4kXy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sQk8MAAADcAAAADwAAAAAAAAAAAAAAAACYAgAAZHJzL2Rv&#10;d25yZXYueG1sUEsFBgAAAAAEAAQA9QAAAIgDAAAAAA==&#10;" path="m64,240r389,l465,238r10,-2l484,229r12,-10l503,210r10,-10l515,186r2,-14l517,69,515,53,513,41,503,29,496,19,484,10,475,3,465,,453,,64,,49,,38,3,26,10r-7,9l9,29,2,41,,53,,69,,172r,14l2,200r7,10l19,219r7,10l38,236r11,2l64,240r,xe" stroked="f">
                  <v:path arrowok="t"/>
                </v:shape>
                <v:shape id="Freeform: Shape 126" o:spid="_x0000_s1032" style="position:absolute;left:732240;top:57240;width:172800;height:64800;visibility:visible;mso-wrap-style:square;v-text-anchor:top" coordsize="567,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V2QsIA&#10;AADcAAAADwAAAGRycy9kb3ducmV2LnhtbERPTWvCQBC9C/6HZYTezKYisaSuUoTW4kljqdchO82G&#10;ZmdDdtXk37uC4G0e73OW69424kKdrx0reE1SEMSl0zVXCn6On9M3ED4ga2wck4KBPKxX49ESc+2u&#10;fKBLESoRQ9jnqMCE0OZS+tKQRZ+4ljhyf66zGCLsKqk7vMZw28hZmmbSYs2xwWBLG0Plf3G2Cvbb&#10;vmhOWfm7G9KvUzFfbNqzGZR6mfQf7yAC9eEpfri/dZw/y+D+TLx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xXZCwgAAANwAAAAPAAAAAAAAAAAAAAAAAJgCAABkcnMvZG93&#10;bnJldi54bWxQSwUGAAAAAAQABAD1AAAAhwMAAAAA&#10;" path="m64,240r387,l465,240r15,l491,240r12,l522,235r19,-4l551,221r9,-9l565,200r2,-12l567,176r-2,-12l560,150r-4,-12l546,119r-7,-19l529,83,522,69,510,52,503,40,496,26r-7,-9l480,7,472,5,461,,451,,64,,47,,38,5,26,10,16,19,7,29,2,40,,52,,69,,171r,12l2,197r5,12l16,221r10,7l38,235r9,5l64,240r,xe" stroked="f">
                  <v:path arrowok="t"/>
                </v:shape>
                <v:shape id="Freeform: Shape 127" o:spid="_x0000_s1033" style="position:absolute;left:283680;top:271080;width:109800;height:104040;visibility:visible;mso-wrap-style:square;v-text-anchor:top" coordsize="361,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FR3r8A&#10;AADcAAAADwAAAGRycy9kb3ducmV2LnhtbERP24rCMBB9F/Yfwizsm6Z2QaVrWlRw9dXLB8w2Y1tt&#10;JiWJ2v17Iwi+zeFcZ170phU3cr6xrGA8SkAQl1Y3XCk4HtbDGQgfkDW2lknBP3ko8o/BHDNt77yj&#10;2z5UIoawz1BBHUKXSenLmgz6ke2II3eyzmCI0FVSO7zHcNPKNEkm0mDDsaHGjlY1lZf91Sjovk9/&#10;U27dapmeN78801zRkpX6+uwXPyAC9eEtfrm3Os5Pp/B8Jl4g8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AVHevwAAANwAAAAPAAAAAAAAAAAAAAAAAJgCAABkcnMvZG93bnJl&#10;di54bWxQSwUGAAAAAAQABAD1AAAAhAMAAAAA&#10;" path="m181,385r16,l214,380r17,-5l247,368r17,-9l278,352r14,-12l307,330r11,-16l330,302r8,-19l347,266r2,-19l357,230r2,-19l361,192r-2,-21l357,152r-8,-19l347,116r-9,-16l330,83,318,66,307,57,292,40,278,31,264,21,247,12,231,5,214,2,197,,181,,162,,143,2,126,5r-17,7l93,21,79,31,64,40,52,57,41,66,31,83,19,100r-5,16l5,133,3,152,,171r,21l,211r3,19l5,247r9,19l19,283r12,19l41,314r11,16l64,340r15,12l93,359r16,9l126,375r17,5l162,385r19,l181,385xe" fillcolor="black" stroked="f">
                  <v:path arrowok="t"/>
                </v:shape>
                <v:shape id="Freeform: Shape 128" o:spid="_x0000_s1034" style="position:absolute;left:667440;top:272880;width:109800;height:104760;visibility:visible;mso-wrap-style:square;v-text-anchor:top" coordsize="361,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mq8QA&#10;AADcAAAADwAAAGRycy9kb3ducmV2LnhtbESPT4vCQAzF7wt+hyGCF9GpHpalOooIol6U7f45h052&#10;WraTKZ2x1m9vDgt7S3gv7/2y3g6+UT11sQ5sYDHPQBGXwdbsDHx+HGZvoGJCttgEJgMPirDdjF7W&#10;mNtw53fqi+SUhHDM0UCVUptrHcuKPMZ5aIlF+wmdxyRr57Tt8C7hvtHLLHvVHmuWhgpb2ldU/hY3&#10;b6C/6ONUhxRdVtCXO39Pr4/jzZjJeNitQCUa0r/57/pkBX8ptPKMTKA3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ZqvEAAAA3AAAAA8AAAAAAAAAAAAAAAAAmAIAAGRycy9k&#10;b3ducmV2LnhtbFBLBQYAAAAABAAEAPUAAACJAwAAAAA=&#10;" path="m181,387r16,l214,383r17,-5l250,371r14,-10l278,354r15,-12l307,333r9,-17l328,302r7,-17l345,269r5,-19l354,233r5,-19l361,195r-2,-12l359,171r-2,-9l354,152r-4,-17l345,116,335,100,328,83,316,69,307,57,293,40,278,31,264,21,250,14,231,5,214,2,197,,181,,159,,140,2,124,5r-14,9l91,21,76,31,64,40,53,57,38,69,29,83,19,100r-4,16l7,135,3,152,,162r,9l,183r,12l,214r3,19l7,250r8,19l19,285r10,17l38,316r15,17l64,342r12,12l91,361r19,10l124,378r16,5l159,387r22,l181,387xe" fillcolor="black" stroked="f">
                  <v:path arrowok="t"/>
                </v:shape>
                <v:shape id="Freeform: Shape 129" o:spid="_x0000_s1035" style="position:absolute;left:316080;top:302400;width:46440;height:43920;visibility:visible;mso-wrap-style:square;v-text-anchor:top" coordsize="154,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UtMMA&#10;AADcAAAADwAAAGRycy9kb3ducmV2LnhtbERPTWvCQBC9C/0PyxR6042hlTR1lSC0SG8a0R6n2TGJ&#10;Zmdjdhvjv3cLhd7m8T5nvhxMI3rqXG1ZwXQSgSAurK65VLDL38cJCOeRNTaWScGNHCwXD6M5ptpe&#10;eUP91pcihLBLUUHlfZtK6YqKDLqJbYkDd7SdQR9gV0rd4TWEm0bGUTSTBmsODRW2tKqoOG9/jIJD&#10;+e1e3Gz3IbN1/nl5/kr2t1Oi1NPjkL2B8DT4f/Gfe63D/PgVfp8JF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DUtMMAAADcAAAADwAAAAAAAAAAAAAAAACYAgAAZHJzL2Rv&#10;d25yZXYueG1sUEsFBgAAAAAEAAQA9QAAAIgDAAAAAA==&#10;" path="m78,164r15,-5l107,157r12,-7l131,140r9,-14l147,112r3,-15l154,83,150,64,147,50,140,36,131,24,119,12,107,5,93,,78,,62,,48,5,33,12,21,24,10,36,5,50,,64,,83,,97r5,15l10,126r11,14l33,150r15,7l62,159r16,5l78,164xe" stroked="f">
                  <v:path arrowok="t"/>
                </v:shape>
                <v:shape id="Freeform: Shape 130" o:spid="_x0000_s1036" style="position:absolute;left:698040;top:302400;width:45720;height:43920;visibility:visible;mso-wrap-style:square;v-text-anchor:top" coordsize="152,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35vsQA&#10;AADcAAAADwAAAGRycy9kb3ducmV2LnhtbESPT4vCQAzF78J+hyELexGduqJIdZRlXUHx5N9z6MS2&#10;2MmUzqjdb28OgreE9/LeL7NF6yp1pyaUng0M+gko4szbknMDx8OqNwEVIrLFyjMZ+KcAi/lHZ4ap&#10;9Q/e0X0fcyUhHFI0UMRYp1qHrCCHoe9rYtEuvnEYZW1ybRt8SLir9HeSjLXDkqWhwJp+C8qu+5sz&#10;4HjE5XJVT8Z/h+5ueTpv15vz1pivz/ZnCipSG9/m1/XaCv5Q8OUZmUDP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9+b7EAAAA3AAAAA8AAAAAAAAAAAAAAAAAmAIAAGRycy9k&#10;b3ducmV2LnhtbFBLBQYAAAAABAAEAPUAAACJAwAAAAA=&#10;" path="m76,164r12,-5l105,157r11,-7l131,140r7,-14l145,112r5,-15l152,83,150,64,145,50,138,36,131,24,116,12,105,5,88,,76,,57,,45,5,31,12,19,24,10,36,2,50,,64,,83,,97r2,15l10,126r9,14l31,150r14,7l57,159r19,5l76,164xe" stroked="f">
                  <v:path arrowok="t"/>
                </v:shape>
              </v:group>
            </w:pict>
          </mc:Fallback>
        </mc:AlternateContent>
      </w:r>
      <w:r>
        <w:rPr>
          <w:rFonts w:ascii="Arial" w:hAnsi="Arial" w:cs="Arial"/>
          <w:b/>
          <w:bCs/>
          <w:color w:val="339966"/>
        </w:rPr>
        <w:t xml:space="preserve">BUSES </w:t>
      </w:r>
    </w:p>
    <w:p w14:paraId="35385AC6" w14:textId="77777777" w:rsidR="007D3180" w:rsidRDefault="007D3180" w:rsidP="007D3180">
      <w:pPr>
        <w:tabs>
          <w:tab w:val="left" w:pos="284"/>
          <w:tab w:val="left" w:pos="1134"/>
          <w:tab w:val="left" w:pos="1701"/>
        </w:tabs>
        <w:ind w:left="1134" w:right="-1" w:hanging="1134"/>
        <w:jc w:val="both"/>
        <w:rPr>
          <w:rFonts w:ascii="Arial" w:hAnsi="Arial" w:cs="Arial"/>
        </w:rPr>
      </w:pPr>
    </w:p>
    <w:p w14:paraId="4DFF3123" w14:textId="77777777" w:rsidR="007D3180" w:rsidRDefault="007D3180" w:rsidP="007D3180">
      <w:pPr>
        <w:tabs>
          <w:tab w:val="left" w:pos="284"/>
          <w:tab w:val="left" w:pos="1134"/>
          <w:tab w:val="left" w:pos="1701"/>
        </w:tabs>
        <w:ind w:left="1134" w:right="-1" w:hanging="1134"/>
        <w:jc w:val="both"/>
        <w:rPr>
          <w:rFonts w:ascii="Arial" w:hAnsi="Arial" w:cs="Arial"/>
          <w:b/>
          <w:color w:val="339966"/>
        </w:rPr>
      </w:pPr>
      <w:r>
        <w:rPr>
          <w:rFonts w:ascii="Arial" w:hAnsi="Arial" w:cs="Arial"/>
          <w:b/>
          <w:color w:val="339966"/>
        </w:rPr>
        <w:t xml:space="preserve">14) Are you allowed to go on local buses </w:t>
      </w:r>
      <w:r>
        <w:rPr>
          <w:rFonts w:ascii="Arial" w:hAnsi="Arial" w:cs="Arial"/>
          <w:b/>
          <w:i/>
          <w:color w:val="339966"/>
          <w:u w:val="single"/>
        </w:rPr>
        <w:t>on your own</w:t>
      </w:r>
      <w:r>
        <w:rPr>
          <w:rFonts w:ascii="Arial" w:hAnsi="Arial" w:cs="Arial"/>
          <w:b/>
          <w:color w:val="339966"/>
        </w:rPr>
        <w:t xml:space="preserve"> (other than a school bus)?</w:t>
      </w:r>
    </w:p>
    <w:p w14:paraId="520CEDAF" w14:textId="77777777" w:rsidR="007D3180" w:rsidRDefault="007D3180" w:rsidP="007D3180">
      <w:pPr>
        <w:tabs>
          <w:tab w:val="left" w:pos="284"/>
          <w:tab w:val="left" w:pos="1134"/>
          <w:tab w:val="left" w:pos="1701"/>
        </w:tabs>
        <w:ind w:left="1134" w:right="-1" w:hanging="1134"/>
        <w:jc w:val="both"/>
        <w:rPr>
          <w:rFonts w:ascii="Arial" w:hAnsi="Arial" w:cs="Arial"/>
          <w:b/>
          <w:color w:val="339966"/>
        </w:rPr>
      </w:pPr>
    </w:p>
    <w:tbl>
      <w:tblPr>
        <w:tblW w:w="8237" w:type="dxa"/>
        <w:tblInd w:w="738" w:type="dxa"/>
        <w:tblLook w:val="04A0" w:firstRow="1" w:lastRow="0" w:firstColumn="1" w:lastColumn="0" w:noHBand="0" w:noVBand="1"/>
      </w:tblPr>
      <w:tblGrid>
        <w:gridCol w:w="810"/>
        <w:gridCol w:w="7427"/>
      </w:tblGrid>
      <w:tr w:rsidR="007D3180" w14:paraId="4E83706E" w14:textId="77777777" w:rsidTr="00293461">
        <w:trPr>
          <w:trHeight w:val="360"/>
        </w:trPr>
        <w:tc>
          <w:tcPr>
            <w:tcW w:w="810" w:type="dxa"/>
            <w:shd w:val="clear" w:color="auto" w:fill="auto"/>
          </w:tcPr>
          <w:p w14:paraId="55072C30" w14:textId="77777777" w:rsidR="007D3180" w:rsidRDefault="007D3180" w:rsidP="00293461">
            <w:pPr>
              <w:tabs>
                <w:tab w:val="left" w:pos="284"/>
                <w:tab w:val="left" w:pos="1134"/>
                <w:tab w:val="left" w:pos="1701"/>
              </w:tabs>
              <w:ind w:right="-1"/>
              <w:jc w:val="both"/>
              <w:rPr>
                <w:rFonts w:ascii="Arial" w:hAnsi="Arial" w:cs="Arial"/>
              </w:rPr>
            </w:pPr>
            <w:r>
              <w:rPr>
                <w:rFonts w:ascii="Arial" w:hAnsi="Arial" w:cs="Arial"/>
                <w:noProof/>
              </w:rPr>
              <mc:AlternateContent>
                <mc:Choice Requires="wps">
                  <w:drawing>
                    <wp:anchor distT="0" distB="0" distL="114300" distR="114300" simplePos="0" relativeHeight="251738112" behindDoc="0" locked="0" layoutInCell="1" allowOverlap="1" wp14:anchorId="5D36A802" wp14:editId="14D84C05">
                      <wp:simplePos x="0" y="0"/>
                      <wp:positionH relativeFrom="column">
                        <wp:posOffset>89535</wp:posOffset>
                      </wp:positionH>
                      <wp:positionV relativeFrom="paragraph">
                        <wp:posOffset>33655</wp:posOffset>
                      </wp:positionV>
                      <wp:extent cx="210185" cy="172085"/>
                      <wp:effectExtent l="12700" t="12065" r="15875" b="16510"/>
                      <wp:wrapNone/>
                      <wp:docPr id="131" name="Rectangle 22"/>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F6DCB4B" id="Rectangle 22" o:spid="_x0000_s1026" style="position:absolute;margin-left:7.05pt;margin-top:2.65pt;width:16.55pt;height:13.5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" strokeweight=".53mm"/>
                  </w:pict>
                </mc:Fallback>
              </mc:AlternateContent>
            </w:r>
          </w:p>
        </w:tc>
        <w:tc>
          <w:tcPr>
            <w:tcW w:w="7426" w:type="dxa"/>
            <w:shd w:val="clear" w:color="auto" w:fill="auto"/>
            <w:vAlign w:val="center"/>
          </w:tcPr>
          <w:p w14:paraId="0F371092" w14:textId="77777777" w:rsidR="007D3180" w:rsidRDefault="007D3180" w:rsidP="00293461">
            <w:pPr>
              <w:tabs>
                <w:tab w:val="left" w:pos="284"/>
                <w:tab w:val="left" w:pos="1134"/>
                <w:tab w:val="left" w:pos="1701"/>
              </w:tabs>
              <w:ind w:right="-1"/>
              <w:rPr>
                <w:rFonts w:ascii="Arial" w:hAnsi="Arial" w:cs="Arial"/>
              </w:rPr>
            </w:pPr>
            <w:r>
              <w:rPr>
                <w:rFonts w:ascii="Arial" w:hAnsi="Arial" w:cs="Arial"/>
              </w:rPr>
              <w:t>Yes</w:t>
            </w:r>
          </w:p>
        </w:tc>
      </w:tr>
      <w:tr w:rsidR="007D3180" w14:paraId="1A77226C" w14:textId="77777777" w:rsidTr="00293461">
        <w:trPr>
          <w:trHeight w:val="360"/>
        </w:trPr>
        <w:tc>
          <w:tcPr>
            <w:tcW w:w="810" w:type="dxa"/>
            <w:shd w:val="clear" w:color="auto" w:fill="auto"/>
          </w:tcPr>
          <w:p w14:paraId="237CF910"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39136" behindDoc="0" locked="0" layoutInCell="1" allowOverlap="1" wp14:anchorId="48E90686" wp14:editId="2EAC310D">
                      <wp:simplePos x="0" y="0"/>
                      <wp:positionH relativeFrom="column">
                        <wp:posOffset>89535</wp:posOffset>
                      </wp:positionH>
                      <wp:positionV relativeFrom="paragraph">
                        <wp:posOffset>26035</wp:posOffset>
                      </wp:positionV>
                      <wp:extent cx="210185" cy="172085"/>
                      <wp:effectExtent l="12700" t="13970" r="15875" b="14605"/>
                      <wp:wrapNone/>
                      <wp:docPr id="132" name="Rectangle 21"/>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6A5560A" id="Rectangle 21" o:spid="_x0000_s1026" style="position:absolute;margin-left:7.05pt;margin-top:2.05pt;width:16.55pt;height:13.5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" strokeweight=".53mm"/>
                  </w:pict>
                </mc:Fallback>
              </mc:AlternateContent>
            </w:r>
          </w:p>
        </w:tc>
        <w:tc>
          <w:tcPr>
            <w:tcW w:w="7426" w:type="dxa"/>
            <w:shd w:val="clear" w:color="auto" w:fill="auto"/>
            <w:vAlign w:val="center"/>
          </w:tcPr>
          <w:p w14:paraId="0C6BB122" w14:textId="77777777" w:rsidR="007D3180" w:rsidRDefault="007D3180" w:rsidP="00293461">
            <w:pPr>
              <w:rPr>
                <w:rFonts w:ascii="Arial" w:hAnsi="Arial" w:cs="Arial"/>
              </w:rPr>
            </w:pPr>
            <w:r>
              <w:rPr>
                <w:rFonts w:ascii="Arial" w:hAnsi="Arial" w:cs="Arial"/>
              </w:rPr>
              <w:t>No</w:t>
            </w:r>
          </w:p>
        </w:tc>
      </w:tr>
    </w:tbl>
    <w:p w14:paraId="67703E22" w14:textId="77777777" w:rsidR="007D3180" w:rsidRDefault="007D3180" w:rsidP="007D3180">
      <w:pPr>
        <w:tabs>
          <w:tab w:val="left" w:pos="284"/>
          <w:tab w:val="left" w:pos="1020"/>
          <w:tab w:val="left" w:pos="1134"/>
          <w:tab w:val="left" w:pos="1701"/>
        </w:tabs>
        <w:ind w:left="1134" w:right="-1" w:hanging="1134"/>
        <w:jc w:val="both"/>
        <w:rPr>
          <w:rFonts w:ascii="Arial" w:hAnsi="Arial" w:cs="Arial"/>
          <w:b/>
          <w:bCs/>
          <w:color w:val="339966"/>
        </w:rPr>
      </w:pPr>
      <w:r>
        <w:rPr>
          <w:rFonts w:ascii="Arial" w:hAnsi="Arial" w:cs="Arial"/>
          <w:sz w:val="48"/>
          <w:szCs w:val="48"/>
        </w:rPr>
        <w:tab/>
      </w:r>
      <w:r>
        <w:rPr>
          <w:rFonts w:ascii="Arial" w:hAnsi="Arial" w:cs="Arial"/>
          <w:sz w:val="48"/>
          <w:szCs w:val="48"/>
        </w:rPr>
        <w:tab/>
      </w:r>
    </w:p>
    <w:p w14:paraId="580C8155" w14:textId="77777777" w:rsidR="007D3180" w:rsidRDefault="007D3180" w:rsidP="007D3180">
      <w:pPr>
        <w:pBdr>
          <w:top w:val="single" w:sz="18" w:space="1" w:color="339966"/>
        </w:pBdr>
        <w:tabs>
          <w:tab w:val="left" w:pos="284"/>
          <w:tab w:val="left" w:pos="1134"/>
          <w:tab w:val="left" w:pos="1701"/>
        </w:tabs>
        <w:ind w:right="-1"/>
        <w:jc w:val="both"/>
        <w:rPr>
          <w:rFonts w:ascii="Arial" w:hAnsi="Arial" w:cs="Arial"/>
        </w:rPr>
      </w:pPr>
      <w:r>
        <w:rPr>
          <w:rFonts w:ascii="Arial" w:hAnsi="Arial" w:cs="Arial"/>
          <w:b/>
          <w:bCs/>
          <w:color w:val="339966"/>
        </w:rPr>
        <w:t>AT THE WEEKEND</w:t>
      </w:r>
    </w:p>
    <w:p w14:paraId="72CA71B1" w14:textId="77777777" w:rsidR="007D3180" w:rsidRDefault="007D3180" w:rsidP="007D3180">
      <w:pPr>
        <w:tabs>
          <w:tab w:val="left" w:pos="284"/>
          <w:tab w:val="left" w:pos="1134"/>
          <w:tab w:val="left" w:pos="1701"/>
        </w:tabs>
        <w:ind w:left="1134" w:right="-1" w:hanging="1134"/>
        <w:jc w:val="both"/>
        <w:rPr>
          <w:rFonts w:ascii="Arial" w:hAnsi="Arial" w:cs="Arial"/>
        </w:rPr>
      </w:pPr>
    </w:p>
    <w:p w14:paraId="5B788F02" w14:textId="77777777" w:rsidR="007D3180" w:rsidRDefault="007D3180" w:rsidP="007D3180">
      <w:pPr>
        <w:tabs>
          <w:tab w:val="left" w:pos="284"/>
          <w:tab w:val="left" w:pos="1134"/>
          <w:tab w:val="left" w:pos="1701"/>
        </w:tabs>
        <w:ind w:right="-1"/>
        <w:jc w:val="both"/>
        <w:rPr>
          <w:rFonts w:ascii="Arial" w:hAnsi="Arial" w:cs="Arial"/>
          <w:b/>
          <w:color w:val="339966"/>
        </w:rPr>
      </w:pPr>
      <w:r>
        <w:rPr>
          <w:rFonts w:ascii="Arial" w:hAnsi="Arial" w:cs="Arial"/>
          <w:b/>
          <w:color w:val="339966"/>
        </w:rPr>
        <w:t>15) Which of these activities did you do the weekend just passed (on Saturday or Sunday):</w:t>
      </w:r>
    </w:p>
    <w:p w14:paraId="3B13155F" w14:textId="77777777" w:rsidR="007D3180" w:rsidRDefault="007D3180" w:rsidP="007D3180">
      <w:pPr>
        <w:tabs>
          <w:tab w:val="left" w:pos="284"/>
          <w:tab w:val="left" w:pos="1134"/>
          <w:tab w:val="left" w:pos="1701"/>
        </w:tabs>
        <w:ind w:left="1134" w:right="-1" w:hanging="1134"/>
        <w:jc w:val="both"/>
        <w:rPr>
          <w:rFonts w:ascii="Arial" w:hAnsi="Arial" w:cs="Arial"/>
          <w:i/>
        </w:rPr>
      </w:pPr>
      <w:r>
        <w:rPr>
          <w:rFonts w:ascii="Arial" w:hAnsi="Arial" w:cs="Arial"/>
          <w:i/>
        </w:rPr>
        <w:t xml:space="preserve">(tick the first column if you did these things </w:t>
      </w:r>
      <w:r>
        <w:rPr>
          <w:rFonts w:ascii="Arial" w:hAnsi="Arial" w:cs="Arial"/>
          <w:i/>
          <w:u w:val="single"/>
        </w:rPr>
        <w:t>on your own or with another young person</w:t>
      </w:r>
      <w:r>
        <w:rPr>
          <w:rFonts w:ascii="Arial" w:hAnsi="Arial" w:cs="Arial"/>
          <w:i/>
        </w:rPr>
        <w:t>)</w:t>
      </w:r>
    </w:p>
    <w:p w14:paraId="6627A896" w14:textId="77777777" w:rsidR="007D3180" w:rsidRDefault="007D3180" w:rsidP="007D3180">
      <w:pPr>
        <w:tabs>
          <w:tab w:val="left" w:pos="284"/>
          <w:tab w:val="left" w:pos="1134"/>
          <w:tab w:val="left" w:pos="1701"/>
        </w:tabs>
        <w:ind w:left="1134" w:right="-1" w:hanging="1134"/>
        <w:jc w:val="both"/>
        <w:rPr>
          <w:rFonts w:ascii="Arial" w:hAnsi="Arial" w:cs="Arial"/>
          <w:i/>
        </w:rPr>
      </w:pPr>
      <w:r>
        <w:rPr>
          <w:rFonts w:ascii="Arial" w:hAnsi="Arial" w:cs="Arial"/>
          <w:i/>
        </w:rPr>
        <w:t xml:space="preserve">(tick in the second column if you did them </w:t>
      </w:r>
      <w:r>
        <w:rPr>
          <w:rFonts w:ascii="Arial" w:hAnsi="Arial" w:cs="Arial"/>
          <w:i/>
          <w:u w:val="single"/>
        </w:rPr>
        <w:t>with a parent or other adult</w:t>
      </w:r>
      <w:r>
        <w:rPr>
          <w:rFonts w:ascii="Arial" w:hAnsi="Arial" w:cs="Arial"/>
          <w:i/>
        </w:rPr>
        <w:t>)</w:t>
      </w:r>
    </w:p>
    <w:p w14:paraId="1A7B82D9" w14:textId="77777777" w:rsidR="007D3180" w:rsidRDefault="007D3180" w:rsidP="007D3180">
      <w:pPr>
        <w:tabs>
          <w:tab w:val="left" w:pos="284"/>
          <w:tab w:val="left" w:pos="1134"/>
          <w:tab w:val="left" w:pos="1701"/>
        </w:tabs>
        <w:ind w:left="1134" w:right="-1" w:hanging="1134"/>
        <w:jc w:val="both"/>
        <w:rPr>
          <w:rFonts w:ascii="Arial" w:hAnsi="Arial" w:cs="Arial"/>
          <w:i/>
        </w:rPr>
      </w:pPr>
    </w:p>
    <w:tbl>
      <w:tblPr>
        <w:tblW w:w="10080" w:type="dxa"/>
        <w:tblInd w:w="288" w:type="dxa"/>
        <w:tblLook w:val="01E0" w:firstRow="1" w:lastRow="1" w:firstColumn="1" w:lastColumn="1" w:noHBand="0" w:noVBand="0"/>
      </w:tblPr>
      <w:tblGrid>
        <w:gridCol w:w="810"/>
        <w:gridCol w:w="5040"/>
        <w:gridCol w:w="990"/>
        <w:gridCol w:w="720"/>
        <w:gridCol w:w="876"/>
        <w:gridCol w:w="563"/>
        <w:gridCol w:w="541"/>
        <w:gridCol w:w="540"/>
      </w:tblGrid>
      <w:tr w:rsidR="007D3180" w14:paraId="2D7731AF" w14:textId="77777777" w:rsidTr="00293461">
        <w:trPr>
          <w:trHeight w:val="270"/>
        </w:trPr>
        <w:tc>
          <w:tcPr>
            <w:tcW w:w="810" w:type="dxa"/>
            <w:shd w:val="clear" w:color="auto" w:fill="auto"/>
          </w:tcPr>
          <w:p w14:paraId="0F577815" w14:textId="77777777" w:rsidR="007D3180" w:rsidRDefault="007D3180" w:rsidP="00293461">
            <w:pPr>
              <w:tabs>
                <w:tab w:val="left" w:pos="284"/>
                <w:tab w:val="left" w:pos="1134"/>
                <w:tab w:val="left" w:pos="1701"/>
              </w:tabs>
              <w:ind w:right="-1"/>
              <w:jc w:val="both"/>
              <w:rPr>
                <w:rFonts w:ascii="Arial" w:hAnsi="Arial" w:cs="Arial"/>
                <w:i/>
                <w:lang w:val="de-DE"/>
              </w:rPr>
            </w:pPr>
          </w:p>
        </w:tc>
        <w:tc>
          <w:tcPr>
            <w:tcW w:w="5040" w:type="dxa"/>
            <w:shd w:val="clear" w:color="auto" w:fill="auto"/>
            <w:vAlign w:val="center"/>
          </w:tcPr>
          <w:p w14:paraId="29A6686A" w14:textId="77777777" w:rsidR="007D3180" w:rsidRDefault="007D3180" w:rsidP="00293461">
            <w:pPr>
              <w:tabs>
                <w:tab w:val="left" w:pos="284"/>
                <w:tab w:val="left" w:pos="1134"/>
                <w:tab w:val="left" w:pos="1701"/>
              </w:tabs>
              <w:ind w:right="-1"/>
              <w:rPr>
                <w:rFonts w:ascii="Arial" w:hAnsi="Arial" w:cs="Arial"/>
                <w:i/>
                <w:lang w:val="de-DE"/>
              </w:rPr>
            </w:pPr>
          </w:p>
        </w:tc>
        <w:tc>
          <w:tcPr>
            <w:tcW w:w="2586" w:type="dxa"/>
            <w:gridSpan w:val="3"/>
            <w:shd w:val="clear" w:color="auto" w:fill="auto"/>
          </w:tcPr>
          <w:p w14:paraId="7000797B" w14:textId="77777777" w:rsidR="007D3180" w:rsidRDefault="007D3180" w:rsidP="00293461">
            <w:pPr>
              <w:tabs>
                <w:tab w:val="left" w:pos="284"/>
                <w:tab w:val="left" w:pos="1134"/>
                <w:tab w:val="left" w:pos="1701"/>
              </w:tabs>
              <w:ind w:right="-1"/>
              <w:jc w:val="center"/>
              <w:rPr>
                <w:rFonts w:ascii="Arial" w:hAnsi="Arial" w:cs="Arial"/>
                <w:i/>
                <w:lang w:val="de-DE"/>
              </w:rPr>
            </w:pPr>
            <w:r>
              <w:rPr>
                <w:rFonts w:ascii="Arial" w:hAnsi="Arial" w:cs="Arial"/>
                <w:i/>
                <w:lang w:val="de-DE"/>
              </w:rPr>
              <w:t>On your own or with another young person</w:t>
            </w:r>
          </w:p>
        </w:tc>
        <w:tc>
          <w:tcPr>
            <w:tcW w:w="1643" w:type="dxa"/>
            <w:gridSpan w:val="3"/>
            <w:shd w:val="clear" w:color="auto" w:fill="auto"/>
          </w:tcPr>
          <w:p w14:paraId="5D414EC1" w14:textId="77777777" w:rsidR="007D3180" w:rsidRDefault="007D3180" w:rsidP="00293461">
            <w:pPr>
              <w:tabs>
                <w:tab w:val="left" w:pos="284"/>
                <w:tab w:val="left" w:pos="1134"/>
                <w:tab w:val="left" w:pos="1701"/>
              </w:tabs>
              <w:ind w:right="-1"/>
              <w:jc w:val="center"/>
              <w:rPr>
                <w:rFonts w:ascii="Arial" w:hAnsi="Arial" w:cs="Arial"/>
                <w:i/>
                <w:lang w:val="de-DE"/>
              </w:rPr>
            </w:pPr>
            <w:r>
              <w:rPr>
                <w:rFonts w:ascii="Arial" w:hAnsi="Arial" w:cs="Arial"/>
                <w:i/>
                <w:lang w:val="de-DE"/>
              </w:rPr>
              <w:t>With a parent or other adult</w:t>
            </w:r>
          </w:p>
        </w:tc>
      </w:tr>
      <w:tr w:rsidR="007D3180" w14:paraId="571DB87F" w14:textId="77777777" w:rsidTr="00293461">
        <w:trPr>
          <w:trHeight w:val="270"/>
        </w:trPr>
        <w:tc>
          <w:tcPr>
            <w:tcW w:w="810" w:type="dxa"/>
            <w:shd w:val="clear" w:color="auto" w:fill="auto"/>
          </w:tcPr>
          <w:p w14:paraId="50B9CBCF" w14:textId="77777777" w:rsidR="007D3180" w:rsidRDefault="007D3180" w:rsidP="00293461">
            <w:pPr>
              <w:tabs>
                <w:tab w:val="left" w:pos="284"/>
                <w:tab w:val="left" w:pos="1134"/>
                <w:tab w:val="left" w:pos="1701"/>
              </w:tabs>
              <w:spacing w:before="20" w:after="48"/>
              <w:ind w:right="-1"/>
              <w:rPr>
                <w:rFonts w:ascii="Arial" w:hAnsi="Arial" w:cs="Arial"/>
                <w:i/>
                <w:lang w:val="de-DE"/>
              </w:rPr>
            </w:pPr>
            <w:r>
              <w:rPr>
                <w:rFonts w:ascii="Webdings" w:eastAsia="Webdings" w:hAnsi="Webdings" w:cs="Webdings"/>
                <w:sz w:val="48"/>
                <w:szCs w:val="48"/>
                <w:lang w:val="de-DE"/>
              </w:rPr>
              <w:t></w:t>
            </w:r>
          </w:p>
        </w:tc>
        <w:tc>
          <w:tcPr>
            <w:tcW w:w="5040" w:type="dxa"/>
            <w:shd w:val="clear" w:color="auto" w:fill="auto"/>
            <w:vAlign w:val="center"/>
          </w:tcPr>
          <w:p w14:paraId="02CC97C0" w14:textId="77777777" w:rsidR="007D3180" w:rsidRDefault="007D3180" w:rsidP="00293461">
            <w:pPr>
              <w:tabs>
                <w:tab w:val="left" w:pos="284"/>
                <w:tab w:val="left" w:pos="1134"/>
                <w:tab w:val="left" w:pos="1701"/>
              </w:tabs>
              <w:spacing w:before="20" w:after="48"/>
              <w:ind w:right="-1"/>
              <w:rPr>
                <w:rFonts w:ascii="Arial" w:hAnsi="Arial" w:cs="Arial"/>
                <w:lang w:val="de-DE"/>
              </w:rPr>
            </w:pPr>
            <w:r>
              <w:rPr>
                <w:rFonts w:ascii="Arial" w:hAnsi="Arial" w:cs="Arial"/>
              </w:rPr>
              <w:t>Visited a friend’s home</w:t>
            </w:r>
          </w:p>
        </w:tc>
        <w:tc>
          <w:tcPr>
            <w:tcW w:w="990" w:type="dxa"/>
            <w:shd w:val="clear" w:color="auto" w:fill="auto"/>
          </w:tcPr>
          <w:p w14:paraId="7DE6422A"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720" w:type="dxa"/>
            <w:shd w:val="clear" w:color="auto" w:fill="auto"/>
          </w:tcPr>
          <w:p w14:paraId="058545EA"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1439" w:type="dxa"/>
            <w:gridSpan w:val="2"/>
            <w:shd w:val="clear" w:color="auto" w:fill="auto"/>
          </w:tcPr>
          <w:p w14:paraId="64D7E7C4"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49E3282A"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2A88A48F" w14:textId="77777777" w:rsidR="007D3180" w:rsidRDefault="007D3180" w:rsidP="00293461"/>
        </w:tc>
      </w:tr>
      <w:tr w:rsidR="007D3180" w14:paraId="7593A3AF" w14:textId="77777777" w:rsidTr="00293461">
        <w:trPr>
          <w:trHeight w:val="270"/>
        </w:trPr>
        <w:tc>
          <w:tcPr>
            <w:tcW w:w="810" w:type="dxa"/>
            <w:shd w:val="clear" w:color="auto" w:fill="auto"/>
          </w:tcPr>
          <w:p w14:paraId="2A3BC2F8" w14:textId="77777777" w:rsidR="007D3180" w:rsidRDefault="007D3180" w:rsidP="00293461">
            <w:pPr>
              <w:pStyle w:val="INAREAufzhlung2"/>
              <w:spacing w:before="20" w:after="48"/>
              <w:rPr>
                <w:sz w:val="48"/>
                <w:szCs w:val="48"/>
                <w:lang w:val="de-DE"/>
              </w:rPr>
            </w:pPr>
            <w:r>
              <w:rPr>
                <w:rFonts w:ascii="Webdings" w:eastAsia="Webdings" w:hAnsi="Webdings" w:cs="Webdings"/>
                <w:sz w:val="48"/>
                <w:szCs w:val="48"/>
                <w:lang w:val="de-DE"/>
              </w:rPr>
              <w:t></w:t>
            </w:r>
          </w:p>
        </w:tc>
        <w:tc>
          <w:tcPr>
            <w:tcW w:w="5040" w:type="dxa"/>
            <w:shd w:val="clear" w:color="auto" w:fill="auto"/>
            <w:vAlign w:val="center"/>
          </w:tcPr>
          <w:p w14:paraId="51B36DF9" w14:textId="77777777" w:rsidR="007D3180" w:rsidRDefault="007D3180" w:rsidP="00293461">
            <w:pPr>
              <w:tabs>
                <w:tab w:val="left" w:pos="284"/>
                <w:tab w:val="left" w:pos="1134"/>
                <w:tab w:val="left" w:pos="1701"/>
              </w:tabs>
              <w:spacing w:before="20" w:after="48"/>
              <w:ind w:right="-1"/>
              <w:rPr>
                <w:rFonts w:ascii="Arial" w:hAnsi="Arial" w:cs="Arial"/>
                <w:lang w:val="de-DE"/>
              </w:rPr>
            </w:pPr>
            <w:r>
              <w:rPr>
                <w:rFonts w:ascii="Arial" w:hAnsi="Arial" w:cs="Arial"/>
              </w:rPr>
              <w:t>Visited relatives or grown-ups</w:t>
            </w:r>
          </w:p>
        </w:tc>
        <w:tc>
          <w:tcPr>
            <w:tcW w:w="990" w:type="dxa"/>
            <w:shd w:val="clear" w:color="auto" w:fill="auto"/>
          </w:tcPr>
          <w:p w14:paraId="6B8EC70A"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720" w:type="dxa"/>
            <w:shd w:val="clear" w:color="auto" w:fill="auto"/>
          </w:tcPr>
          <w:p w14:paraId="5F76C5D0"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1439" w:type="dxa"/>
            <w:gridSpan w:val="2"/>
            <w:shd w:val="clear" w:color="auto" w:fill="auto"/>
          </w:tcPr>
          <w:p w14:paraId="6A8FAE14"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2516163A"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5B5F6431" w14:textId="77777777" w:rsidR="007D3180" w:rsidRDefault="007D3180" w:rsidP="00293461"/>
        </w:tc>
      </w:tr>
      <w:tr w:rsidR="007D3180" w14:paraId="4F33C598" w14:textId="77777777" w:rsidTr="00293461">
        <w:trPr>
          <w:trHeight w:val="270"/>
        </w:trPr>
        <w:tc>
          <w:tcPr>
            <w:tcW w:w="810" w:type="dxa"/>
            <w:shd w:val="clear" w:color="auto" w:fill="auto"/>
          </w:tcPr>
          <w:p w14:paraId="3BFB6264" w14:textId="77777777" w:rsidR="007D3180" w:rsidRDefault="007D3180" w:rsidP="00293461">
            <w:pPr>
              <w:tabs>
                <w:tab w:val="left" w:pos="284"/>
                <w:tab w:val="left" w:pos="1134"/>
                <w:tab w:val="left" w:pos="1701"/>
              </w:tabs>
              <w:spacing w:before="20" w:after="48"/>
              <w:ind w:right="-1"/>
              <w:rPr>
                <w:rFonts w:ascii="Arial" w:hAnsi="Arial" w:cs="Arial"/>
                <w:i/>
                <w:lang w:val="de-DE"/>
              </w:rPr>
            </w:pPr>
            <w:r>
              <w:rPr>
                <w:rFonts w:ascii="Webdings" w:eastAsia="Webdings" w:hAnsi="Webdings" w:cs="Webdings"/>
              </w:rPr>
              <w:t></w:t>
            </w:r>
            <w:r>
              <w:rPr>
                <w:rFonts w:ascii="Webdings" w:eastAsia="Webdings" w:hAnsi="Webdings" w:cs="Webdings"/>
              </w:rPr>
              <w:t></w:t>
            </w:r>
          </w:p>
        </w:tc>
        <w:tc>
          <w:tcPr>
            <w:tcW w:w="5040" w:type="dxa"/>
            <w:shd w:val="clear" w:color="auto" w:fill="auto"/>
            <w:vAlign w:val="center"/>
          </w:tcPr>
          <w:p w14:paraId="35FA6CDF" w14:textId="77777777" w:rsidR="007D3180" w:rsidRDefault="007D3180" w:rsidP="00293461">
            <w:pPr>
              <w:tabs>
                <w:tab w:val="left" w:pos="284"/>
                <w:tab w:val="left" w:pos="1134"/>
                <w:tab w:val="left" w:pos="1701"/>
              </w:tabs>
              <w:spacing w:before="20" w:after="48"/>
              <w:ind w:right="-1"/>
              <w:rPr>
                <w:rFonts w:ascii="Arial" w:hAnsi="Arial" w:cs="Arial"/>
              </w:rPr>
            </w:pPr>
            <w:r>
              <w:rPr>
                <w:rFonts w:ascii="Arial" w:hAnsi="Arial" w:cs="Arial"/>
              </w:rPr>
              <w:t>Visited a place of worship</w:t>
            </w:r>
          </w:p>
        </w:tc>
        <w:tc>
          <w:tcPr>
            <w:tcW w:w="990" w:type="dxa"/>
            <w:shd w:val="clear" w:color="auto" w:fill="auto"/>
          </w:tcPr>
          <w:p w14:paraId="632F78FB"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720" w:type="dxa"/>
            <w:shd w:val="clear" w:color="auto" w:fill="auto"/>
          </w:tcPr>
          <w:p w14:paraId="2F412A73"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1439" w:type="dxa"/>
            <w:gridSpan w:val="2"/>
            <w:shd w:val="clear" w:color="auto" w:fill="auto"/>
          </w:tcPr>
          <w:p w14:paraId="72063B84"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74262A91"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773BE100" w14:textId="77777777" w:rsidR="007D3180" w:rsidRDefault="007D3180" w:rsidP="00293461"/>
        </w:tc>
      </w:tr>
      <w:tr w:rsidR="007D3180" w14:paraId="6C00D868" w14:textId="77777777" w:rsidTr="00293461">
        <w:trPr>
          <w:trHeight w:val="270"/>
        </w:trPr>
        <w:tc>
          <w:tcPr>
            <w:tcW w:w="810" w:type="dxa"/>
            <w:shd w:val="clear" w:color="auto" w:fill="auto"/>
          </w:tcPr>
          <w:p w14:paraId="10303728" w14:textId="77777777" w:rsidR="007D3180" w:rsidRDefault="007D3180" w:rsidP="00293461">
            <w:pPr>
              <w:tabs>
                <w:tab w:val="left" w:pos="284"/>
                <w:tab w:val="left" w:pos="1134"/>
                <w:tab w:val="left" w:pos="1701"/>
              </w:tabs>
              <w:spacing w:before="20" w:after="48"/>
              <w:ind w:right="-1"/>
              <w:rPr>
                <w:rFonts w:ascii="Arial" w:hAnsi="Arial" w:cs="Arial"/>
                <w:i/>
                <w:lang w:val="de-DE"/>
              </w:rPr>
            </w:pPr>
            <w:r>
              <w:rPr>
                <w:rFonts w:ascii="Webdings" w:eastAsia="Webdings" w:hAnsi="Webdings" w:cs="Webdings"/>
                <w:sz w:val="48"/>
                <w:szCs w:val="48"/>
                <w:lang w:val="de-DE"/>
              </w:rPr>
              <w:t></w:t>
            </w:r>
          </w:p>
        </w:tc>
        <w:tc>
          <w:tcPr>
            <w:tcW w:w="5040" w:type="dxa"/>
            <w:shd w:val="clear" w:color="auto" w:fill="auto"/>
            <w:vAlign w:val="center"/>
          </w:tcPr>
          <w:p w14:paraId="24C0B254" w14:textId="77777777" w:rsidR="007D3180" w:rsidRDefault="007D3180" w:rsidP="00293461">
            <w:pPr>
              <w:tabs>
                <w:tab w:val="left" w:pos="284"/>
                <w:tab w:val="left" w:pos="1134"/>
                <w:tab w:val="left" w:pos="1701"/>
              </w:tabs>
              <w:spacing w:before="20" w:after="48"/>
              <w:ind w:right="-1"/>
              <w:rPr>
                <w:rFonts w:ascii="Arial" w:hAnsi="Arial" w:cs="Arial"/>
                <w:lang w:val="de-DE"/>
              </w:rPr>
            </w:pPr>
            <w:r>
              <w:rPr>
                <w:rFonts w:ascii="Arial" w:hAnsi="Arial" w:cs="Arial"/>
              </w:rPr>
              <w:t>Went to the shops</w:t>
            </w:r>
          </w:p>
        </w:tc>
        <w:tc>
          <w:tcPr>
            <w:tcW w:w="990" w:type="dxa"/>
            <w:shd w:val="clear" w:color="auto" w:fill="auto"/>
          </w:tcPr>
          <w:p w14:paraId="0F860E38"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720" w:type="dxa"/>
            <w:shd w:val="clear" w:color="auto" w:fill="auto"/>
          </w:tcPr>
          <w:p w14:paraId="24DC3BAF"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1439" w:type="dxa"/>
            <w:gridSpan w:val="2"/>
            <w:shd w:val="clear" w:color="auto" w:fill="auto"/>
          </w:tcPr>
          <w:p w14:paraId="2FEA6B09"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4F191687"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10822637" w14:textId="77777777" w:rsidR="007D3180" w:rsidRDefault="007D3180" w:rsidP="00293461"/>
        </w:tc>
      </w:tr>
      <w:tr w:rsidR="007D3180" w14:paraId="2B0CD2BF" w14:textId="77777777" w:rsidTr="00293461">
        <w:trPr>
          <w:trHeight w:val="270"/>
        </w:trPr>
        <w:tc>
          <w:tcPr>
            <w:tcW w:w="810" w:type="dxa"/>
            <w:shd w:val="clear" w:color="auto" w:fill="auto"/>
          </w:tcPr>
          <w:p w14:paraId="777AF21B" w14:textId="77777777" w:rsidR="007D3180" w:rsidRDefault="007D3180" w:rsidP="00293461">
            <w:pPr>
              <w:tabs>
                <w:tab w:val="left" w:pos="284"/>
                <w:tab w:val="left" w:pos="1134"/>
                <w:tab w:val="left" w:pos="1701"/>
              </w:tabs>
              <w:spacing w:before="20" w:after="48"/>
              <w:ind w:right="-1"/>
              <w:rPr>
                <w:rFonts w:ascii="Arial" w:hAnsi="Arial" w:cs="Arial"/>
                <w:sz w:val="48"/>
                <w:szCs w:val="48"/>
                <w:lang w:val="de-DE"/>
              </w:rPr>
            </w:pPr>
            <w:r>
              <w:rPr>
                <w:rFonts w:ascii="Webdings" w:eastAsia="Webdings" w:hAnsi="Webdings" w:cs="Webdings"/>
                <w:sz w:val="48"/>
                <w:szCs w:val="48"/>
                <w:lang w:val="de-DE"/>
              </w:rPr>
              <w:lastRenderedPageBreak/>
              <w:t></w:t>
            </w:r>
          </w:p>
        </w:tc>
        <w:tc>
          <w:tcPr>
            <w:tcW w:w="5040" w:type="dxa"/>
            <w:shd w:val="clear" w:color="auto" w:fill="auto"/>
            <w:vAlign w:val="center"/>
          </w:tcPr>
          <w:p w14:paraId="42A6FE67" w14:textId="77777777" w:rsidR="007D3180" w:rsidRDefault="007D3180" w:rsidP="00293461">
            <w:pPr>
              <w:tabs>
                <w:tab w:val="left" w:pos="284"/>
                <w:tab w:val="left" w:pos="1134"/>
                <w:tab w:val="left" w:pos="1701"/>
              </w:tabs>
              <w:spacing w:before="20" w:after="48"/>
              <w:ind w:right="-1"/>
              <w:rPr>
                <w:rFonts w:ascii="Arial" w:hAnsi="Arial" w:cs="Arial"/>
                <w:lang w:val="de-DE"/>
              </w:rPr>
            </w:pPr>
            <w:r>
              <w:rPr>
                <w:rFonts w:ascii="Arial" w:hAnsi="Arial" w:cs="Arial"/>
                <w:lang w:val="de-DE"/>
              </w:rPr>
              <w:t>Went to dine out</w:t>
            </w:r>
          </w:p>
        </w:tc>
        <w:tc>
          <w:tcPr>
            <w:tcW w:w="990" w:type="dxa"/>
            <w:shd w:val="clear" w:color="auto" w:fill="auto"/>
          </w:tcPr>
          <w:p w14:paraId="1B7A945B"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720" w:type="dxa"/>
            <w:shd w:val="clear" w:color="auto" w:fill="auto"/>
          </w:tcPr>
          <w:p w14:paraId="489A1FDB"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1439" w:type="dxa"/>
            <w:gridSpan w:val="2"/>
            <w:shd w:val="clear" w:color="auto" w:fill="auto"/>
          </w:tcPr>
          <w:p w14:paraId="5BC4E242"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2B28E5AE"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5B0006AC" w14:textId="77777777" w:rsidR="007D3180" w:rsidRDefault="007D3180" w:rsidP="00293461"/>
        </w:tc>
      </w:tr>
      <w:tr w:rsidR="007D3180" w14:paraId="347284C5" w14:textId="77777777" w:rsidTr="00293461">
        <w:trPr>
          <w:trHeight w:val="270"/>
        </w:trPr>
        <w:tc>
          <w:tcPr>
            <w:tcW w:w="810" w:type="dxa"/>
            <w:shd w:val="clear" w:color="auto" w:fill="auto"/>
          </w:tcPr>
          <w:p w14:paraId="25FDB032" w14:textId="77777777" w:rsidR="007D3180" w:rsidRDefault="007D3180" w:rsidP="00293461">
            <w:pPr>
              <w:tabs>
                <w:tab w:val="left" w:pos="284"/>
                <w:tab w:val="left" w:pos="1134"/>
                <w:tab w:val="left" w:pos="1701"/>
              </w:tabs>
              <w:spacing w:before="20" w:after="48"/>
              <w:ind w:right="-1"/>
              <w:rPr>
                <w:rFonts w:ascii="Arial" w:hAnsi="Arial" w:cs="Arial"/>
                <w:sz w:val="48"/>
                <w:szCs w:val="48"/>
                <w:lang w:val="de-DE"/>
              </w:rPr>
            </w:pPr>
            <w:r>
              <w:rPr>
                <w:rFonts w:ascii="Webdings" w:eastAsia="Webdings" w:hAnsi="Webdings" w:cs="Webdings"/>
                <w:sz w:val="48"/>
                <w:szCs w:val="48"/>
                <w:lang w:val="de-DE"/>
              </w:rPr>
              <w:t></w:t>
            </w:r>
          </w:p>
        </w:tc>
        <w:tc>
          <w:tcPr>
            <w:tcW w:w="5040" w:type="dxa"/>
            <w:shd w:val="clear" w:color="auto" w:fill="auto"/>
            <w:vAlign w:val="center"/>
          </w:tcPr>
          <w:p w14:paraId="105D3A98" w14:textId="77777777" w:rsidR="007D3180" w:rsidRDefault="007D3180" w:rsidP="00293461">
            <w:pPr>
              <w:tabs>
                <w:tab w:val="left" w:pos="284"/>
                <w:tab w:val="left" w:pos="1134"/>
                <w:tab w:val="left" w:pos="1701"/>
              </w:tabs>
              <w:spacing w:before="20" w:after="48"/>
              <w:ind w:right="-1"/>
              <w:rPr>
                <w:rFonts w:ascii="Arial" w:hAnsi="Arial" w:cs="Arial"/>
                <w:lang w:val="de-DE"/>
              </w:rPr>
            </w:pPr>
            <w:r>
              <w:rPr>
                <w:rFonts w:ascii="Arial" w:hAnsi="Arial" w:cs="Arial"/>
              </w:rPr>
              <w:t>Went to a cinema</w:t>
            </w:r>
          </w:p>
        </w:tc>
        <w:tc>
          <w:tcPr>
            <w:tcW w:w="990" w:type="dxa"/>
            <w:shd w:val="clear" w:color="auto" w:fill="auto"/>
          </w:tcPr>
          <w:p w14:paraId="639D972F"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720" w:type="dxa"/>
            <w:shd w:val="clear" w:color="auto" w:fill="auto"/>
          </w:tcPr>
          <w:p w14:paraId="2FBDC83B"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1439" w:type="dxa"/>
            <w:gridSpan w:val="2"/>
            <w:shd w:val="clear" w:color="auto" w:fill="auto"/>
          </w:tcPr>
          <w:p w14:paraId="1EB75754"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7A9DE776"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16C591AE" w14:textId="77777777" w:rsidR="007D3180" w:rsidRDefault="007D3180" w:rsidP="00293461"/>
        </w:tc>
      </w:tr>
      <w:tr w:rsidR="007D3180" w14:paraId="368EB005" w14:textId="77777777" w:rsidTr="00293461">
        <w:trPr>
          <w:trHeight w:val="270"/>
        </w:trPr>
        <w:tc>
          <w:tcPr>
            <w:tcW w:w="810" w:type="dxa"/>
            <w:shd w:val="clear" w:color="auto" w:fill="auto"/>
          </w:tcPr>
          <w:p w14:paraId="285C5B20" w14:textId="77777777" w:rsidR="007D3180" w:rsidRDefault="007D3180" w:rsidP="00293461">
            <w:pPr>
              <w:tabs>
                <w:tab w:val="left" w:pos="284"/>
                <w:tab w:val="left" w:pos="1134"/>
                <w:tab w:val="left" w:pos="1701"/>
              </w:tabs>
              <w:spacing w:before="20" w:after="48"/>
              <w:ind w:right="-1"/>
              <w:rPr>
                <w:rFonts w:ascii="Arial" w:hAnsi="Arial" w:cs="Arial"/>
                <w:sz w:val="52"/>
                <w:szCs w:val="52"/>
                <w:lang w:val="de-DE"/>
              </w:rPr>
            </w:pPr>
            <w:r>
              <w:rPr>
                <w:rFonts w:ascii="Webdings" w:eastAsia="Webdings" w:hAnsi="Webdings" w:cs="Webdings"/>
                <w:sz w:val="52"/>
                <w:szCs w:val="52"/>
                <w:lang w:val="de-DE"/>
              </w:rPr>
              <w:t></w:t>
            </w:r>
          </w:p>
        </w:tc>
        <w:tc>
          <w:tcPr>
            <w:tcW w:w="5040" w:type="dxa"/>
            <w:shd w:val="clear" w:color="auto" w:fill="auto"/>
            <w:vAlign w:val="center"/>
          </w:tcPr>
          <w:p w14:paraId="7A20A121" w14:textId="77777777" w:rsidR="007D3180" w:rsidRDefault="007D3180" w:rsidP="00293461">
            <w:pPr>
              <w:tabs>
                <w:tab w:val="left" w:pos="284"/>
                <w:tab w:val="left" w:pos="1134"/>
                <w:tab w:val="left" w:pos="1701"/>
              </w:tabs>
              <w:spacing w:before="20" w:after="48"/>
              <w:ind w:right="-1"/>
              <w:rPr>
                <w:rFonts w:ascii="Arial" w:hAnsi="Arial" w:cs="Arial"/>
                <w:lang w:val="de-DE"/>
              </w:rPr>
            </w:pPr>
            <w:r>
              <w:rPr>
                <w:rFonts w:ascii="Arial" w:hAnsi="Arial" w:cs="Arial"/>
              </w:rPr>
              <w:t>Spent time with friends outside after dark</w:t>
            </w:r>
          </w:p>
        </w:tc>
        <w:tc>
          <w:tcPr>
            <w:tcW w:w="990" w:type="dxa"/>
            <w:shd w:val="clear" w:color="auto" w:fill="auto"/>
          </w:tcPr>
          <w:p w14:paraId="50D26C45"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720" w:type="dxa"/>
            <w:shd w:val="clear" w:color="auto" w:fill="auto"/>
          </w:tcPr>
          <w:p w14:paraId="33906184"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1439" w:type="dxa"/>
            <w:gridSpan w:val="2"/>
            <w:shd w:val="clear" w:color="auto" w:fill="auto"/>
          </w:tcPr>
          <w:p w14:paraId="44F9E59C"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41EA77A6"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5AFCFD4F" w14:textId="77777777" w:rsidR="007D3180" w:rsidRDefault="007D3180" w:rsidP="00293461"/>
        </w:tc>
      </w:tr>
      <w:tr w:rsidR="007D3180" w14:paraId="331D0F90" w14:textId="77777777" w:rsidTr="00293461">
        <w:trPr>
          <w:trHeight w:val="270"/>
        </w:trPr>
        <w:tc>
          <w:tcPr>
            <w:tcW w:w="810" w:type="dxa"/>
            <w:shd w:val="clear" w:color="auto" w:fill="auto"/>
          </w:tcPr>
          <w:p w14:paraId="1B036E02" w14:textId="77777777" w:rsidR="007D3180" w:rsidRDefault="007D3180" w:rsidP="00293461">
            <w:pPr>
              <w:tabs>
                <w:tab w:val="left" w:pos="284"/>
                <w:tab w:val="left" w:pos="1134"/>
                <w:tab w:val="left" w:pos="1701"/>
              </w:tabs>
              <w:spacing w:before="20" w:after="48"/>
              <w:ind w:right="-1"/>
              <w:rPr>
                <w:rFonts w:ascii="Arial" w:hAnsi="Arial" w:cs="Arial"/>
                <w:sz w:val="48"/>
                <w:szCs w:val="48"/>
                <w:lang w:val="de-DE"/>
              </w:rPr>
            </w:pPr>
            <w:r>
              <w:rPr>
                <w:rFonts w:ascii="Webdings" w:eastAsia="Webdings" w:hAnsi="Webdings" w:cs="Webdings"/>
                <w:sz w:val="48"/>
                <w:szCs w:val="48"/>
                <w:lang w:val="de-DE"/>
              </w:rPr>
              <w:t></w:t>
            </w:r>
          </w:p>
        </w:tc>
        <w:tc>
          <w:tcPr>
            <w:tcW w:w="5040" w:type="dxa"/>
            <w:shd w:val="clear" w:color="auto" w:fill="auto"/>
            <w:vAlign w:val="center"/>
          </w:tcPr>
          <w:p w14:paraId="6DA0136C" w14:textId="77777777" w:rsidR="007D3180" w:rsidRDefault="007D3180" w:rsidP="00293461">
            <w:pPr>
              <w:tabs>
                <w:tab w:val="left" w:pos="284"/>
                <w:tab w:val="left" w:pos="1134"/>
                <w:tab w:val="left" w:pos="1701"/>
              </w:tabs>
              <w:spacing w:before="20" w:after="48"/>
              <w:ind w:right="-1"/>
              <w:rPr>
                <w:rFonts w:ascii="Arial" w:hAnsi="Arial" w:cs="Arial"/>
                <w:lang w:val="de-DE"/>
              </w:rPr>
            </w:pPr>
            <w:r>
              <w:rPr>
                <w:rFonts w:ascii="Arial" w:hAnsi="Arial" w:cs="Arial"/>
              </w:rPr>
              <w:t>Went to a playground, park or playing fields</w:t>
            </w:r>
          </w:p>
        </w:tc>
        <w:tc>
          <w:tcPr>
            <w:tcW w:w="990" w:type="dxa"/>
            <w:shd w:val="clear" w:color="auto" w:fill="auto"/>
          </w:tcPr>
          <w:p w14:paraId="31160820"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720" w:type="dxa"/>
            <w:shd w:val="clear" w:color="auto" w:fill="auto"/>
          </w:tcPr>
          <w:p w14:paraId="35429110"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1439" w:type="dxa"/>
            <w:gridSpan w:val="2"/>
            <w:shd w:val="clear" w:color="auto" w:fill="auto"/>
          </w:tcPr>
          <w:p w14:paraId="55C3D9B2"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5583550F"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2A6300A9" w14:textId="77777777" w:rsidR="007D3180" w:rsidRDefault="007D3180" w:rsidP="00293461"/>
        </w:tc>
      </w:tr>
      <w:tr w:rsidR="007D3180" w14:paraId="481DA220" w14:textId="77777777" w:rsidTr="00293461">
        <w:trPr>
          <w:trHeight w:val="270"/>
        </w:trPr>
        <w:tc>
          <w:tcPr>
            <w:tcW w:w="810" w:type="dxa"/>
            <w:shd w:val="clear" w:color="auto" w:fill="auto"/>
          </w:tcPr>
          <w:p w14:paraId="7CEADBAE" w14:textId="77777777" w:rsidR="007D3180" w:rsidRDefault="007D3180" w:rsidP="00293461">
            <w:pPr>
              <w:tabs>
                <w:tab w:val="left" w:pos="284"/>
                <w:tab w:val="left" w:pos="1134"/>
                <w:tab w:val="left" w:pos="1701"/>
              </w:tabs>
              <w:spacing w:before="20" w:after="48"/>
              <w:ind w:right="-1"/>
              <w:rPr>
                <w:rFonts w:ascii="Arial" w:hAnsi="Arial" w:cs="Arial"/>
                <w:sz w:val="48"/>
                <w:szCs w:val="48"/>
                <w:lang w:val="de-DE"/>
              </w:rPr>
            </w:pPr>
            <w:r>
              <w:rPr>
                <w:rFonts w:ascii="Webdings" w:eastAsia="Webdings" w:hAnsi="Webdings" w:cs="Webdings"/>
                <w:sz w:val="48"/>
                <w:szCs w:val="48"/>
                <w:lang w:val="de-DE"/>
              </w:rPr>
              <w:t></w:t>
            </w:r>
          </w:p>
        </w:tc>
        <w:tc>
          <w:tcPr>
            <w:tcW w:w="5040" w:type="dxa"/>
            <w:shd w:val="clear" w:color="auto" w:fill="auto"/>
            <w:vAlign w:val="center"/>
          </w:tcPr>
          <w:p w14:paraId="58FA9048" w14:textId="77777777" w:rsidR="007D3180" w:rsidRDefault="007D3180" w:rsidP="00293461">
            <w:pPr>
              <w:tabs>
                <w:tab w:val="left" w:pos="284"/>
                <w:tab w:val="left" w:pos="1134"/>
                <w:tab w:val="left" w:pos="1701"/>
              </w:tabs>
              <w:spacing w:before="20" w:after="48"/>
              <w:ind w:right="-1"/>
              <w:rPr>
                <w:rFonts w:ascii="Arial" w:hAnsi="Arial" w:cs="Arial"/>
                <w:lang w:val="de-DE"/>
              </w:rPr>
            </w:pPr>
            <w:r>
              <w:rPr>
                <w:rFonts w:ascii="Arial" w:hAnsi="Arial" w:cs="Arial"/>
              </w:rPr>
              <w:t>Played sport or went swimming (individual or team sports or lessons)</w:t>
            </w:r>
          </w:p>
        </w:tc>
        <w:tc>
          <w:tcPr>
            <w:tcW w:w="990" w:type="dxa"/>
            <w:shd w:val="clear" w:color="auto" w:fill="auto"/>
          </w:tcPr>
          <w:p w14:paraId="1F7DED8E"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720" w:type="dxa"/>
            <w:shd w:val="clear" w:color="auto" w:fill="auto"/>
          </w:tcPr>
          <w:p w14:paraId="3D0F1A6E"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1439" w:type="dxa"/>
            <w:gridSpan w:val="2"/>
            <w:shd w:val="clear" w:color="auto" w:fill="auto"/>
          </w:tcPr>
          <w:p w14:paraId="0775D07F"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4DCC4624"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30ABC126" w14:textId="77777777" w:rsidR="007D3180" w:rsidRDefault="007D3180" w:rsidP="00293461"/>
        </w:tc>
      </w:tr>
      <w:tr w:rsidR="007D3180" w14:paraId="2A68CB27" w14:textId="77777777" w:rsidTr="00293461">
        <w:trPr>
          <w:trHeight w:val="270"/>
        </w:trPr>
        <w:tc>
          <w:tcPr>
            <w:tcW w:w="810" w:type="dxa"/>
            <w:shd w:val="clear" w:color="auto" w:fill="auto"/>
          </w:tcPr>
          <w:p w14:paraId="33E17EDE" w14:textId="77777777" w:rsidR="007D3180" w:rsidRDefault="007D3180" w:rsidP="00293461">
            <w:pPr>
              <w:tabs>
                <w:tab w:val="left" w:pos="284"/>
                <w:tab w:val="left" w:pos="1134"/>
                <w:tab w:val="left" w:pos="1701"/>
              </w:tabs>
              <w:spacing w:before="20" w:after="48"/>
              <w:ind w:right="-1"/>
              <w:rPr>
                <w:rFonts w:ascii="Arial" w:hAnsi="Arial" w:cs="Arial"/>
                <w:sz w:val="48"/>
                <w:szCs w:val="48"/>
                <w:lang w:val="de-DE"/>
              </w:rPr>
            </w:pPr>
            <w:r>
              <w:rPr>
                <w:rFonts w:ascii="Webdings" w:eastAsia="Webdings" w:hAnsi="Webdings" w:cs="Webdings"/>
                <w:sz w:val="48"/>
                <w:szCs w:val="48"/>
                <w:lang w:val="de-DE"/>
              </w:rPr>
              <w:t></w:t>
            </w:r>
          </w:p>
        </w:tc>
        <w:tc>
          <w:tcPr>
            <w:tcW w:w="5040" w:type="dxa"/>
            <w:shd w:val="clear" w:color="auto" w:fill="auto"/>
            <w:vAlign w:val="center"/>
          </w:tcPr>
          <w:p w14:paraId="6CCCCAEF" w14:textId="77777777" w:rsidR="007D3180" w:rsidRDefault="007D3180" w:rsidP="00293461">
            <w:pPr>
              <w:tabs>
                <w:tab w:val="left" w:pos="284"/>
                <w:tab w:val="left" w:pos="1134"/>
                <w:tab w:val="left" w:pos="1701"/>
              </w:tabs>
              <w:spacing w:before="20" w:after="48"/>
              <w:ind w:right="-1"/>
              <w:rPr>
                <w:rFonts w:ascii="Arial" w:hAnsi="Arial" w:cs="Arial"/>
                <w:lang w:val="de-DE"/>
              </w:rPr>
            </w:pPr>
            <w:r>
              <w:rPr>
                <w:rFonts w:ascii="Arial" w:hAnsi="Arial" w:cs="Arial"/>
              </w:rPr>
              <w:t>Went for a walk or cycled around</w:t>
            </w:r>
          </w:p>
        </w:tc>
        <w:tc>
          <w:tcPr>
            <w:tcW w:w="990" w:type="dxa"/>
            <w:shd w:val="clear" w:color="auto" w:fill="auto"/>
          </w:tcPr>
          <w:p w14:paraId="07922D30"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720" w:type="dxa"/>
            <w:shd w:val="clear" w:color="auto" w:fill="auto"/>
          </w:tcPr>
          <w:p w14:paraId="0DDC2F61"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1439" w:type="dxa"/>
            <w:gridSpan w:val="2"/>
            <w:shd w:val="clear" w:color="auto" w:fill="auto"/>
          </w:tcPr>
          <w:p w14:paraId="531264C5"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03B0ACD1"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2BE279D6" w14:textId="77777777" w:rsidR="007D3180" w:rsidRDefault="007D3180" w:rsidP="00293461"/>
        </w:tc>
      </w:tr>
      <w:tr w:rsidR="007D3180" w14:paraId="6697494C" w14:textId="77777777" w:rsidTr="00293461">
        <w:trPr>
          <w:trHeight w:val="270"/>
        </w:trPr>
        <w:tc>
          <w:tcPr>
            <w:tcW w:w="810" w:type="dxa"/>
            <w:shd w:val="clear" w:color="auto" w:fill="auto"/>
          </w:tcPr>
          <w:p w14:paraId="11466ACB" w14:textId="77777777" w:rsidR="007D3180" w:rsidRDefault="007D3180" w:rsidP="00293461">
            <w:pPr>
              <w:tabs>
                <w:tab w:val="left" w:pos="284"/>
                <w:tab w:val="left" w:pos="1134"/>
                <w:tab w:val="left" w:pos="1701"/>
              </w:tabs>
              <w:spacing w:before="20" w:after="48"/>
              <w:ind w:right="-1"/>
              <w:jc w:val="center"/>
              <w:rPr>
                <w:rFonts w:ascii="Arial" w:hAnsi="Arial" w:cs="Arial"/>
                <w:sz w:val="48"/>
                <w:szCs w:val="48"/>
                <w:lang w:val="de-DE"/>
              </w:rPr>
            </w:pPr>
            <w:r>
              <w:rPr>
                <w:rFonts w:ascii="Webdings" w:eastAsia="Webdings" w:hAnsi="Webdings" w:cs="Webdings"/>
                <w:sz w:val="48"/>
                <w:szCs w:val="48"/>
                <w:lang w:val="de-DE"/>
              </w:rPr>
              <w:t></w:t>
            </w:r>
          </w:p>
        </w:tc>
        <w:tc>
          <w:tcPr>
            <w:tcW w:w="5040" w:type="dxa"/>
            <w:shd w:val="clear" w:color="auto" w:fill="auto"/>
            <w:vAlign w:val="center"/>
          </w:tcPr>
          <w:p w14:paraId="557B9622" w14:textId="77777777" w:rsidR="007D3180" w:rsidRDefault="007D3180" w:rsidP="00293461">
            <w:pPr>
              <w:tabs>
                <w:tab w:val="left" w:pos="284"/>
                <w:tab w:val="left" w:pos="1134"/>
                <w:tab w:val="left" w:pos="1701"/>
              </w:tabs>
              <w:spacing w:before="20" w:after="48"/>
              <w:ind w:right="-1"/>
              <w:rPr>
                <w:rFonts w:ascii="Arial" w:hAnsi="Arial" w:cs="Arial"/>
                <w:lang w:val="de-DE"/>
              </w:rPr>
            </w:pPr>
            <w:r>
              <w:rPr>
                <w:rFonts w:ascii="Arial" w:hAnsi="Arial" w:cs="Arial"/>
              </w:rPr>
              <w:t xml:space="preserve">Went to a concert </w:t>
            </w:r>
          </w:p>
        </w:tc>
        <w:tc>
          <w:tcPr>
            <w:tcW w:w="990" w:type="dxa"/>
            <w:shd w:val="clear" w:color="auto" w:fill="auto"/>
          </w:tcPr>
          <w:p w14:paraId="013B6C86"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720" w:type="dxa"/>
            <w:shd w:val="clear" w:color="auto" w:fill="auto"/>
          </w:tcPr>
          <w:p w14:paraId="5FBEFFCF"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1439" w:type="dxa"/>
            <w:gridSpan w:val="2"/>
            <w:shd w:val="clear" w:color="auto" w:fill="auto"/>
          </w:tcPr>
          <w:p w14:paraId="3D688BB5"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6EC46615"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7F8D30D5" w14:textId="77777777" w:rsidR="007D3180" w:rsidRDefault="007D3180" w:rsidP="00293461"/>
        </w:tc>
      </w:tr>
      <w:tr w:rsidR="007D3180" w14:paraId="1CD2BB76" w14:textId="77777777" w:rsidTr="00293461">
        <w:trPr>
          <w:trHeight w:val="270"/>
        </w:trPr>
        <w:tc>
          <w:tcPr>
            <w:tcW w:w="810" w:type="dxa"/>
            <w:shd w:val="clear" w:color="auto" w:fill="auto"/>
          </w:tcPr>
          <w:p w14:paraId="54E3D46E" w14:textId="77777777" w:rsidR="007D3180" w:rsidRDefault="007D3180" w:rsidP="00293461">
            <w:pPr>
              <w:tabs>
                <w:tab w:val="left" w:pos="284"/>
                <w:tab w:val="left" w:pos="1134"/>
                <w:tab w:val="left" w:pos="1701"/>
              </w:tabs>
              <w:spacing w:before="20" w:after="48"/>
              <w:ind w:right="-1"/>
              <w:jc w:val="center"/>
              <w:rPr>
                <w:rFonts w:ascii="Arial" w:hAnsi="Arial" w:cs="Arial"/>
                <w:sz w:val="48"/>
                <w:szCs w:val="48"/>
                <w:lang w:val="de-DE"/>
              </w:rPr>
            </w:pPr>
            <w:r>
              <w:rPr>
                <w:rFonts w:ascii="Webdings" w:eastAsia="Webdings" w:hAnsi="Webdings" w:cs="Webdings"/>
                <w:sz w:val="48"/>
                <w:szCs w:val="48"/>
              </w:rPr>
              <w:t></w:t>
            </w:r>
          </w:p>
        </w:tc>
        <w:tc>
          <w:tcPr>
            <w:tcW w:w="5040" w:type="dxa"/>
            <w:shd w:val="clear" w:color="auto" w:fill="auto"/>
            <w:vAlign w:val="center"/>
          </w:tcPr>
          <w:p w14:paraId="43596869" w14:textId="77777777" w:rsidR="007D3180" w:rsidRDefault="007D3180" w:rsidP="00293461">
            <w:pPr>
              <w:tabs>
                <w:tab w:val="left" w:pos="284"/>
                <w:tab w:val="left" w:pos="1134"/>
                <w:tab w:val="left" w:pos="1701"/>
              </w:tabs>
              <w:spacing w:before="20" w:after="48"/>
              <w:ind w:right="-1"/>
              <w:rPr>
                <w:rFonts w:ascii="Arial" w:hAnsi="Arial" w:cs="Arial"/>
                <w:lang w:val="de-DE"/>
              </w:rPr>
            </w:pPr>
            <w:r>
              <w:rPr>
                <w:rFonts w:ascii="Arial" w:hAnsi="Arial" w:cs="Arial"/>
              </w:rPr>
              <w:t>Went to a youth club (including Scouts, Guides, Cadets, Sunday school etc.)</w:t>
            </w:r>
            <w:r>
              <w:rPr>
                <w:rFonts w:ascii="Arial" w:hAnsi="Arial" w:cs="Arial"/>
                <w:sz w:val="48"/>
                <w:szCs w:val="48"/>
              </w:rPr>
              <w:t xml:space="preserve"> </w:t>
            </w:r>
          </w:p>
        </w:tc>
        <w:tc>
          <w:tcPr>
            <w:tcW w:w="990" w:type="dxa"/>
            <w:vMerge w:val="restart"/>
            <w:shd w:val="clear" w:color="auto" w:fill="auto"/>
          </w:tcPr>
          <w:p w14:paraId="580765ED"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720" w:type="dxa"/>
            <w:shd w:val="clear" w:color="auto" w:fill="auto"/>
          </w:tcPr>
          <w:p w14:paraId="2EDE1083"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1439" w:type="dxa"/>
            <w:gridSpan w:val="2"/>
            <w:vMerge w:val="restart"/>
            <w:shd w:val="clear" w:color="auto" w:fill="auto"/>
          </w:tcPr>
          <w:p w14:paraId="182C3C25"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740C2703"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11419A8D" w14:textId="77777777" w:rsidR="007D3180" w:rsidRDefault="007D3180" w:rsidP="00293461"/>
        </w:tc>
      </w:tr>
      <w:tr w:rsidR="007D3180" w14:paraId="610FFD45" w14:textId="77777777" w:rsidTr="00293461">
        <w:trPr>
          <w:trHeight w:val="270"/>
        </w:trPr>
        <w:tc>
          <w:tcPr>
            <w:tcW w:w="810" w:type="dxa"/>
            <w:shd w:val="clear" w:color="auto" w:fill="auto"/>
          </w:tcPr>
          <w:p w14:paraId="5B6E6619" w14:textId="77777777" w:rsidR="007D3180" w:rsidRDefault="007D3180" w:rsidP="00293461">
            <w:pPr>
              <w:tabs>
                <w:tab w:val="left" w:pos="284"/>
                <w:tab w:val="left" w:pos="1134"/>
                <w:tab w:val="left" w:pos="1701"/>
              </w:tabs>
              <w:spacing w:before="20" w:after="48"/>
              <w:ind w:right="-1"/>
              <w:jc w:val="center"/>
              <w:rPr>
                <w:rFonts w:ascii="Arial" w:hAnsi="Arial" w:cs="Arial"/>
                <w:sz w:val="28"/>
                <w:szCs w:val="28"/>
                <w:lang w:val="de-DE"/>
              </w:rPr>
            </w:pPr>
            <w:r>
              <w:rPr>
                <w:rFonts w:ascii="Wingdings" w:eastAsia="Wingdings" w:hAnsi="Wingdings" w:cs="Wingdings"/>
                <w:sz w:val="28"/>
                <w:szCs w:val="28"/>
                <w:lang w:val="de-DE"/>
              </w:rPr>
              <w:t></w:t>
            </w:r>
          </w:p>
        </w:tc>
        <w:tc>
          <w:tcPr>
            <w:tcW w:w="5040" w:type="dxa"/>
            <w:shd w:val="clear" w:color="auto" w:fill="auto"/>
          </w:tcPr>
          <w:p w14:paraId="354FAAD1" w14:textId="77777777" w:rsidR="007D3180" w:rsidRDefault="007D3180" w:rsidP="00293461">
            <w:pPr>
              <w:tabs>
                <w:tab w:val="left" w:pos="284"/>
                <w:tab w:val="left" w:pos="1134"/>
                <w:tab w:val="left" w:pos="1701"/>
              </w:tabs>
              <w:spacing w:before="20" w:after="48"/>
              <w:ind w:right="-1"/>
              <w:rPr>
                <w:rFonts w:ascii="Arial" w:hAnsi="Arial" w:cs="Arial"/>
                <w:i/>
                <w:lang w:val="de-DE"/>
              </w:rPr>
            </w:pPr>
            <w:r>
              <w:rPr>
                <w:rFonts w:ascii="Arial" w:hAnsi="Arial" w:cs="Arial"/>
              </w:rPr>
              <w:t>Went to a library</w:t>
            </w:r>
          </w:p>
        </w:tc>
        <w:tc>
          <w:tcPr>
            <w:tcW w:w="990" w:type="dxa"/>
            <w:vMerge/>
            <w:shd w:val="clear" w:color="auto" w:fill="auto"/>
          </w:tcPr>
          <w:p w14:paraId="4C58F6AE"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720" w:type="dxa"/>
            <w:shd w:val="clear" w:color="auto" w:fill="auto"/>
          </w:tcPr>
          <w:p w14:paraId="0BFC5A7D"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1439" w:type="dxa"/>
            <w:gridSpan w:val="2"/>
            <w:vMerge/>
            <w:shd w:val="clear" w:color="auto" w:fill="auto"/>
          </w:tcPr>
          <w:p w14:paraId="6B2828C0"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7EB0488E"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4BDC64B3" w14:textId="77777777" w:rsidR="007D3180" w:rsidRDefault="007D3180" w:rsidP="00293461"/>
        </w:tc>
      </w:tr>
      <w:tr w:rsidR="007D3180" w14:paraId="74265DAD" w14:textId="77777777" w:rsidTr="00293461">
        <w:trPr>
          <w:trHeight w:val="270"/>
        </w:trPr>
        <w:tc>
          <w:tcPr>
            <w:tcW w:w="810" w:type="dxa"/>
            <w:shd w:val="clear" w:color="auto" w:fill="auto"/>
          </w:tcPr>
          <w:p w14:paraId="3D741C87" w14:textId="77777777" w:rsidR="007D3180" w:rsidRDefault="007D3180" w:rsidP="00293461">
            <w:pPr>
              <w:tabs>
                <w:tab w:val="left" w:pos="284"/>
                <w:tab w:val="left" w:pos="1134"/>
                <w:tab w:val="left" w:pos="1701"/>
              </w:tabs>
              <w:spacing w:before="20" w:after="48"/>
              <w:ind w:right="-1"/>
              <w:jc w:val="center"/>
              <w:rPr>
                <w:rFonts w:ascii="Arial" w:hAnsi="Arial" w:cs="Arial"/>
                <w:sz w:val="32"/>
                <w:szCs w:val="32"/>
                <w:lang w:val="de-DE"/>
              </w:rPr>
            </w:pPr>
            <w:r>
              <w:rPr>
                <w:rFonts w:ascii="Webdings" w:eastAsia="Webdings" w:hAnsi="Webdings" w:cs="Webdings"/>
                <w:sz w:val="32"/>
                <w:szCs w:val="32"/>
              </w:rPr>
              <w:t></w:t>
            </w:r>
          </w:p>
        </w:tc>
        <w:tc>
          <w:tcPr>
            <w:tcW w:w="5040" w:type="dxa"/>
            <w:shd w:val="clear" w:color="auto" w:fill="auto"/>
          </w:tcPr>
          <w:p w14:paraId="2A77466E" w14:textId="77777777" w:rsidR="007D3180" w:rsidRDefault="007D3180" w:rsidP="00293461">
            <w:pPr>
              <w:tabs>
                <w:tab w:val="left" w:pos="284"/>
                <w:tab w:val="left" w:pos="1134"/>
                <w:tab w:val="left" w:pos="1701"/>
              </w:tabs>
              <w:spacing w:before="20" w:after="48"/>
              <w:ind w:right="-1"/>
              <w:rPr>
                <w:rFonts w:ascii="Arial" w:hAnsi="Arial" w:cs="Arial"/>
              </w:rPr>
            </w:pPr>
            <w:r>
              <w:rPr>
                <w:rFonts w:ascii="Arial" w:hAnsi="Arial" w:cs="Arial"/>
              </w:rPr>
              <w:t>Went to cyber/net café</w:t>
            </w:r>
          </w:p>
        </w:tc>
        <w:tc>
          <w:tcPr>
            <w:tcW w:w="990" w:type="dxa"/>
            <w:vMerge/>
            <w:shd w:val="clear" w:color="auto" w:fill="auto"/>
          </w:tcPr>
          <w:p w14:paraId="3CD5A634"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720" w:type="dxa"/>
            <w:shd w:val="clear" w:color="auto" w:fill="auto"/>
          </w:tcPr>
          <w:p w14:paraId="6B55F43A"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1439" w:type="dxa"/>
            <w:gridSpan w:val="2"/>
            <w:vMerge/>
            <w:shd w:val="clear" w:color="auto" w:fill="auto"/>
          </w:tcPr>
          <w:p w14:paraId="5B873F04"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6E8976A9"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2A9A150D" w14:textId="77777777" w:rsidR="007D3180" w:rsidRDefault="007D3180" w:rsidP="00293461"/>
        </w:tc>
      </w:tr>
      <w:tr w:rsidR="007D3180" w14:paraId="05F14279" w14:textId="77777777" w:rsidTr="00293461">
        <w:trPr>
          <w:trHeight w:val="270"/>
        </w:trPr>
        <w:tc>
          <w:tcPr>
            <w:tcW w:w="810" w:type="dxa"/>
            <w:shd w:val="clear" w:color="auto" w:fill="auto"/>
          </w:tcPr>
          <w:p w14:paraId="7EE49A66" w14:textId="77777777" w:rsidR="007D3180" w:rsidRDefault="007D3180" w:rsidP="00293461">
            <w:pPr>
              <w:tabs>
                <w:tab w:val="left" w:pos="284"/>
                <w:tab w:val="left" w:pos="1134"/>
                <w:tab w:val="left" w:pos="1701"/>
              </w:tabs>
              <w:spacing w:before="20" w:after="48"/>
              <w:ind w:right="-1"/>
              <w:jc w:val="center"/>
              <w:rPr>
                <w:rFonts w:ascii="Arial" w:hAnsi="Arial" w:cs="Arial"/>
                <w:sz w:val="32"/>
                <w:szCs w:val="32"/>
              </w:rPr>
            </w:pPr>
            <w:r>
              <w:rPr>
                <w:rFonts w:ascii="Webdings" w:eastAsia="Webdings" w:hAnsi="Webdings" w:cs="Webdings"/>
              </w:rPr>
              <w:t></w:t>
            </w:r>
          </w:p>
        </w:tc>
        <w:tc>
          <w:tcPr>
            <w:tcW w:w="5040" w:type="dxa"/>
            <w:shd w:val="clear" w:color="auto" w:fill="auto"/>
          </w:tcPr>
          <w:p w14:paraId="23043245" w14:textId="77777777" w:rsidR="007D3180" w:rsidRDefault="007D3180" w:rsidP="00293461">
            <w:pPr>
              <w:tabs>
                <w:tab w:val="left" w:pos="284"/>
                <w:tab w:val="left" w:pos="1134"/>
                <w:tab w:val="left" w:pos="1701"/>
              </w:tabs>
              <w:spacing w:before="20" w:after="48"/>
              <w:ind w:right="-1"/>
              <w:rPr>
                <w:rFonts w:ascii="Arial" w:hAnsi="Arial" w:cs="Arial"/>
              </w:rPr>
            </w:pPr>
            <w:r>
              <w:rPr>
                <w:rFonts w:ascii="Arial" w:hAnsi="Arial" w:cs="Arial"/>
              </w:rPr>
              <w:t>Went for tuition class</w:t>
            </w:r>
          </w:p>
        </w:tc>
        <w:tc>
          <w:tcPr>
            <w:tcW w:w="990" w:type="dxa"/>
            <w:vMerge/>
            <w:shd w:val="clear" w:color="auto" w:fill="auto"/>
          </w:tcPr>
          <w:p w14:paraId="7309343D"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720" w:type="dxa"/>
            <w:shd w:val="clear" w:color="auto" w:fill="auto"/>
          </w:tcPr>
          <w:p w14:paraId="43260AAF"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1439" w:type="dxa"/>
            <w:gridSpan w:val="2"/>
            <w:vMerge/>
            <w:shd w:val="clear" w:color="auto" w:fill="auto"/>
          </w:tcPr>
          <w:p w14:paraId="2574C59A"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0BCD5940"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5FE5977B" w14:textId="77777777" w:rsidR="007D3180" w:rsidRDefault="007D3180" w:rsidP="00293461"/>
        </w:tc>
      </w:tr>
      <w:tr w:rsidR="007D3180" w14:paraId="70693009" w14:textId="77777777" w:rsidTr="00293461">
        <w:trPr>
          <w:trHeight w:val="270"/>
        </w:trPr>
        <w:tc>
          <w:tcPr>
            <w:tcW w:w="810" w:type="dxa"/>
            <w:shd w:val="clear" w:color="auto" w:fill="auto"/>
          </w:tcPr>
          <w:p w14:paraId="138FC7F1" w14:textId="77777777" w:rsidR="007D3180" w:rsidRDefault="007D3180" w:rsidP="00293461">
            <w:pPr>
              <w:tabs>
                <w:tab w:val="left" w:pos="284"/>
                <w:tab w:val="left" w:pos="1134"/>
                <w:tab w:val="left" w:pos="1701"/>
              </w:tabs>
              <w:spacing w:before="20" w:after="48"/>
              <w:ind w:right="-1"/>
              <w:jc w:val="center"/>
              <w:rPr>
                <w:rFonts w:ascii="Arial" w:hAnsi="Arial" w:cs="Arial"/>
              </w:rPr>
            </w:pPr>
          </w:p>
        </w:tc>
        <w:tc>
          <w:tcPr>
            <w:tcW w:w="5040" w:type="dxa"/>
            <w:shd w:val="clear" w:color="auto" w:fill="auto"/>
          </w:tcPr>
          <w:p w14:paraId="0DF633EF" w14:textId="77777777" w:rsidR="007D3180" w:rsidRDefault="007D3180" w:rsidP="00293461">
            <w:pPr>
              <w:tabs>
                <w:tab w:val="left" w:pos="284"/>
                <w:tab w:val="left" w:pos="1134"/>
                <w:tab w:val="left" w:pos="1701"/>
              </w:tabs>
              <w:spacing w:before="20" w:after="48"/>
              <w:ind w:right="-1"/>
              <w:rPr>
                <w:rFonts w:ascii="Arial" w:hAnsi="Arial" w:cs="Arial"/>
              </w:rPr>
            </w:pPr>
            <w:r>
              <w:rPr>
                <w:rFonts w:ascii="Arial" w:hAnsi="Arial" w:cs="Arial"/>
              </w:rPr>
              <w:t>Went for my part time work</w:t>
            </w:r>
          </w:p>
        </w:tc>
        <w:tc>
          <w:tcPr>
            <w:tcW w:w="990" w:type="dxa"/>
            <w:vMerge/>
            <w:shd w:val="clear" w:color="auto" w:fill="auto"/>
          </w:tcPr>
          <w:p w14:paraId="393300F6"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720" w:type="dxa"/>
            <w:shd w:val="clear" w:color="auto" w:fill="auto"/>
          </w:tcPr>
          <w:p w14:paraId="74B8AC7D"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1439" w:type="dxa"/>
            <w:gridSpan w:val="2"/>
            <w:vMerge/>
            <w:shd w:val="clear" w:color="auto" w:fill="auto"/>
          </w:tcPr>
          <w:p w14:paraId="6BBE306B"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7A546032"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11FB4A97" w14:textId="77777777" w:rsidR="007D3180" w:rsidRDefault="007D3180" w:rsidP="00293461"/>
        </w:tc>
      </w:tr>
      <w:tr w:rsidR="007D3180" w14:paraId="0C4BA10C" w14:textId="77777777" w:rsidTr="00293461">
        <w:trPr>
          <w:trHeight w:val="270"/>
        </w:trPr>
        <w:tc>
          <w:tcPr>
            <w:tcW w:w="810" w:type="dxa"/>
            <w:tcBorders>
              <w:bottom w:val="single" w:sz="4" w:space="0" w:color="000000"/>
            </w:tcBorders>
            <w:shd w:val="clear" w:color="auto" w:fill="auto"/>
          </w:tcPr>
          <w:p w14:paraId="0E64B76B" w14:textId="77777777" w:rsidR="007D3180" w:rsidRDefault="007D3180" w:rsidP="00293461">
            <w:pPr>
              <w:tabs>
                <w:tab w:val="left" w:pos="284"/>
                <w:tab w:val="left" w:pos="1134"/>
                <w:tab w:val="left" w:pos="1701"/>
              </w:tabs>
              <w:spacing w:before="20" w:after="48"/>
              <w:ind w:right="-1"/>
              <w:jc w:val="center"/>
              <w:rPr>
                <w:rFonts w:ascii="Arial" w:hAnsi="Arial" w:cs="Arial"/>
                <w:sz w:val="48"/>
                <w:szCs w:val="48"/>
                <w:lang w:val="de-DE"/>
              </w:rPr>
            </w:pPr>
          </w:p>
        </w:tc>
        <w:tc>
          <w:tcPr>
            <w:tcW w:w="5040" w:type="dxa"/>
            <w:tcBorders>
              <w:bottom w:val="single" w:sz="4" w:space="0" w:color="000000"/>
            </w:tcBorders>
            <w:shd w:val="clear" w:color="auto" w:fill="auto"/>
          </w:tcPr>
          <w:p w14:paraId="48DD37F2" w14:textId="77777777" w:rsidR="007D3180" w:rsidRDefault="007D3180" w:rsidP="00293461">
            <w:pPr>
              <w:tabs>
                <w:tab w:val="left" w:pos="284"/>
                <w:tab w:val="left" w:pos="1134"/>
                <w:tab w:val="left" w:pos="1701"/>
              </w:tabs>
              <w:spacing w:before="20" w:after="48"/>
              <w:ind w:right="-1"/>
              <w:rPr>
                <w:rFonts w:ascii="Arial" w:hAnsi="Arial" w:cs="Arial"/>
                <w:i/>
                <w:lang w:val="de-DE"/>
              </w:rPr>
            </w:pPr>
            <w:r>
              <w:rPr>
                <w:rFonts w:ascii="Arial" w:hAnsi="Arial" w:cs="Arial"/>
                <w:lang w:val="de-DE"/>
              </w:rPr>
              <w:t>Other</w:t>
            </w:r>
            <w:r>
              <w:rPr>
                <w:rFonts w:ascii="Arial" w:hAnsi="Arial" w:cs="Arial"/>
                <w:i/>
                <w:lang w:val="de-DE"/>
              </w:rPr>
              <w:t xml:space="preserve"> (please write in):</w:t>
            </w:r>
          </w:p>
        </w:tc>
        <w:tc>
          <w:tcPr>
            <w:tcW w:w="990" w:type="dxa"/>
            <w:vMerge/>
            <w:tcBorders>
              <w:bottom w:val="single" w:sz="4" w:space="0" w:color="000000"/>
            </w:tcBorders>
            <w:shd w:val="clear" w:color="auto" w:fill="auto"/>
          </w:tcPr>
          <w:p w14:paraId="69B821F8"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720" w:type="dxa"/>
            <w:tcBorders>
              <w:bottom w:val="single" w:sz="4" w:space="0" w:color="000000"/>
            </w:tcBorders>
            <w:shd w:val="clear" w:color="auto" w:fill="auto"/>
          </w:tcPr>
          <w:p w14:paraId="57FC05E0"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1439" w:type="dxa"/>
            <w:gridSpan w:val="2"/>
            <w:vMerge/>
            <w:tcBorders>
              <w:bottom w:val="single" w:sz="4" w:space="0" w:color="000000"/>
            </w:tcBorders>
            <w:shd w:val="clear" w:color="auto" w:fill="auto"/>
          </w:tcPr>
          <w:p w14:paraId="7A7A59F5"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tcBorders>
              <w:bottom w:val="single" w:sz="4" w:space="0" w:color="000000"/>
            </w:tcBorders>
            <w:shd w:val="clear" w:color="auto" w:fill="auto"/>
          </w:tcPr>
          <w:p w14:paraId="42DA084F"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417DA5BA" w14:textId="77777777" w:rsidR="007D3180" w:rsidRDefault="007D3180" w:rsidP="00293461"/>
        </w:tc>
      </w:tr>
      <w:tr w:rsidR="007D3180" w14:paraId="751CE8EE" w14:textId="77777777" w:rsidTr="00293461">
        <w:trPr>
          <w:trHeight w:val="270"/>
        </w:trPr>
        <w:tc>
          <w:tcPr>
            <w:tcW w:w="810" w:type="dxa"/>
            <w:tcBorders>
              <w:bottom w:val="single" w:sz="4" w:space="0" w:color="000000"/>
            </w:tcBorders>
            <w:shd w:val="clear" w:color="auto" w:fill="auto"/>
          </w:tcPr>
          <w:p w14:paraId="4C6DFFFB" w14:textId="77777777" w:rsidR="007D3180" w:rsidRDefault="007D3180" w:rsidP="00293461">
            <w:pPr>
              <w:tabs>
                <w:tab w:val="left" w:pos="284"/>
                <w:tab w:val="left" w:pos="1134"/>
                <w:tab w:val="left" w:pos="1701"/>
              </w:tabs>
              <w:spacing w:before="20" w:after="48"/>
              <w:ind w:right="-1"/>
              <w:jc w:val="center"/>
              <w:rPr>
                <w:rFonts w:ascii="Arial" w:hAnsi="Arial" w:cs="Arial"/>
                <w:sz w:val="48"/>
                <w:szCs w:val="48"/>
                <w:lang w:val="de-DE"/>
              </w:rPr>
            </w:pPr>
          </w:p>
        </w:tc>
        <w:tc>
          <w:tcPr>
            <w:tcW w:w="5040" w:type="dxa"/>
            <w:tcBorders>
              <w:bottom w:val="single" w:sz="4" w:space="0" w:color="000000"/>
            </w:tcBorders>
            <w:shd w:val="clear" w:color="auto" w:fill="auto"/>
          </w:tcPr>
          <w:p w14:paraId="330229FC" w14:textId="77777777" w:rsidR="007D3180" w:rsidRDefault="007D3180" w:rsidP="00293461">
            <w:pPr>
              <w:tabs>
                <w:tab w:val="left" w:pos="284"/>
                <w:tab w:val="left" w:pos="1134"/>
                <w:tab w:val="left" w:pos="1701"/>
              </w:tabs>
              <w:spacing w:before="20" w:after="48"/>
              <w:ind w:right="-1"/>
              <w:rPr>
                <w:rFonts w:ascii="Arial" w:hAnsi="Arial" w:cs="Arial"/>
                <w:i/>
                <w:lang w:val="de-DE"/>
              </w:rPr>
            </w:pPr>
            <w:r>
              <w:rPr>
                <w:rFonts w:ascii="Arial" w:hAnsi="Arial" w:cs="Arial"/>
                <w:lang w:val="de-DE"/>
              </w:rPr>
              <w:t>No activity</w:t>
            </w:r>
          </w:p>
        </w:tc>
        <w:tc>
          <w:tcPr>
            <w:tcW w:w="990" w:type="dxa"/>
            <w:vMerge/>
            <w:tcBorders>
              <w:bottom w:val="single" w:sz="4" w:space="0" w:color="000000"/>
            </w:tcBorders>
            <w:shd w:val="clear" w:color="auto" w:fill="auto"/>
          </w:tcPr>
          <w:p w14:paraId="75116E4D"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2700" w:type="dxa"/>
            <w:gridSpan w:val="4"/>
            <w:tcBorders>
              <w:bottom w:val="single" w:sz="4" w:space="0" w:color="000000"/>
            </w:tcBorders>
            <w:shd w:val="clear" w:color="auto" w:fill="auto"/>
          </w:tcPr>
          <w:p w14:paraId="38C1844C"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r>
              <w:rPr>
                <w:rFonts w:ascii="Arial" w:hAnsi="Arial" w:cs="Arial"/>
                <w:i/>
                <w:lang w:val="de-DE"/>
              </w:rPr>
              <w:t xml:space="preserve">          </w:t>
            </w:r>
          </w:p>
        </w:tc>
        <w:tc>
          <w:tcPr>
            <w:tcW w:w="539" w:type="dxa"/>
            <w:shd w:val="clear" w:color="auto" w:fill="auto"/>
          </w:tcPr>
          <w:p w14:paraId="72FD290E" w14:textId="77777777" w:rsidR="007D3180" w:rsidRDefault="007D3180" w:rsidP="00293461"/>
        </w:tc>
      </w:tr>
      <w:tr w:rsidR="007D3180" w14:paraId="5355BED6" w14:textId="77777777" w:rsidTr="00293461">
        <w:trPr>
          <w:trHeight w:val="270"/>
        </w:trPr>
        <w:tc>
          <w:tcPr>
            <w:tcW w:w="810" w:type="dxa"/>
            <w:tcBorders>
              <w:top w:val="single" w:sz="4" w:space="0" w:color="000000"/>
            </w:tcBorders>
            <w:shd w:val="clear" w:color="auto" w:fill="auto"/>
          </w:tcPr>
          <w:p w14:paraId="7120F38F" w14:textId="77777777" w:rsidR="007D3180" w:rsidRDefault="007D3180" w:rsidP="00293461">
            <w:pPr>
              <w:tabs>
                <w:tab w:val="left" w:pos="284"/>
                <w:tab w:val="left" w:pos="1134"/>
                <w:tab w:val="left" w:pos="1701"/>
              </w:tabs>
              <w:spacing w:before="20" w:after="48"/>
              <w:ind w:right="-1"/>
              <w:jc w:val="center"/>
              <w:rPr>
                <w:rFonts w:ascii="Arial" w:hAnsi="Arial" w:cs="Arial"/>
                <w:sz w:val="48"/>
                <w:szCs w:val="48"/>
                <w:lang w:val="de-DE"/>
              </w:rPr>
            </w:pPr>
          </w:p>
        </w:tc>
        <w:tc>
          <w:tcPr>
            <w:tcW w:w="5040" w:type="dxa"/>
            <w:tcBorders>
              <w:top w:val="single" w:sz="4" w:space="0" w:color="000000"/>
            </w:tcBorders>
            <w:shd w:val="clear" w:color="auto" w:fill="auto"/>
          </w:tcPr>
          <w:p w14:paraId="182CB3F5" w14:textId="77777777" w:rsidR="007D3180" w:rsidRDefault="007D3180" w:rsidP="00293461">
            <w:pPr>
              <w:tabs>
                <w:tab w:val="left" w:pos="284"/>
                <w:tab w:val="left" w:pos="1134"/>
                <w:tab w:val="left" w:pos="1701"/>
              </w:tabs>
              <w:spacing w:before="20" w:after="48"/>
              <w:ind w:right="-1"/>
              <w:rPr>
                <w:rFonts w:ascii="Arial" w:hAnsi="Arial" w:cs="Arial"/>
                <w:lang w:val="de-DE"/>
              </w:rPr>
            </w:pPr>
          </w:p>
        </w:tc>
        <w:tc>
          <w:tcPr>
            <w:tcW w:w="990" w:type="dxa"/>
            <w:tcBorders>
              <w:top w:val="single" w:sz="4" w:space="0" w:color="000000"/>
            </w:tcBorders>
            <w:shd w:val="clear" w:color="auto" w:fill="auto"/>
          </w:tcPr>
          <w:p w14:paraId="06006CFD"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2700" w:type="dxa"/>
            <w:gridSpan w:val="4"/>
            <w:tcBorders>
              <w:top w:val="single" w:sz="4" w:space="0" w:color="000000"/>
            </w:tcBorders>
            <w:shd w:val="clear" w:color="auto" w:fill="auto"/>
          </w:tcPr>
          <w:p w14:paraId="5961D51D"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39" w:type="dxa"/>
            <w:shd w:val="clear" w:color="auto" w:fill="auto"/>
          </w:tcPr>
          <w:p w14:paraId="1939A403" w14:textId="77777777" w:rsidR="007D3180" w:rsidRDefault="007D3180" w:rsidP="00293461"/>
        </w:tc>
      </w:tr>
    </w:tbl>
    <w:p w14:paraId="1B86F6FB" w14:textId="77777777" w:rsidR="007D3180" w:rsidRDefault="007D3180" w:rsidP="007D3180">
      <w:pPr>
        <w:pBdr>
          <w:top w:val="single" w:sz="18" w:space="1" w:color="339966"/>
        </w:pBdr>
        <w:tabs>
          <w:tab w:val="left" w:pos="284"/>
          <w:tab w:val="left" w:pos="1134"/>
          <w:tab w:val="left" w:pos="1701"/>
        </w:tabs>
        <w:ind w:left="1134" w:right="-1" w:hanging="1134"/>
        <w:jc w:val="both"/>
        <w:rPr>
          <w:rFonts w:ascii="Arial" w:hAnsi="Arial" w:cs="Arial"/>
          <w:b/>
          <w:bCs/>
          <w:color w:val="339966"/>
        </w:rPr>
      </w:pPr>
      <w:r>
        <w:rPr>
          <w:rFonts w:ascii="Arial" w:hAnsi="Arial" w:cs="Arial"/>
          <w:b/>
          <w:bCs/>
          <w:color w:val="339966"/>
        </w:rPr>
        <w:t>ROAD TRAFFIC CRASH</w:t>
      </w:r>
    </w:p>
    <w:p w14:paraId="23BDA97E" w14:textId="77777777" w:rsidR="007D3180" w:rsidRDefault="007D3180" w:rsidP="007D3180">
      <w:pPr>
        <w:pBdr>
          <w:top w:val="single" w:sz="18" w:space="1" w:color="339966"/>
        </w:pBdr>
        <w:tabs>
          <w:tab w:val="left" w:pos="284"/>
          <w:tab w:val="left" w:pos="1134"/>
          <w:tab w:val="left" w:pos="1701"/>
        </w:tabs>
        <w:ind w:left="1134" w:right="-1" w:hanging="1134"/>
        <w:jc w:val="both"/>
      </w:pPr>
    </w:p>
    <w:p w14:paraId="3E1C03FE" w14:textId="77777777" w:rsidR="007D3180" w:rsidRDefault="007D3180" w:rsidP="007D3180">
      <w:pPr>
        <w:tabs>
          <w:tab w:val="left" w:pos="284"/>
          <w:tab w:val="left" w:pos="1134"/>
          <w:tab w:val="left" w:pos="1701"/>
        </w:tabs>
        <w:ind w:right="-1"/>
        <w:jc w:val="both"/>
        <w:rPr>
          <w:rFonts w:ascii="Arial" w:hAnsi="Arial" w:cs="Arial"/>
          <w:b/>
          <w:color w:val="339966"/>
        </w:rPr>
      </w:pPr>
      <w:r>
        <w:rPr>
          <w:rFonts w:ascii="Arial" w:hAnsi="Arial" w:cs="Arial"/>
          <w:b/>
          <w:color w:val="339966"/>
        </w:rPr>
        <w:t>16) Have you ever involved in a traffic injury?</w:t>
      </w:r>
    </w:p>
    <w:p w14:paraId="53D1EA1C" w14:textId="77777777" w:rsidR="007D3180" w:rsidRDefault="007D3180" w:rsidP="007D3180">
      <w:pPr>
        <w:rPr>
          <w:rFonts w:ascii="Arial" w:hAnsi="Arial" w:cs="Arial"/>
        </w:rPr>
      </w:pPr>
      <w:r>
        <w:rPr>
          <w:rFonts w:ascii="Arial" w:hAnsi="Arial" w:cs="Arial"/>
        </w:rPr>
        <w:t xml:space="preserve">    (As a pedestrian, cyclist, in a car or another vehicle)</w:t>
      </w:r>
    </w:p>
    <w:p w14:paraId="370F0EE9" w14:textId="77777777" w:rsidR="007D3180" w:rsidRDefault="007D3180" w:rsidP="007D3180">
      <w:pPr>
        <w:rPr>
          <w:rFonts w:ascii="Arial" w:hAnsi="Arial" w:cs="Arial"/>
        </w:rPr>
      </w:pPr>
    </w:p>
    <w:tbl>
      <w:tblPr>
        <w:tblW w:w="8237" w:type="dxa"/>
        <w:tblInd w:w="738" w:type="dxa"/>
        <w:tblLook w:val="04A0" w:firstRow="1" w:lastRow="0" w:firstColumn="1" w:lastColumn="0" w:noHBand="0" w:noVBand="1"/>
      </w:tblPr>
      <w:tblGrid>
        <w:gridCol w:w="810"/>
        <w:gridCol w:w="7427"/>
      </w:tblGrid>
      <w:tr w:rsidR="007D3180" w14:paraId="04779C19" w14:textId="77777777" w:rsidTr="00293461">
        <w:trPr>
          <w:trHeight w:val="360"/>
        </w:trPr>
        <w:tc>
          <w:tcPr>
            <w:tcW w:w="810" w:type="dxa"/>
            <w:shd w:val="clear" w:color="auto" w:fill="auto"/>
          </w:tcPr>
          <w:p w14:paraId="57BBD935" w14:textId="77777777" w:rsidR="007D3180" w:rsidRDefault="007D3180" w:rsidP="00293461">
            <w:pPr>
              <w:tabs>
                <w:tab w:val="left" w:pos="284"/>
                <w:tab w:val="left" w:pos="1134"/>
                <w:tab w:val="left" w:pos="1701"/>
              </w:tabs>
              <w:ind w:right="-1"/>
              <w:jc w:val="both"/>
              <w:rPr>
                <w:rFonts w:ascii="Arial" w:hAnsi="Arial" w:cs="Arial"/>
              </w:rPr>
            </w:pPr>
            <w:r>
              <w:rPr>
                <w:rFonts w:ascii="Arial" w:hAnsi="Arial" w:cs="Arial"/>
                <w:noProof/>
              </w:rPr>
              <mc:AlternateContent>
                <mc:Choice Requires="wps">
                  <w:drawing>
                    <wp:anchor distT="0" distB="0" distL="114300" distR="114300" simplePos="0" relativeHeight="251740160" behindDoc="0" locked="0" layoutInCell="1" allowOverlap="1" wp14:anchorId="1EE2888E" wp14:editId="739D7857">
                      <wp:simplePos x="0" y="0"/>
                      <wp:positionH relativeFrom="column">
                        <wp:posOffset>89535</wp:posOffset>
                      </wp:positionH>
                      <wp:positionV relativeFrom="paragraph">
                        <wp:posOffset>33655</wp:posOffset>
                      </wp:positionV>
                      <wp:extent cx="210185" cy="172085"/>
                      <wp:effectExtent l="12700" t="13970" r="15875" b="14605"/>
                      <wp:wrapNone/>
                      <wp:docPr id="133" name="Rectangle 20"/>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2114D3E" id="Rectangle 20" o:spid="_x0000_s1026" style="position:absolute;margin-left:7.05pt;margin-top:2.65pt;width:16.55pt;height:13.5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" strokeweight=".53mm"/>
                  </w:pict>
                </mc:Fallback>
              </mc:AlternateContent>
            </w:r>
          </w:p>
        </w:tc>
        <w:tc>
          <w:tcPr>
            <w:tcW w:w="7426" w:type="dxa"/>
            <w:shd w:val="clear" w:color="auto" w:fill="auto"/>
            <w:vAlign w:val="center"/>
          </w:tcPr>
          <w:p w14:paraId="5C88BAEA" w14:textId="77777777" w:rsidR="007D3180" w:rsidRDefault="007D3180" w:rsidP="00293461">
            <w:pPr>
              <w:tabs>
                <w:tab w:val="left" w:pos="284"/>
                <w:tab w:val="left" w:pos="1134"/>
                <w:tab w:val="left" w:pos="1701"/>
              </w:tabs>
              <w:ind w:right="-1"/>
              <w:rPr>
                <w:rFonts w:ascii="Arial" w:hAnsi="Arial" w:cs="Arial"/>
              </w:rPr>
            </w:pPr>
            <w:r>
              <w:rPr>
                <w:rFonts w:ascii="Arial" w:hAnsi="Arial" w:cs="Arial"/>
              </w:rPr>
              <w:t>Yes</w:t>
            </w:r>
          </w:p>
        </w:tc>
      </w:tr>
      <w:tr w:rsidR="007D3180" w14:paraId="04C11B79" w14:textId="77777777" w:rsidTr="00293461">
        <w:trPr>
          <w:trHeight w:val="360"/>
        </w:trPr>
        <w:tc>
          <w:tcPr>
            <w:tcW w:w="810" w:type="dxa"/>
            <w:shd w:val="clear" w:color="auto" w:fill="auto"/>
          </w:tcPr>
          <w:p w14:paraId="7BAC0C92"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w:lastRenderedPageBreak/>
              <mc:AlternateContent>
                <mc:Choice Requires="wps">
                  <w:drawing>
                    <wp:anchor distT="0" distB="0" distL="114300" distR="114300" simplePos="0" relativeHeight="251741184" behindDoc="0" locked="0" layoutInCell="1" allowOverlap="1" wp14:anchorId="7B1E89C1" wp14:editId="5D979D88">
                      <wp:simplePos x="0" y="0"/>
                      <wp:positionH relativeFrom="column">
                        <wp:posOffset>89535</wp:posOffset>
                      </wp:positionH>
                      <wp:positionV relativeFrom="paragraph">
                        <wp:posOffset>26035</wp:posOffset>
                      </wp:positionV>
                      <wp:extent cx="210185" cy="172085"/>
                      <wp:effectExtent l="12700" t="15875" r="15875" b="12700"/>
                      <wp:wrapNone/>
                      <wp:docPr id="134" name="Rectangle 19"/>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5DE3225" id="Rectangle 19" o:spid="_x0000_s1026" style="position:absolute;margin-left:7.05pt;margin-top:2.05pt;width:16.55pt;height:13.5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" strokeweight=".53mm"/>
                  </w:pict>
                </mc:Fallback>
              </mc:AlternateContent>
            </w:r>
          </w:p>
        </w:tc>
        <w:tc>
          <w:tcPr>
            <w:tcW w:w="7426" w:type="dxa"/>
            <w:shd w:val="clear" w:color="auto" w:fill="auto"/>
            <w:vAlign w:val="center"/>
          </w:tcPr>
          <w:p w14:paraId="126B44AA" w14:textId="77777777" w:rsidR="007D3180" w:rsidRDefault="007D3180" w:rsidP="00293461">
            <w:pPr>
              <w:rPr>
                <w:rFonts w:ascii="Arial" w:hAnsi="Arial" w:cs="Arial"/>
              </w:rPr>
            </w:pPr>
            <w:r>
              <w:rPr>
                <w:rFonts w:ascii="Arial" w:hAnsi="Arial" w:cs="Arial"/>
              </w:rPr>
              <w:t>No</w:t>
            </w:r>
          </w:p>
          <w:p w14:paraId="3835D88B" w14:textId="77777777" w:rsidR="007D3180" w:rsidRDefault="007D3180" w:rsidP="00293461">
            <w:pPr>
              <w:rPr>
                <w:rFonts w:ascii="Arial" w:hAnsi="Arial" w:cs="Arial"/>
              </w:rPr>
            </w:pPr>
          </w:p>
        </w:tc>
      </w:tr>
    </w:tbl>
    <w:p w14:paraId="7F47B5AA" w14:textId="77777777" w:rsidR="007D3180" w:rsidRDefault="007D3180" w:rsidP="007D3180">
      <w:pPr>
        <w:tabs>
          <w:tab w:val="left" w:pos="284"/>
          <w:tab w:val="left" w:pos="1134"/>
          <w:tab w:val="left" w:pos="1701"/>
        </w:tabs>
        <w:ind w:right="-1"/>
        <w:jc w:val="both"/>
        <w:rPr>
          <w:rFonts w:ascii="Arial" w:hAnsi="Arial" w:cs="Arial"/>
          <w:b/>
          <w:color w:val="339966"/>
        </w:rPr>
      </w:pPr>
      <w:r>
        <w:rPr>
          <w:rFonts w:ascii="Arial" w:hAnsi="Arial" w:cs="Arial"/>
          <w:b/>
          <w:color w:val="339966"/>
        </w:rPr>
        <w:t>17) If yes, did you get any type of treatment for injury?</w:t>
      </w:r>
    </w:p>
    <w:p w14:paraId="7D112A3F" w14:textId="77777777" w:rsidR="007D3180" w:rsidRDefault="007D3180" w:rsidP="007D3180">
      <w:pPr>
        <w:rPr>
          <w:rFonts w:ascii="Arial" w:hAnsi="Arial" w:cs="Arial"/>
          <w:i/>
        </w:rPr>
      </w:pPr>
      <w:r>
        <w:rPr>
          <w:i/>
        </w:rPr>
        <w:t xml:space="preserve">    (</w:t>
      </w:r>
      <w:r>
        <w:rPr>
          <w:rFonts w:ascii="Arial" w:hAnsi="Arial" w:cs="Arial"/>
          <w:i/>
        </w:rPr>
        <w:t>You can mark multiple choices)</w:t>
      </w:r>
    </w:p>
    <w:p w14:paraId="168EBDE2" w14:textId="77777777" w:rsidR="007D3180" w:rsidRDefault="007D3180" w:rsidP="007D3180">
      <w:pPr>
        <w:rPr>
          <w:rFonts w:ascii="Arial" w:hAnsi="Arial" w:cs="Arial"/>
          <w:i/>
        </w:rPr>
      </w:pPr>
    </w:p>
    <w:tbl>
      <w:tblPr>
        <w:tblW w:w="8237" w:type="dxa"/>
        <w:tblInd w:w="738" w:type="dxa"/>
        <w:tblLook w:val="04A0" w:firstRow="1" w:lastRow="0" w:firstColumn="1" w:lastColumn="0" w:noHBand="0" w:noVBand="1"/>
      </w:tblPr>
      <w:tblGrid>
        <w:gridCol w:w="810"/>
        <w:gridCol w:w="7427"/>
      </w:tblGrid>
      <w:tr w:rsidR="007D3180" w14:paraId="3C093A4A" w14:textId="77777777" w:rsidTr="00293461">
        <w:trPr>
          <w:trHeight w:val="360"/>
        </w:trPr>
        <w:tc>
          <w:tcPr>
            <w:tcW w:w="810" w:type="dxa"/>
            <w:shd w:val="clear" w:color="auto" w:fill="auto"/>
          </w:tcPr>
          <w:p w14:paraId="7D17387A" w14:textId="77777777" w:rsidR="007D3180" w:rsidRDefault="007D3180" w:rsidP="00293461">
            <w:pPr>
              <w:tabs>
                <w:tab w:val="left" w:pos="284"/>
                <w:tab w:val="left" w:pos="1134"/>
                <w:tab w:val="left" w:pos="1701"/>
              </w:tabs>
              <w:ind w:right="-1"/>
              <w:jc w:val="both"/>
              <w:rPr>
                <w:rFonts w:ascii="Arial" w:hAnsi="Arial" w:cs="Arial"/>
              </w:rPr>
            </w:pPr>
            <w:r>
              <w:rPr>
                <w:rFonts w:ascii="Arial" w:hAnsi="Arial" w:cs="Arial"/>
                <w:noProof/>
              </w:rPr>
              <mc:AlternateContent>
                <mc:Choice Requires="wps">
                  <w:drawing>
                    <wp:anchor distT="0" distB="0" distL="114300" distR="114300" simplePos="0" relativeHeight="251742208" behindDoc="0" locked="0" layoutInCell="1" allowOverlap="1" wp14:anchorId="1C836451" wp14:editId="77AC3F34">
                      <wp:simplePos x="0" y="0"/>
                      <wp:positionH relativeFrom="column">
                        <wp:posOffset>89535</wp:posOffset>
                      </wp:positionH>
                      <wp:positionV relativeFrom="paragraph">
                        <wp:posOffset>33655</wp:posOffset>
                      </wp:positionV>
                      <wp:extent cx="210185" cy="172085"/>
                      <wp:effectExtent l="12700" t="14605" r="15875" b="13970"/>
                      <wp:wrapNone/>
                      <wp:docPr id="135" name="Rectangle 18"/>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9A34BFA" id="Rectangle 18" o:spid="_x0000_s1026" style="position:absolute;margin-left:7.05pt;margin-top:2.65pt;width:16.55pt;height:13.5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" strokeweight=".53mm"/>
                  </w:pict>
                </mc:Fallback>
              </mc:AlternateContent>
            </w:r>
          </w:p>
        </w:tc>
        <w:tc>
          <w:tcPr>
            <w:tcW w:w="7426" w:type="dxa"/>
            <w:shd w:val="clear" w:color="auto" w:fill="auto"/>
            <w:vAlign w:val="center"/>
          </w:tcPr>
          <w:p w14:paraId="7EDE950E" w14:textId="77777777" w:rsidR="007D3180" w:rsidRDefault="007D3180" w:rsidP="00293461">
            <w:pPr>
              <w:tabs>
                <w:tab w:val="left" w:pos="284"/>
                <w:tab w:val="left" w:pos="1134"/>
                <w:tab w:val="left" w:pos="1701"/>
              </w:tabs>
              <w:ind w:right="-1"/>
              <w:rPr>
                <w:rFonts w:ascii="Arial" w:hAnsi="Arial" w:cs="Arial"/>
              </w:rPr>
            </w:pPr>
            <w:r>
              <w:rPr>
                <w:rFonts w:ascii="Arial" w:hAnsi="Arial" w:cs="Arial"/>
              </w:rPr>
              <w:t>First aid in school/home</w:t>
            </w:r>
          </w:p>
        </w:tc>
      </w:tr>
      <w:tr w:rsidR="007D3180" w14:paraId="292998F0" w14:textId="77777777" w:rsidTr="00293461">
        <w:trPr>
          <w:trHeight w:val="360"/>
        </w:trPr>
        <w:tc>
          <w:tcPr>
            <w:tcW w:w="810" w:type="dxa"/>
            <w:shd w:val="clear" w:color="auto" w:fill="auto"/>
          </w:tcPr>
          <w:p w14:paraId="490DFAA1"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43232" behindDoc="0" locked="0" layoutInCell="1" allowOverlap="1" wp14:anchorId="2601AE8B" wp14:editId="2991DFB1">
                      <wp:simplePos x="0" y="0"/>
                      <wp:positionH relativeFrom="column">
                        <wp:posOffset>89535</wp:posOffset>
                      </wp:positionH>
                      <wp:positionV relativeFrom="paragraph">
                        <wp:posOffset>26035</wp:posOffset>
                      </wp:positionV>
                      <wp:extent cx="210185" cy="172085"/>
                      <wp:effectExtent l="12700" t="16510" r="15875" b="12065"/>
                      <wp:wrapNone/>
                      <wp:docPr id="136" name="Rectangle 17"/>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10C33BB" id="Rectangle 17" o:spid="_x0000_s1026" style="position:absolute;margin-left:7.05pt;margin-top:2.05pt;width:16.55pt;height:13.5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" strokeweight=".53mm"/>
                  </w:pict>
                </mc:Fallback>
              </mc:AlternateContent>
            </w:r>
          </w:p>
        </w:tc>
        <w:tc>
          <w:tcPr>
            <w:tcW w:w="7426" w:type="dxa"/>
            <w:shd w:val="clear" w:color="auto" w:fill="auto"/>
            <w:vAlign w:val="center"/>
          </w:tcPr>
          <w:p w14:paraId="3854D2D9" w14:textId="77777777" w:rsidR="007D3180" w:rsidRDefault="007D3180" w:rsidP="00293461">
            <w:pPr>
              <w:rPr>
                <w:rFonts w:ascii="Arial" w:hAnsi="Arial" w:cs="Arial"/>
              </w:rPr>
            </w:pPr>
            <w:r>
              <w:rPr>
                <w:rFonts w:ascii="Arial" w:hAnsi="Arial" w:cs="Arial"/>
              </w:rPr>
              <w:t>Doctor’s consultation</w:t>
            </w:r>
          </w:p>
        </w:tc>
      </w:tr>
      <w:tr w:rsidR="007D3180" w14:paraId="10EE1C62" w14:textId="77777777" w:rsidTr="00293461">
        <w:trPr>
          <w:trHeight w:val="360"/>
        </w:trPr>
        <w:tc>
          <w:tcPr>
            <w:tcW w:w="810" w:type="dxa"/>
            <w:shd w:val="clear" w:color="auto" w:fill="auto"/>
          </w:tcPr>
          <w:p w14:paraId="3BDCFB51"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44256" behindDoc="0" locked="0" layoutInCell="1" allowOverlap="1" wp14:anchorId="5C3F50EE" wp14:editId="0410AD2E">
                      <wp:simplePos x="0" y="0"/>
                      <wp:positionH relativeFrom="column">
                        <wp:posOffset>89535</wp:posOffset>
                      </wp:positionH>
                      <wp:positionV relativeFrom="paragraph">
                        <wp:posOffset>25400</wp:posOffset>
                      </wp:positionV>
                      <wp:extent cx="210185" cy="172085"/>
                      <wp:effectExtent l="12700" t="15875" r="15875" b="12700"/>
                      <wp:wrapNone/>
                      <wp:docPr id="137" name="Rectangle 16"/>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0EF34CE" id="Rectangle 16" o:spid="_x0000_s1026" style="position:absolute;margin-left:7.05pt;margin-top:2pt;width:16.55pt;height:13.5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" strokeweight=".53mm"/>
                  </w:pict>
                </mc:Fallback>
              </mc:AlternateContent>
            </w:r>
          </w:p>
        </w:tc>
        <w:tc>
          <w:tcPr>
            <w:tcW w:w="7426" w:type="dxa"/>
            <w:shd w:val="clear" w:color="auto" w:fill="auto"/>
            <w:vAlign w:val="center"/>
          </w:tcPr>
          <w:p w14:paraId="27A21AE2" w14:textId="77777777" w:rsidR="007D3180" w:rsidRDefault="007D3180" w:rsidP="00293461">
            <w:pPr>
              <w:tabs>
                <w:tab w:val="left" w:pos="284"/>
                <w:tab w:val="left" w:pos="1134"/>
                <w:tab w:val="left" w:pos="1701"/>
              </w:tabs>
              <w:ind w:left="1134" w:right="-1" w:hanging="1134"/>
              <w:jc w:val="both"/>
              <w:outlineLvl w:val="0"/>
              <w:rPr>
                <w:rFonts w:ascii="Arial" w:hAnsi="Arial" w:cs="Arial"/>
              </w:rPr>
            </w:pPr>
            <w:r>
              <w:rPr>
                <w:rFonts w:ascii="Arial" w:hAnsi="Arial" w:cs="Arial"/>
              </w:rPr>
              <w:t>Admitted in hospital</w:t>
            </w:r>
          </w:p>
        </w:tc>
      </w:tr>
      <w:tr w:rsidR="007D3180" w14:paraId="4446A09B" w14:textId="77777777" w:rsidTr="00293461">
        <w:trPr>
          <w:trHeight w:val="360"/>
        </w:trPr>
        <w:tc>
          <w:tcPr>
            <w:tcW w:w="810" w:type="dxa"/>
            <w:shd w:val="clear" w:color="auto" w:fill="auto"/>
          </w:tcPr>
          <w:p w14:paraId="19C38BA2"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45280" behindDoc="0" locked="0" layoutInCell="1" allowOverlap="1" wp14:anchorId="0ED074B6" wp14:editId="6E1A2A07">
                      <wp:simplePos x="0" y="0"/>
                      <wp:positionH relativeFrom="column">
                        <wp:posOffset>89535</wp:posOffset>
                      </wp:positionH>
                      <wp:positionV relativeFrom="paragraph">
                        <wp:posOffset>19050</wp:posOffset>
                      </wp:positionV>
                      <wp:extent cx="210185" cy="172085"/>
                      <wp:effectExtent l="12700" t="9525" r="15875" b="9525"/>
                      <wp:wrapNone/>
                      <wp:docPr id="138" name="Rectangle 15"/>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CF34D08" id="Rectangle 15" o:spid="_x0000_s1026" style="position:absolute;margin-left:7.05pt;margin-top:1.5pt;width:16.55pt;height:13.5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" strokeweight=".53mm"/>
                  </w:pict>
                </mc:Fallback>
              </mc:AlternateContent>
            </w:r>
          </w:p>
        </w:tc>
        <w:tc>
          <w:tcPr>
            <w:tcW w:w="7426" w:type="dxa"/>
            <w:shd w:val="clear" w:color="auto" w:fill="auto"/>
            <w:vAlign w:val="center"/>
          </w:tcPr>
          <w:p w14:paraId="7DD089E2" w14:textId="77777777" w:rsidR="007D3180" w:rsidRDefault="007D3180" w:rsidP="00293461">
            <w:pPr>
              <w:tabs>
                <w:tab w:val="left" w:pos="284"/>
                <w:tab w:val="left" w:pos="1134"/>
                <w:tab w:val="left" w:pos="1701"/>
              </w:tabs>
              <w:ind w:left="1134" w:right="-1" w:hanging="1134"/>
              <w:jc w:val="both"/>
              <w:outlineLvl w:val="0"/>
              <w:rPr>
                <w:rFonts w:ascii="Arial" w:hAnsi="Arial" w:cs="Arial"/>
              </w:rPr>
            </w:pPr>
            <w:r>
              <w:rPr>
                <w:rFonts w:ascii="Arial" w:hAnsi="Arial" w:cs="Arial"/>
              </w:rPr>
              <w:t>None, it was not that serious</w:t>
            </w:r>
          </w:p>
        </w:tc>
      </w:tr>
    </w:tbl>
    <w:p w14:paraId="648C3DBD" w14:textId="77777777" w:rsidR="007D3180" w:rsidRDefault="007D3180" w:rsidP="007D3180">
      <w:pPr>
        <w:rPr>
          <w:rFonts w:ascii="Arial" w:hAnsi="Arial" w:cs="Arial"/>
          <w:i/>
        </w:rPr>
      </w:pPr>
    </w:p>
    <w:p w14:paraId="732956EC" w14:textId="77777777" w:rsidR="007D3180" w:rsidRDefault="007D3180" w:rsidP="007D3180">
      <w:pPr>
        <w:tabs>
          <w:tab w:val="left" w:pos="284"/>
          <w:tab w:val="left" w:pos="1134"/>
          <w:tab w:val="left" w:pos="1701"/>
        </w:tabs>
        <w:ind w:right="-1"/>
        <w:jc w:val="both"/>
        <w:rPr>
          <w:rFonts w:ascii="Arial" w:hAnsi="Arial" w:cs="Arial"/>
          <w:b/>
          <w:color w:val="339966"/>
        </w:rPr>
      </w:pPr>
      <w:r>
        <w:rPr>
          <w:rFonts w:ascii="Arial" w:hAnsi="Arial" w:cs="Arial"/>
          <w:b/>
          <w:color w:val="339966"/>
        </w:rPr>
        <w:t>18) Have you ever witnessed any road traffic crash?</w:t>
      </w:r>
    </w:p>
    <w:p w14:paraId="13F87EB8" w14:textId="77777777" w:rsidR="007D3180" w:rsidRDefault="007D3180" w:rsidP="007D3180">
      <w:pPr>
        <w:tabs>
          <w:tab w:val="left" w:pos="284"/>
          <w:tab w:val="left" w:pos="1134"/>
          <w:tab w:val="left" w:pos="1701"/>
        </w:tabs>
        <w:ind w:right="-1"/>
        <w:jc w:val="both"/>
        <w:rPr>
          <w:rFonts w:ascii="Arial" w:hAnsi="Arial" w:cs="Arial"/>
          <w:b/>
          <w:color w:val="339966"/>
          <w:highlight w:val="yellow"/>
        </w:rPr>
      </w:pPr>
    </w:p>
    <w:tbl>
      <w:tblPr>
        <w:tblW w:w="8237" w:type="dxa"/>
        <w:tblInd w:w="738" w:type="dxa"/>
        <w:tblLook w:val="04A0" w:firstRow="1" w:lastRow="0" w:firstColumn="1" w:lastColumn="0" w:noHBand="0" w:noVBand="1"/>
      </w:tblPr>
      <w:tblGrid>
        <w:gridCol w:w="810"/>
        <w:gridCol w:w="7427"/>
      </w:tblGrid>
      <w:tr w:rsidR="007D3180" w14:paraId="22B0021A" w14:textId="77777777" w:rsidTr="00293461">
        <w:trPr>
          <w:trHeight w:val="360"/>
        </w:trPr>
        <w:tc>
          <w:tcPr>
            <w:tcW w:w="810" w:type="dxa"/>
            <w:shd w:val="clear" w:color="auto" w:fill="auto"/>
          </w:tcPr>
          <w:p w14:paraId="3F220A5F" w14:textId="77777777" w:rsidR="007D3180" w:rsidRDefault="007D3180" w:rsidP="00293461">
            <w:pPr>
              <w:tabs>
                <w:tab w:val="left" w:pos="284"/>
                <w:tab w:val="left" w:pos="1134"/>
                <w:tab w:val="left" w:pos="1701"/>
              </w:tabs>
              <w:ind w:right="-1"/>
              <w:jc w:val="both"/>
              <w:rPr>
                <w:rFonts w:ascii="Arial" w:hAnsi="Arial" w:cs="Arial"/>
              </w:rPr>
            </w:pPr>
            <w:r>
              <w:rPr>
                <w:rFonts w:ascii="Arial" w:hAnsi="Arial" w:cs="Arial"/>
                <w:noProof/>
              </w:rPr>
              <mc:AlternateContent>
                <mc:Choice Requires="wps">
                  <w:drawing>
                    <wp:anchor distT="0" distB="0" distL="114300" distR="114300" simplePos="0" relativeHeight="251746304" behindDoc="0" locked="0" layoutInCell="1" allowOverlap="1" wp14:anchorId="7CCB4C6B" wp14:editId="1E3FAB12">
                      <wp:simplePos x="0" y="0"/>
                      <wp:positionH relativeFrom="column">
                        <wp:posOffset>89535</wp:posOffset>
                      </wp:positionH>
                      <wp:positionV relativeFrom="paragraph">
                        <wp:posOffset>33655</wp:posOffset>
                      </wp:positionV>
                      <wp:extent cx="210185" cy="172085"/>
                      <wp:effectExtent l="12700" t="16510" r="15875" b="12065"/>
                      <wp:wrapNone/>
                      <wp:docPr id="139" name="Rectangle 14"/>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8FE75E0" id="Rectangle 14" o:spid="_x0000_s1026" style="position:absolute;margin-left:7.05pt;margin-top:2.65pt;width:16.55pt;height:13.5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" strokeweight=".53mm"/>
                  </w:pict>
                </mc:Fallback>
              </mc:AlternateContent>
            </w:r>
          </w:p>
        </w:tc>
        <w:tc>
          <w:tcPr>
            <w:tcW w:w="7426" w:type="dxa"/>
            <w:shd w:val="clear" w:color="auto" w:fill="auto"/>
            <w:vAlign w:val="center"/>
          </w:tcPr>
          <w:p w14:paraId="17F4BAD3" w14:textId="77777777" w:rsidR="007D3180" w:rsidRDefault="007D3180" w:rsidP="00293461">
            <w:pPr>
              <w:tabs>
                <w:tab w:val="left" w:pos="284"/>
                <w:tab w:val="left" w:pos="1134"/>
                <w:tab w:val="left" w:pos="1701"/>
              </w:tabs>
              <w:ind w:right="-1"/>
              <w:rPr>
                <w:rFonts w:ascii="Arial" w:hAnsi="Arial" w:cs="Arial"/>
              </w:rPr>
            </w:pPr>
            <w:r>
              <w:rPr>
                <w:rFonts w:ascii="Arial" w:hAnsi="Arial" w:cs="Arial"/>
              </w:rPr>
              <w:t>Yes</w:t>
            </w:r>
          </w:p>
        </w:tc>
      </w:tr>
      <w:tr w:rsidR="007D3180" w14:paraId="3EA7583D" w14:textId="77777777" w:rsidTr="00293461">
        <w:trPr>
          <w:trHeight w:val="360"/>
        </w:trPr>
        <w:tc>
          <w:tcPr>
            <w:tcW w:w="810" w:type="dxa"/>
            <w:shd w:val="clear" w:color="auto" w:fill="auto"/>
          </w:tcPr>
          <w:p w14:paraId="554D63EE"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47328" behindDoc="0" locked="0" layoutInCell="1" allowOverlap="1" wp14:anchorId="0B92914E" wp14:editId="10DD26EB">
                      <wp:simplePos x="0" y="0"/>
                      <wp:positionH relativeFrom="column">
                        <wp:posOffset>89535</wp:posOffset>
                      </wp:positionH>
                      <wp:positionV relativeFrom="paragraph">
                        <wp:posOffset>26035</wp:posOffset>
                      </wp:positionV>
                      <wp:extent cx="210185" cy="172085"/>
                      <wp:effectExtent l="12700" t="18415" r="15875" b="10160"/>
                      <wp:wrapNone/>
                      <wp:docPr id="140" name="Rectangle 13"/>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3415D63" id="Rectangle 13" o:spid="_x0000_s1026" style="position:absolute;margin-left:7.05pt;margin-top:2.05pt;width:16.55pt;height:13.5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" strokeweight=".53mm"/>
                  </w:pict>
                </mc:Fallback>
              </mc:AlternateContent>
            </w:r>
          </w:p>
        </w:tc>
        <w:tc>
          <w:tcPr>
            <w:tcW w:w="7426" w:type="dxa"/>
            <w:shd w:val="clear" w:color="auto" w:fill="auto"/>
            <w:vAlign w:val="center"/>
          </w:tcPr>
          <w:p w14:paraId="14FF7C0D" w14:textId="77777777" w:rsidR="007D3180" w:rsidRDefault="007D3180" w:rsidP="00293461">
            <w:pPr>
              <w:rPr>
                <w:rFonts w:ascii="Arial" w:hAnsi="Arial" w:cs="Arial"/>
              </w:rPr>
            </w:pPr>
            <w:r>
              <w:rPr>
                <w:rFonts w:ascii="Arial" w:hAnsi="Arial" w:cs="Arial"/>
              </w:rPr>
              <w:t>No</w:t>
            </w:r>
          </w:p>
          <w:p w14:paraId="2846C95A" w14:textId="77777777" w:rsidR="007D3180" w:rsidRDefault="007D3180" w:rsidP="00293461">
            <w:pPr>
              <w:rPr>
                <w:rFonts w:ascii="Arial" w:hAnsi="Arial" w:cs="Arial"/>
              </w:rPr>
            </w:pPr>
          </w:p>
        </w:tc>
      </w:tr>
    </w:tbl>
    <w:p w14:paraId="34F0EE22" w14:textId="77777777" w:rsidR="007D3180" w:rsidRDefault="007D3180" w:rsidP="007D3180">
      <w:pPr>
        <w:pBdr>
          <w:top w:val="single" w:sz="18" w:space="1" w:color="339966"/>
        </w:pBdr>
        <w:tabs>
          <w:tab w:val="left" w:pos="284"/>
          <w:tab w:val="left" w:pos="1134"/>
          <w:tab w:val="left" w:pos="1701"/>
        </w:tabs>
        <w:ind w:left="1134" w:right="-1" w:hanging="1134"/>
        <w:jc w:val="both"/>
        <w:rPr>
          <w:rFonts w:ascii="Arial" w:hAnsi="Arial" w:cs="Arial"/>
        </w:rPr>
      </w:pPr>
      <w:r>
        <w:rPr>
          <w:rFonts w:ascii="Arial" w:hAnsi="Arial" w:cs="Arial"/>
          <w:b/>
          <w:bCs/>
          <w:color w:val="339966"/>
        </w:rPr>
        <w:t>WHERE YOU LIVE</w:t>
      </w:r>
    </w:p>
    <w:p w14:paraId="19EC5D41" w14:textId="77777777" w:rsidR="007D3180" w:rsidRDefault="007D3180" w:rsidP="007D3180">
      <w:pPr>
        <w:tabs>
          <w:tab w:val="left" w:pos="284"/>
          <w:tab w:val="left" w:pos="1134"/>
          <w:tab w:val="left" w:pos="1701"/>
        </w:tabs>
        <w:ind w:left="1134" w:right="-1" w:hanging="1134"/>
        <w:jc w:val="both"/>
        <w:rPr>
          <w:rFonts w:ascii="Arial" w:hAnsi="Arial" w:cs="Arial"/>
          <w:b/>
          <w:color w:val="339966"/>
        </w:rPr>
      </w:pPr>
      <w:r>
        <w:rPr>
          <w:rFonts w:ascii="Arial" w:hAnsi="Arial" w:cs="Arial"/>
          <w:b/>
          <w:color w:val="339966"/>
        </w:rPr>
        <w:tab/>
      </w:r>
    </w:p>
    <w:p w14:paraId="1BC2445B" w14:textId="77777777" w:rsidR="007D3180" w:rsidRDefault="007D3180" w:rsidP="007D3180">
      <w:pPr>
        <w:tabs>
          <w:tab w:val="left" w:pos="284"/>
          <w:tab w:val="left" w:pos="1134"/>
          <w:tab w:val="left" w:pos="1701"/>
        </w:tabs>
        <w:ind w:left="1134" w:right="-1" w:hanging="1134"/>
        <w:jc w:val="both"/>
        <w:rPr>
          <w:rFonts w:ascii="Arial" w:hAnsi="Arial" w:cs="Arial"/>
          <w:b/>
          <w:color w:val="339966"/>
        </w:rPr>
      </w:pPr>
      <w:r>
        <w:rPr>
          <w:rFonts w:ascii="Arial" w:hAnsi="Arial" w:cs="Arial"/>
          <w:b/>
          <w:color w:val="339966"/>
        </w:rPr>
        <w:t>19a)</w:t>
      </w:r>
      <w:r>
        <w:rPr>
          <w:rFonts w:ascii="Arial" w:hAnsi="Arial" w:cs="Arial"/>
          <w:color w:val="339966"/>
        </w:rPr>
        <w:t xml:space="preserve"> </w:t>
      </w:r>
      <w:r>
        <w:rPr>
          <w:rFonts w:ascii="Arial" w:hAnsi="Arial" w:cs="Arial"/>
          <w:b/>
          <w:color w:val="339966"/>
        </w:rPr>
        <w:t>How safe do you feel</w:t>
      </w:r>
      <w:r>
        <w:rPr>
          <w:rFonts w:ascii="Arial" w:hAnsi="Arial" w:cs="Arial"/>
          <w:b/>
          <w:i/>
          <w:color w:val="339966"/>
          <w:u w:val="single"/>
        </w:rPr>
        <w:t xml:space="preserve"> on your own</w:t>
      </w:r>
      <w:r>
        <w:rPr>
          <w:rFonts w:ascii="Arial" w:hAnsi="Arial" w:cs="Arial"/>
          <w:b/>
          <w:color w:val="339966"/>
        </w:rPr>
        <w:t xml:space="preserve"> in your local neighbourhood?</w:t>
      </w:r>
    </w:p>
    <w:p w14:paraId="06C52450" w14:textId="77777777" w:rsidR="007D3180" w:rsidRDefault="007D3180" w:rsidP="007D3180">
      <w:pPr>
        <w:tabs>
          <w:tab w:val="left" w:pos="284"/>
          <w:tab w:val="left" w:pos="1134"/>
          <w:tab w:val="left" w:pos="1701"/>
        </w:tabs>
        <w:ind w:left="1134" w:right="-1" w:hanging="1134"/>
        <w:jc w:val="both"/>
        <w:rPr>
          <w:rFonts w:ascii="Arial" w:hAnsi="Arial" w:cs="Arial"/>
          <w:i/>
        </w:rPr>
      </w:pPr>
      <w:r>
        <w:rPr>
          <w:rFonts w:ascii="Arial" w:hAnsi="Arial" w:cs="Arial"/>
          <w:i/>
        </w:rPr>
        <w:tab/>
        <w:t xml:space="preserve">(Only tick </w:t>
      </w:r>
      <w:r>
        <w:rPr>
          <w:rFonts w:ascii="Arial" w:hAnsi="Arial" w:cs="Arial"/>
          <w:i/>
          <w:u w:val="single"/>
        </w:rPr>
        <w:t>one</w:t>
      </w:r>
      <w:r>
        <w:rPr>
          <w:rFonts w:ascii="Arial" w:hAnsi="Arial" w:cs="Arial"/>
          <w:i/>
        </w:rPr>
        <w:t xml:space="preserve"> box)</w:t>
      </w:r>
    </w:p>
    <w:tbl>
      <w:tblPr>
        <w:tblW w:w="8237" w:type="dxa"/>
        <w:tblInd w:w="738" w:type="dxa"/>
        <w:tblLook w:val="04A0" w:firstRow="1" w:lastRow="0" w:firstColumn="1" w:lastColumn="0" w:noHBand="0" w:noVBand="1"/>
      </w:tblPr>
      <w:tblGrid>
        <w:gridCol w:w="810"/>
        <w:gridCol w:w="7427"/>
      </w:tblGrid>
      <w:tr w:rsidR="007D3180" w14:paraId="71B83E06" w14:textId="77777777" w:rsidTr="00293461">
        <w:trPr>
          <w:trHeight w:val="360"/>
        </w:trPr>
        <w:tc>
          <w:tcPr>
            <w:tcW w:w="810" w:type="dxa"/>
            <w:shd w:val="clear" w:color="auto" w:fill="auto"/>
          </w:tcPr>
          <w:p w14:paraId="540ECEF4" w14:textId="77777777" w:rsidR="007D3180" w:rsidRDefault="007D3180" w:rsidP="00293461">
            <w:pPr>
              <w:tabs>
                <w:tab w:val="left" w:pos="284"/>
                <w:tab w:val="left" w:pos="1134"/>
                <w:tab w:val="left" w:pos="1701"/>
              </w:tabs>
              <w:ind w:right="-1"/>
              <w:jc w:val="both"/>
              <w:rPr>
                <w:rFonts w:ascii="Arial" w:hAnsi="Arial" w:cs="Arial"/>
              </w:rPr>
            </w:pPr>
            <w:r>
              <w:rPr>
                <w:rFonts w:ascii="Arial" w:hAnsi="Arial" w:cs="Arial"/>
                <w:noProof/>
              </w:rPr>
              <mc:AlternateContent>
                <mc:Choice Requires="wps">
                  <w:drawing>
                    <wp:anchor distT="0" distB="0" distL="114300" distR="114300" simplePos="0" relativeHeight="251748352" behindDoc="0" locked="0" layoutInCell="1" allowOverlap="1" wp14:anchorId="0F2AC716" wp14:editId="772455EE">
                      <wp:simplePos x="0" y="0"/>
                      <wp:positionH relativeFrom="column">
                        <wp:posOffset>89535</wp:posOffset>
                      </wp:positionH>
                      <wp:positionV relativeFrom="paragraph">
                        <wp:posOffset>33655</wp:posOffset>
                      </wp:positionV>
                      <wp:extent cx="210185" cy="172085"/>
                      <wp:effectExtent l="12700" t="13970" r="15875" b="14605"/>
                      <wp:wrapNone/>
                      <wp:docPr id="141" name="Rectangle 12"/>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4BEF47B" id="Rectangle 12" o:spid="_x0000_s1026" style="position:absolute;margin-left:7.05pt;margin-top:2.65pt;width:16.55pt;height:13.5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" strokeweight=".53mm"/>
                  </w:pict>
                </mc:Fallback>
              </mc:AlternateContent>
            </w:r>
          </w:p>
        </w:tc>
        <w:tc>
          <w:tcPr>
            <w:tcW w:w="7426" w:type="dxa"/>
            <w:shd w:val="clear" w:color="auto" w:fill="auto"/>
            <w:vAlign w:val="center"/>
          </w:tcPr>
          <w:p w14:paraId="572641D4" w14:textId="77777777" w:rsidR="007D3180" w:rsidRDefault="007D3180" w:rsidP="00293461">
            <w:pPr>
              <w:tabs>
                <w:tab w:val="left" w:pos="284"/>
                <w:tab w:val="left" w:pos="1134"/>
                <w:tab w:val="left" w:pos="1701"/>
              </w:tabs>
              <w:ind w:left="1134" w:right="-1" w:hanging="1134"/>
              <w:jc w:val="both"/>
              <w:rPr>
                <w:rFonts w:ascii="Arial" w:hAnsi="Arial" w:cs="Arial"/>
                <w:iCs/>
              </w:rPr>
            </w:pPr>
            <w:r>
              <w:rPr>
                <w:rFonts w:ascii="Arial" w:hAnsi="Arial" w:cs="Arial"/>
                <w:iCs/>
              </w:rPr>
              <w:t>Not allowed out on my own</w:t>
            </w:r>
          </w:p>
        </w:tc>
      </w:tr>
      <w:tr w:rsidR="007D3180" w14:paraId="76B274A0" w14:textId="77777777" w:rsidTr="00293461">
        <w:trPr>
          <w:trHeight w:val="360"/>
        </w:trPr>
        <w:tc>
          <w:tcPr>
            <w:tcW w:w="810" w:type="dxa"/>
            <w:shd w:val="clear" w:color="auto" w:fill="auto"/>
          </w:tcPr>
          <w:p w14:paraId="44306E7B"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49376" behindDoc="0" locked="0" layoutInCell="1" allowOverlap="1" wp14:anchorId="48017B7B" wp14:editId="7BEAE670">
                      <wp:simplePos x="0" y="0"/>
                      <wp:positionH relativeFrom="column">
                        <wp:posOffset>89535</wp:posOffset>
                      </wp:positionH>
                      <wp:positionV relativeFrom="paragraph">
                        <wp:posOffset>26035</wp:posOffset>
                      </wp:positionV>
                      <wp:extent cx="210185" cy="172085"/>
                      <wp:effectExtent l="12700" t="15875" r="15875" b="12700"/>
                      <wp:wrapNone/>
                      <wp:docPr id="142" name="Rectangle 11"/>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1DE921D" id="Rectangle 11" o:spid="_x0000_s1026" style="position:absolute;margin-left:7.05pt;margin-top:2.05pt;width:16.55pt;height:13.5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" strokeweight=".53mm"/>
                  </w:pict>
                </mc:Fallback>
              </mc:AlternateContent>
            </w:r>
          </w:p>
        </w:tc>
        <w:tc>
          <w:tcPr>
            <w:tcW w:w="7426" w:type="dxa"/>
            <w:shd w:val="clear" w:color="auto" w:fill="auto"/>
            <w:vAlign w:val="center"/>
          </w:tcPr>
          <w:p w14:paraId="110B39BB" w14:textId="77777777" w:rsidR="007D3180" w:rsidRDefault="007D3180" w:rsidP="00293461">
            <w:pPr>
              <w:tabs>
                <w:tab w:val="left" w:pos="284"/>
                <w:tab w:val="left" w:pos="1134"/>
                <w:tab w:val="left" w:pos="1701"/>
              </w:tabs>
              <w:ind w:left="1134" w:right="-1" w:hanging="1134"/>
              <w:jc w:val="both"/>
              <w:rPr>
                <w:rFonts w:ascii="Arial" w:hAnsi="Arial" w:cs="Arial"/>
              </w:rPr>
            </w:pPr>
            <w:r>
              <w:rPr>
                <w:rFonts w:ascii="Arial" w:hAnsi="Arial" w:cs="Arial"/>
              </w:rPr>
              <w:t>Very safe</w:t>
            </w:r>
          </w:p>
        </w:tc>
      </w:tr>
      <w:tr w:rsidR="007D3180" w14:paraId="0C374C5B" w14:textId="77777777" w:rsidTr="00293461">
        <w:trPr>
          <w:trHeight w:val="360"/>
        </w:trPr>
        <w:tc>
          <w:tcPr>
            <w:tcW w:w="810" w:type="dxa"/>
            <w:shd w:val="clear" w:color="auto" w:fill="auto"/>
          </w:tcPr>
          <w:p w14:paraId="37311915"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50400" behindDoc="0" locked="0" layoutInCell="1" allowOverlap="1" wp14:anchorId="7D973ED6" wp14:editId="2E52842A">
                      <wp:simplePos x="0" y="0"/>
                      <wp:positionH relativeFrom="column">
                        <wp:posOffset>89535</wp:posOffset>
                      </wp:positionH>
                      <wp:positionV relativeFrom="paragraph">
                        <wp:posOffset>25400</wp:posOffset>
                      </wp:positionV>
                      <wp:extent cx="210185" cy="172085"/>
                      <wp:effectExtent l="12700" t="15240" r="15875" b="13335"/>
                      <wp:wrapNone/>
                      <wp:docPr id="143" name="Rectangle 10"/>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0DFFEDB" id="Rectangle 10" o:spid="_x0000_s1026" style="position:absolute;margin-left:7.05pt;margin-top:2pt;width:16.55pt;height:13.5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" strokeweight=".53mm"/>
                  </w:pict>
                </mc:Fallback>
              </mc:AlternateContent>
            </w:r>
          </w:p>
        </w:tc>
        <w:tc>
          <w:tcPr>
            <w:tcW w:w="7426" w:type="dxa"/>
            <w:shd w:val="clear" w:color="auto" w:fill="auto"/>
            <w:vAlign w:val="center"/>
          </w:tcPr>
          <w:p w14:paraId="719C1750" w14:textId="77777777" w:rsidR="007D3180" w:rsidRDefault="007D3180" w:rsidP="00293461">
            <w:pPr>
              <w:tabs>
                <w:tab w:val="left" w:pos="284"/>
                <w:tab w:val="left" w:pos="1134"/>
                <w:tab w:val="left" w:pos="1701"/>
              </w:tabs>
              <w:ind w:left="1134" w:right="-1" w:hanging="1134"/>
              <w:jc w:val="both"/>
              <w:rPr>
                <w:rFonts w:ascii="Arial" w:hAnsi="Arial" w:cs="Arial"/>
              </w:rPr>
            </w:pPr>
            <w:r>
              <w:rPr>
                <w:rFonts w:ascii="Arial" w:hAnsi="Arial" w:cs="Arial"/>
              </w:rPr>
              <w:t>Fairly safe</w:t>
            </w:r>
          </w:p>
        </w:tc>
      </w:tr>
      <w:tr w:rsidR="007D3180" w14:paraId="33DD44B1" w14:textId="77777777" w:rsidTr="00293461">
        <w:trPr>
          <w:trHeight w:val="360"/>
        </w:trPr>
        <w:tc>
          <w:tcPr>
            <w:tcW w:w="810" w:type="dxa"/>
            <w:shd w:val="clear" w:color="auto" w:fill="auto"/>
          </w:tcPr>
          <w:p w14:paraId="4078EEF0"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51424" behindDoc="0" locked="0" layoutInCell="1" allowOverlap="1" wp14:anchorId="2EA512CE" wp14:editId="0DCF309F">
                      <wp:simplePos x="0" y="0"/>
                      <wp:positionH relativeFrom="column">
                        <wp:posOffset>89535</wp:posOffset>
                      </wp:positionH>
                      <wp:positionV relativeFrom="paragraph">
                        <wp:posOffset>19050</wp:posOffset>
                      </wp:positionV>
                      <wp:extent cx="210185" cy="172085"/>
                      <wp:effectExtent l="12700" t="18415" r="15875" b="10160"/>
                      <wp:wrapNone/>
                      <wp:docPr id="144" name="Rectangle 9"/>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EE46BF1" id="Rectangle 9" o:spid="_x0000_s1026" style="position:absolute;margin-left:7.05pt;margin-top:1.5pt;width:16.55pt;height:13.5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" strokeweight=".53mm"/>
                  </w:pict>
                </mc:Fallback>
              </mc:AlternateContent>
            </w:r>
          </w:p>
        </w:tc>
        <w:tc>
          <w:tcPr>
            <w:tcW w:w="7426" w:type="dxa"/>
            <w:shd w:val="clear" w:color="auto" w:fill="auto"/>
            <w:vAlign w:val="center"/>
          </w:tcPr>
          <w:p w14:paraId="7A7349A5" w14:textId="77777777" w:rsidR="007D3180" w:rsidRDefault="007D3180" w:rsidP="00293461">
            <w:pPr>
              <w:tabs>
                <w:tab w:val="left" w:pos="284"/>
                <w:tab w:val="left" w:pos="1134"/>
                <w:tab w:val="left" w:pos="1701"/>
              </w:tabs>
              <w:ind w:left="1134" w:right="-1" w:hanging="1134"/>
              <w:jc w:val="both"/>
              <w:rPr>
                <w:rFonts w:ascii="Arial" w:hAnsi="Arial" w:cs="Arial"/>
              </w:rPr>
            </w:pPr>
            <w:r>
              <w:rPr>
                <w:rFonts w:ascii="Arial" w:hAnsi="Arial" w:cs="Arial"/>
              </w:rPr>
              <w:t>Not very safe</w:t>
            </w:r>
          </w:p>
        </w:tc>
      </w:tr>
      <w:tr w:rsidR="007D3180" w14:paraId="5CA8F837" w14:textId="77777777" w:rsidTr="00293461">
        <w:trPr>
          <w:trHeight w:val="360"/>
        </w:trPr>
        <w:tc>
          <w:tcPr>
            <w:tcW w:w="810" w:type="dxa"/>
            <w:shd w:val="clear" w:color="auto" w:fill="auto"/>
          </w:tcPr>
          <w:p w14:paraId="4AA0F69E"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52448" behindDoc="0" locked="0" layoutInCell="1" allowOverlap="1" wp14:anchorId="6088F7AF" wp14:editId="0192F00F">
                      <wp:simplePos x="0" y="0"/>
                      <wp:positionH relativeFrom="column">
                        <wp:posOffset>89535</wp:posOffset>
                      </wp:positionH>
                      <wp:positionV relativeFrom="paragraph">
                        <wp:posOffset>22225</wp:posOffset>
                      </wp:positionV>
                      <wp:extent cx="210185" cy="172085"/>
                      <wp:effectExtent l="12700" t="12065" r="15875" b="16510"/>
                      <wp:wrapNone/>
                      <wp:docPr id="145" name="Rectangle 8"/>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AF5A928" id="Rectangle 8" o:spid="_x0000_s1026" style="position:absolute;margin-left:7.05pt;margin-top:1.75pt;width:16.55pt;height:13.5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" strokeweight=".53mm"/>
                  </w:pict>
                </mc:Fallback>
              </mc:AlternateContent>
            </w:r>
          </w:p>
        </w:tc>
        <w:tc>
          <w:tcPr>
            <w:tcW w:w="7426" w:type="dxa"/>
            <w:shd w:val="clear" w:color="auto" w:fill="auto"/>
            <w:vAlign w:val="center"/>
          </w:tcPr>
          <w:p w14:paraId="1C21EDB5" w14:textId="77777777" w:rsidR="007D3180" w:rsidRDefault="007D3180" w:rsidP="00293461">
            <w:pPr>
              <w:tabs>
                <w:tab w:val="left" w:pos="284"/>
                <w:tab w:val="left" w:pos="1134"/>
                <w:tab w:val="left" w:pos="1701"/>
              </w:tabs>
              <w:ind w:left="1134" w:right="-1" w:hanging="1134"/>
              <w:jc w:val="both"/>
              <w:rPr>
                <w:rFonts w:ascii="Arial" w:hAnsi="Arial" w:cs="Arial"/>
                <w:iCs/>
              </w:rPr>
            </w:pPr>
            <w:r>
              <w:rPr>
                <w:rFonts w:ascii="Arial" w:hAnsi="Arial" w:cs="Arial"/>
              </w:rPr>
              <w:t>Not at all safe</w:t>
            </w:r>
            <w:r>
              <w:rPr>
                <w:rFonts w:ascii="Arial" w:hAnsi="Arial" w:cs="Arial"/>
                <w:iCs/>
              </w:rPr>
              <w:t xml:space="preserve"> </w:t>
            </w:r>
          </w:p>
        </w:tc>
      </w:tr>
    </w:tbl>
    <w:p w14:paraId="59475069" w14:textId="77777777" w:rsidR="007D3180" w:rsidRDefault="007D3180" w:rsidP="007D3180">
      <w:pPr>
        <w:tabs>
          <w:tab w:val="left" w:pos="284"/>
          <w:tab w:val="left" w:pos="1134"/>
          <w:tab w:val="left" w:pos="1701"/>
        </w:tabs>
        <w:ind w:left="1134" w:right="-1" w:hanging="1134"/>
        <w:jc w:val="both"/>
        <w:rPr>
          <w:rFonts w:ascii="Arial" w:hAnsi="Arial" w:cs="Arial"/>
          <w:b/>
          <w:color w:val="339966"/>
        </w:rPr>
      </w:pPr>
    </w:p>
    <w:p w14:paraId="1FE4C4B5" w14:textId="77777777" w:rsidR="007D3180" w:rsidRDefault="007D3180" w:rsidP="007D3180">
      <w:pPr>
        <w:tabs>
          <w:tab w:val="left" w:pos="284"/>
          <w:tab w:val="left" w:pos="1134"/>
          <w:tab w:val="left" w:pos="1701"/>
        </w:tabs>
        <w:ind w:right="-1"/>
        <w:jc w:val="both"/>
        <w:rPr>
          <w:rFonts w:ascii="Arial" w:hAnsi="Arial" w:cs="Arial"/>
          <w:b/>
          <w:color w:val="339966"/>
        </w:rPr>
      </w:pPr>
      <w:r>
        <w:rPr>
          <w:rFonts w:ascii="Arial" w:hAnsi="Arial" w:cs="Arial"/>
          <w:b/>
          <w:color w:val="339966"/>
        </w:rPr>
        <w:t>19b) How safe do you think is the traffic environment in your local neighbourhood?</w:t>
      </w:r>
    </w:p>
    <w:p w14:paraId="265B1132" w14:textId="77777777" w:rsidR="007D3180" w:rsidRDefault="007D3180" w:rsidP="007D3180">
      <w:pPr>
        <w:tabs>
          <w:tab w:val="left" w:pos="284"/>
          <w:tab w:val="left" w:pos="1134"/>
          <w:tab w:val="left" w:pos="1701"/>
        </w:tabs>
        <w:ind w:left="1134" w:right="-1" w:hanging="1134"/>
        <w:jc w:val="both"/>
        <w:rPr>
          <w:rFonts w:ascii="Arial" w:hAnsi="Arial" w:cs="Arial"/>
          <w:i/>
        </w:rPr>
      </w:pPr>
      <w:r>
        <w:rPr>
          <w:rFonts w:ascii="Arial" w:hAnsi="Arial" w:cs="Arial"/>
          <w:i/>
        </w:rPr>
        <w:lastRenderedPageBreak/>
        <w:t xml:space="preserve">(Only tick </w:t>
      </w:r>
      <w:r>
        <w:rPr>
          <w:rFonts w:ascii="Arial" w:hAnsi="Arial" w:cs="Arial"/>
          <w:i/>
          <w:u w:val="single"/>
        </w:rPr>
        <w:t>one</w:t>
      </w:r>
      <w:r>
        <w:rPr>
          <w:rFonts w:ascii="Arial" w:hAnsi="Arial" w:cs="Arial"/>
          <w:i/>
        </w:rPr>
        <w:t xml:space="preserve"> box)</w:t>
      </w:r>
    </w:p>
    <w:p w14:paraId="0EAF82E9" w14:textId="77777777" w:rsidR="007D3180" w:rsidRDefault="007D3180" w:rsidP="007D3180">
      <w:pPr>
        <w:tabs>
          <w:tab w:val="left" w:pos="284"/>
          <w:tab w:val="left" w:pos="1134"/>
          <w:tab w:val="left" w:pos="1701"/>
        </w:tabs>
        <w:ind w:left="1134" w:right="-1" w:hanging="1134"/>
        <w:jc w:val="both"/>
        <w:rPr>
          <w:rFonts w:ascii="Arial" w:hAnsi="Arial" w:cs="Arial"/>
          <w:i/>
        </w:rPr>
      </w:pPr>
    </w:p>
    <w:tbl>
      <w:tblPr>
        <w:tblW w:w="8237" w:type="dxa"/>
        <w:tblInd w:w="738" w:type="dxa"/>
        <w:tblLook w:val="04A0" w:firstRow="1" w:lastRow="0" w:firstColumn="1" w:lastColumn="0" w:noHBand="0" w:noVBand="1"/>
      </w:tblPr>
      <w:tblGrid>
        <w:gridCol w:w="810"/>
        <w:gridCol w:w="7427"/>
      </w:tblGrid>
      <w:tr w:rsidR="007D3180" w14:paraId="0EFDD705" w14:textId="77777777" w:rsidTr="00293461">
        <w:trPr>
          <w:trHeight w:val="360"/>
        </w:trPr>
        <w:tc>
          <w:tcPr>
            <w:tcW w:w="810" w:type="dxa"/>
            <w:shd w:val="clear" w:color="auto" w:fill="auto"/>
          </w:tcPr>
          <w:p w14:paraId="7E3DCCA7" w14:textId="77777777" w:rsidR="007D3180" w:rsidRDefault="007D3180" w:rsidP="00293461">
            <w:pPr>
              <w:tabs>
                <w:tab w:val="left" w:pos="284"/>
                <w:tab w:val="left" w:pos="1134"/>
                <w:tab w:val="left" w:pos="1701"/>
              </w:tabs>
              <w:ind w:right="-1"/>
              <w:jc w:val="both"/>
              <w:rPr>
                <w:rFonts w:ascii="Arial" w:hAnsi="Arial" w:cs="Arial"/>
              </w:rPr>
            </w:pPr>
            <w:r>
              <w:rPr>
                <w:rFonts w:ascii="Arial" w:hAnsi="Arial" w:cs="Arial"/>
                <w:noProof/>
              </w:rPr>
              <mc:AlternateContent>
                <mc:Choice Requires="wps">
                  <w:drawing>
                    <wp:anchor distT="0" distB="0" distL="114300" distR="114300" simplePos="0" relativeHeight="251753472" behindDoc="0" locked="0" layoutInCell="1" allowOverlap="1" wp14:anchorId="7D10301C" wp14:editId="71129902">
                      <wp:simplePos x="0" y="0"/>
                      <wp:positionH relativeFrom="column">
                        <wp:posOffset>89535</wp:posOffset>
                      </wp:positionH>
                      <wp:positionV relativeFrom="paragraph">
                        <wp:posOffset>33655</wp:posOffset>
                      </wp:positionV>
                      <wp:extent cx="210185" cy="172085"/>
                      <wp:effectExtent l="12700" t="16510" r="15875" b="12065"/>
                      <wp:wrapNone/>
                      <wp:docPr id="146" name="Rectangle 7"/>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3EE3DA9" id="Rectangle 7" o:spid="_x0000_s1026" style="position:absolute;margin-left:7.05pt;margin-top:2.65pt;width:16.55pt;height:13.5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" strokeweight=".53mm"/>
                  </w:pict>
                </mc:Fallback>
              </mc:AlternateContent>
            </w:r>
          </w:p>
        </w:tc>
        <w:tc>
          <w:tcPr>
            <w:tcW w:w="7426" w:type="dxa"/>
            <w:shd w:val="clear" w:color="auto" w:fill="auto"/>
            <w:vAlign w:val="center"/>
          </w:tcPr>
          <w:p w14:paraId="23E122B9" w14:textId="77777777" w:rsidR="007D3180" w:rsidRDefault="007D3180" w:rsidP="00293461">
            <w:pPr>
              <w:tabs>
                <w:tab w:val="left" w:pos="284"/>
                <w:tab w:val="left" w:pos="1134"/>
                <w:tab w:val="left" w:pos="1701"/>
              </w:tabs>
              <w:ind w:left="1134" w:right="-1" w:hanging="1134"/>
              <w:jc w:val="both"/>
              <w:rPr>
                <w:rFonts w:ascii="Arial" w:hAnsi="Arial" w:cs="Arial"/>
                <w:iCs/>
              </w:rPr>
            </w:pPr>
            <w:r>
              <w:rPr>
                <w:rFonts w:ascii="Arial" w:hAnsi="Arial" w:cs="Arial"/>
                <w:iCs/>
              </w:rPr>
              <w:t>Not allowed out on my own</w:t>
            </w:r>
          </w:p>
        </w:tc>
      </w:tr>
      <w:tr w:rsidR="007D3180" w14:paraId="29942139" w14:textId="77777777" w:rsidTr="00293461">
        <w:trPr>
          <w:trHeight w:val="360"/>
        </w:trPr>
        <w:tc>
          <w:tcPr>
            <w:tcW w:w="810" w:type="dxa"/>
            <w:shd w:val="clear" w:color="auto" w:fill="auto"/>
          </w:tcPr>
          <w:p w14:paraId="3B2E9D0E"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54496" behindDoc="0" locked="0" layoutInCell="1" allowOverlap="1" wp14:anchorId="7184CA40" wp14:editId="0E4FE214">
                      <wp:simplePos x="0" y="0"/>
                      <wp:positionH relativeFrom="column">
                        <wp:posOffset>89535</wp:posOffset>
                      </wp:positionH>
                      <wp:positionV relativeFrom="paragraph">
                        <wp:posOffset>26035</wp:posOffset>
                      </wp:positionV>
                      <wp:extent cx="210185" cy="172085"/>
                      <wp:effectExtent l="12700" t="18415" r="15875" b="10160"/>
                      <wp:wrapNone/>
                      <wp:docPr id="147" name="Rectangle 6"/>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CE5D05A" id="Rectangle 6" o:spid="_x0000_s1026" style="position:absolute;margin-left:7.05pt;margin-top:2.05pt;width:16.55pt;height:13.5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" strokeweight=".53mm"/>
                  </w:pict>
                </mc:Fallback>
              </mc:AlternateContent>
            </w:r>
          </w:p>
        </w:tc>
        <w:tc>
          <w:tcPr>
            <w:tcW w:w="7426" w:type="dxa"/>
            <w:shd w:val="clear" w:color="auto" w:fill="auto"/>
            <w:vAlign w:val="center"/>
          </w:tcPr>
          <w:p w14:paraId="064BEB72" w14:textId="77777777" w:rsidR="007D3180" w:rsidRDefault="007D3180" w:rsidP="00293461">
            <w:pPr>
              <w:tabs>
                <w:tab w:val="left" w:pos="284"/>
                <w:tab w:val="left" w:pos="1134"/>
                <w:tab w:val="left" w:pos="1701"/>
              </w:tabs>
              <w:ind w:left="1134" w:right="-1" w:hanging="1134"/>
              <w:jc w:val="both"/>
              <w:rPr>
                <w:rFonts w:ascii="Arial" w:hAnsi="Arial" w:cs="Arial"/>
              </w:rPr>
            </w:pPr>
            <w:r>
              <w:rPr>
                <w:rFonts w:ascii="Arial" w:hAnsi="Arial" w:cs="Arial"/>
              </w:rPr>
              <w:t>Very safe</w:t>
            </w:r>
          </w:p>
        </w:tc>
      </w:tr>
      <w:tr w:rsidR="007D3180" w14:paraId="50A04102" w14:textId="77777777" w:rsidTr="00293461">
        <w:trPr>
          <w:trHeight w:val="360"/>
        </w:trPr>
        <w:tc>
          <w:tcPr>
            <w:tcW w:w="810" w:type="dxa"/>
            <w:shd w:val="clear" w:color="auto" w:fill="auto"/>
          </w:tcPr>
          <w:p w14:paraId="32CB5303"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55520" behindDoc="0" locked="0" layoutInCell="1" allowOverlap="1" wp14:anchorId="29A0D13D" wp14:editId="1987DEF0">
                      <wp:simplePos x="0" y="0"/>
                      <wp:positionH relativeFrom="column">
                        <wp:posOffset>89535</wp:posOffset>
                      </wp:positionH>
                      <wp:positionV relativeFrom="paragraph">
                        <wp:posOffset>25400</wp:posOffset>
                      </wp:positionV>
                      <wp:extent cx="210185" cy="172085"/>
                      <wp:effectExtent l="12700" t="17780" r="15875" b="10795"/>
                      <wp:wrapNone/>
                      <wp:docPr id="148" name="Rectangle 5"/>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EE6F0C3" id="Rectangle 5" o:spid="_x0000_s1026" style="position:absolute;margin-left:7.05pt;margin-top:2pt;width:16.55pt;height:13.5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" strokeweight=".53mm"/>
                  </w:pict>
                </mc:Fallback>
              </mc:AlternateContent>
            </w:r>
          </w:p>
        </w:tc>
        <w:tc>
          <w:tcPr>
            <w:tcW w:w="7426" w:type="dxa"/>
            <w:shd w:val="clear" w:color="auto" w:fill="auto"/>
            <w:vAlign w:val="center"/>
          </w:tcPr>
          <w:p w14:paraId="3D3C629F" w14:textId="77777777" w:rsidR="007D3180" w:rsidRDefault="007D3180" w:rsidP="00293461">
            <w:pPr>
              <w:tabs>
                <w:tab w:val="left" w:pos="284"/>
                <w:tab w:val="left" w:pos="1134"/>
                <w:tab w:val="left" w:pos="1701"/>
              </w:tabs>
              <w:ind w:left="1134" w:right="-1" w:hanging="1134"/>
              <w:jc w:val="both"/>
              <w:rPr>
                <w:rFonts w:ascii="Arial" w:hAnsi="Arial" w:cs="Arial"/>
              </w:rPr>
            </w:pPr>
            <w:r>
              <w:rPr>
                <w:rFonts w:ascii="Arial" w:hAnsi="Arial" w:cs="Arial"/>
              </w:rPr>
              <w:t>Fairly safe</w:t>
            </w:r>
          </w:p>
        </w:tc>
      </w:tr>
      <w:tr w:rsidR="007D3180" w14:paraId="3AF15FC4" w14:textId="77777777" w:rsidTr="00293461">
        <w:trPr>
          <w:trHeight w:val="360"/>
        </w:trPr>
        <w:tc>
          <w:tcPr>
            <w:tcW w:w="810" w:type="dxa"/>
            <w:shd w:val="clear" w:color="auto" w:fill="auto"/>
          </w:tcPr>
          <w:p w14:paraId="2EEABC00"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56544" behindDoc="0" locked="0" layoutInCell="1" allowOverlap="1" wp14:anchorId="0C80657F" wp14:editId="34C2777A">
                      <wp:simplePos x="0" y="0"/>
                      <wp:positionH relativeFrom="column">
                        <wp:posOffset>89535</wp:posOffset>
                      </wp:positionH>
                      <wp:positionV relativeFrom="paragraph">
                        <wp:posOffset>19050</wp:posOffset>
                      </wp:positionV>
                      <wp:extent cx="210185" cy="172085"/>
                      <wp:effectExtent l="12700" t="11430" r="15875" b="17145"/>
                      <wp:wrapNone/>
                      <wp:docPr id="149" name="Rectangle 4"/>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60AEBD7" id="Rectangle 4" o:spid="_x0000_s1026" style="position:absolute;margin-left:7.05pt;margin-top:1.5pt;width:16.55pt;height:13.5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" strokeweight=".53mm"/>
                  </w:pict>
                </mc:Fallback>
              </mc:AlternateContent>
            </w:r>
          </w:p>
        </w:tc>
        <w:tc>
          <w:tcPr>
            <w:tcW w:w="7426" w:type="dxa"/>
            <w:shd w:val="clear" w:color="auto" w:fill="auto"/>
            <w:vAlign w:val="center"/>
          </w:tcPr>
          <w:p w14:paraId="7E3B1068" w14:textId="77777777" w:rsidR="007D3180" w:rsidRDefault="007D3180" w:rsidP="00293461">
            <w:pPr>
              <w:tabs>
                <w:tab w:val="left" w:pos="284"/>
                <w:tab w:val="left" w:pos="1134"/>
                <w:tab w:val="left" w:pos="1701"/>
              </w:tabs>
              <w:ind w:left="1134" w:right="-1" w:hanging="1134"/>
              <w:jc w:val="both"/>
              <w:rPr>
                <w:rFonts w:ascii="Arial" w:hAnsi="Arial" w:cs="Arial"/>
              </w:rPr>
            </w:pPr>
            <w:r>
              <w:rPr>
                <w:rFonts w:ascii="Arial" w:hAnsi="Arial" w:cs="Arial"/>
              </w:rPr>
              <w:t>Not very safe</w:t>
            </w:r>
          </w:p>
        </w:tc>
      </w:tr>
      <w:tr w:rsidR="007D3180" w14:paraId="618718B1" w14:textId="77777777" w:rsidTr="00293461">
        <w:trPr>
          <w:trHeight w:val="360"/>
        </w:trPr>
        <w:tc>
          <w:tcPr>
            <w:tcW w:w="810" w:type="dxa"/>
            <w:shd w:val="clear" w:color="auto" w:fill="auto"/>
          </w:tcPr>
          <w:p w14:paraId="58F3B0F4"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57568" behindDoc="0" locked="0" layoutInCell="1" allowOverlap="1" wp14:anchorId="236E61F5" wp14:editId="5CB0B74A">
                      <wp:simplePos x="0" y="0"/>
                      <wp:positionH relativeFrom="column">
                        <wp:posOffset>89535</wp:posOffset>
                      </wp:positionH>
                      <wp:positionV relativeFrom="paragraph">
                        <wp:posOffset>22225</wp:posOffset>
                      </wp:positionV>
                      <wp:extent cx="210185" cy="172085"/>
                      <wp:effectExtent l="12700" t="14605" r="15875" b="13970"/>
                      <wp:wrapNone/>
                      <wp:docPr id="150" name="Rectangle 3"/>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CDBDCA2" id="Rectangle 3" o:spid="_x0000_s1026" style="position:absolute;margin-left:7.05pt;margin-top:1.75pt;width:16.55pt;height:13.5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" strokeweight=".53mm"/>
                  </w:pict>
                </mc:Fallback>
              </mc:AlternateContent>
            </w:r>
          </w:p>
        </w:tc>
        <w:tc>
          <w:tcPr>
            <w:tcW w:w="7426" w:type="dxa"/>
            <w:shd w:val="clear" w:color="auto" w:fill="auto"/>
            <w:vAlign w:val="center"/>
          </w:tcPr>
          <w:p w14:paraId="17D856D0" w14:textId="77777777" w:rsidR="007D3180" w:rsidRDefault="007D3180" w:rsidP="00293461">
            <w:pPr>
              <w:tabs>
                <w:tab w:val="left" w:pos="284"/>
                <w:tab w:val="left" w:pos="1134"/>
                <w:tab w:val="left" w:pos="1701"/>
              </w:tabs>
              <w:ind w:left="1134" w:right="-1" w:hanging="1134"/>
              <w:jc w:val="both"/>
              <w:rPr>
                <w:rFonts w:ascii="Arial" w:hAnsi="Arial" w:cs="Arial"/>
                <w:iCs/>
              </w:rPr>
            </w:pPr>
            <w:r>
              <w:rPr>
                <w:rFonts w:ascii="Arial" w:hAnsi="Arial" w:cs="Arial"/>
              </w:rPr>
              <w:t>Not at all safe</w:t>
            </w:r>
            <w:r>
              <w:rPr>
                <w:rFonts w:ascii="Arial" w:hAnsi="Arial" w:cs="Arial"/>
                <w:iCs/>
              </w:rPr>
              <w:t xml:space="preserve"> </w:t>
            </w:r>
          </w:p>
        </w:tc>
      </w:tr>
    </w:tbl>
    <w:p w14:paraId="16CB21CF" w14:textId="77777777" w:rsidR="007D3180" w:rsidRDefault="007D3180" w:rsidP="007D3180">
      <w:pPr>
        <w:tabs>
          <w:tab w:val="left" w:pos="284"/>
          <w:tab w:val="left" w:pos="1134"/>
          <w:tab w:val="left" w:pos="1701"/>
        </w:tabs>
        <w:ind w:left="1134" w:right="-1" w:hanging="1134"/>
        <w:jc w:val="both"/>
        <w:rPr>
          <w:rFonts w:ascii="Arial" w:hAnsi="Arial" w:cs="Arial"/>
          <w:b/>
          <w:color w:val="339966"/>
        </w:rPr>
      </w:pPr>
    </w:p>
    <w:p w14:paraId="09DCBE12" w14:textId="77777777" w:rsidR="007D3180" w:rsidRDefault="007D3180" w:rsidP="007D3180">
      <w:pPr>
        <w:tabs>
          <w:tab w:val="left" w:pos="284"/>
          <w:tab w:val="left" w:pos="1134"/>
          <w:tab w:val="left" w:pos="1701"/>
        </w:tabs>
        <w:ind w:left="1134" w:right="-1" w:hanging="1134"/>
        <w:jc w:val="both"/>
        <w:rPr>
          <w:rFonts w:ascii="Arial" w:hAnsi="Arial" w:cs="Arial"/>
          <w:b/>
          <w:color w:val="339966"/>
        </w:rPr>
      </w:pPr>
      <w:r>
        <w:rPr>
          <w:rFonts w:ascii="Arial" w:hAnsi="Arial" w:cs="Arial"/>
          <w:b/>
          <w:color w:val="339966"/>
        </w:rPr>
        <w:t xml:space="preserve">19c) When you are outside </w:t>
      </w:r>
      <w:r>
        <w:rPr>
          <w:rFonts w:ascii="Arial" w:hAnsi="Arial" w:cs="Arial"/>
          <w:b/>
          <w:i/>
          <w:color w:val="339966"/>
          <w:u w:val="single"/>
        </w:rPr>
        <w:t>on your own or with friends</w:t>
      </w:r>
      <w:r>
        <w:rPr>
          <w:rFonts w:ascii="Arial" w:hAnsi="Arial" w:cs="Arial"/>
          <w:b/>
          <w:color w:val="339966"/>
        </w:rPr>
        <w:t xml:space="preserve"> are you worried by any of the following?</w:t>
      </w:r>
    </w:p>
    <w:p w14:paraId="74747108" w14:textId="77777777" w:rsidR="007D3180" w:rsidRDefault="007D3180" w:rsidP="007D3180">
      <w:pPr>
        <w:tabs>
          <w:tab w:val="left" w:pos="284"/>
          <w:tab w:val="left" w:pos="1134"/>
          <w:tab w:val="left" w:pos="1701"/>
        </w:tabs>
        <w:ind w:left="1134" w:right="-1" w:hanging="850"/>
        <w:jc w:val="both"/>
        <w:outlineLvl w:val="0"/>
        <w:rPr>
          <w:rFonts w:ascii="Arial" w:hAnsi="Arial" w:cs="Arial"/>
          <w:i/>
        </w:rPr>
      </w:pPr>
      <w:r>
        <w:rPr>
          <w:rFonts w:ascii="Arial" w:hAnsi="Arial" w:cs="Arial"/>
          <w:i/>
        </w:rPr>
        <w:t xml:space="preserve"> (Tick as many boxes as you need)</w:t>
      </w:r>
    </w:p>
    <w:p w14:paraId="32213E76" w14:textId="77777777" w:rsidR="007D3180" w:rsidRDefault="007D3180" w:rsidP="007D3180">
      <w:pPr>
        <w:tabs>
          <w:tab w:val="left" w:pos="284"/>
          <w:tab w:val="left" w:pos="1134"/>
          <w:tab w:val="left" w:pos="1701"/>
        </w:tabs>
        <w:ind w:left="1134" w:right="-1" w:hanging="850"/>
        <w:jc w:val="both"/>
        <w:outlineLvl w:val="0"/>
        <w:rPr>
          <w:rFonts w:ascii="Arial" w:hAnsi="Arial" w:cs="Arial"/>
          <w:i/>
        </w:rPr>
      </w:pPr>
    </w:p>
    <w:tbl>
      <w:tblPr>
        <w:tblW w:w="9593"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 w:type="dxa"/>
          <w:right w:w="5" w:type="dxa"/>
        </w:tblCellMar>
        <w:tblLook w:val="01E0" w:firstRow="1" w:lastRow="1" w:firstColumn="1" w:lastColumn="1" w:noHBand="0" w:noVBand="0"/>
      </w:tblPr>
      <w:tblGrid>
        <w:gridCol w:w="4860"/>
        <w:gridCol w:w="1800"/>
        <w:gridCol w:w="1350"/>
        <w:gridCol w:w="1583"/>
      </w:tblGrid>
      <w:tr w:rsidR="007D3180" w14:paraId="2E17F65B" w14:textId="77777777" w:rsidTr="00293461">
        <w:tc>
          <w:tcPr>
            <w:tcW w:w="48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6606C4" w14:textId="77777777" w:rsidR="007D3180" w:rsidRDefault="007D3180" w:rsidP="00293461">
            <w:pPr>
              <w:pStyle w:val="Box"/>
            </w:pP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1E5523" w14:textId="77777777" w:rsidR="007D3180" w:rsidRDefault="007D3180" w:rsidP="00293461">
            <w:pPr>
              <w:pStyle w:val="Box"/>
            </w:pPr>
            <w:r>
              <w:t>Yes</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B4E194" w14:textId="77777777" w:rsidR="007D3180" w:rsidRDefault="007D3180" w:rsidP="00293461">
            <w:pPr>
              <w:pStyle w:val="Box"/>
            </w:pPr>
            <w:r>
              <w:t>No</w:t>
            </w:r>
          </w:p>
        </w:tc>
        <w:tc>
          <w:tcPr>
            <w:tcW w:w="15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3EB7A5" w14:textId="77777777" w:rsidR="007D3180" w:rsidRDefault="007D3180" w:rsidP="00293461">
            <w:pPr>
              <w:pStyle w:val="Box"/>
            </w:pPr>
            <w:r>
              <w:t>Don’t know</w:t>
            </w:r>
          </w:p>
        </w:tc>
      </w:tr>
      <w:tr w:rsidR="007D3180" w14:paraId="563350A9" w14:textId="77777777" w:rsidTr="00293461">
        <w:tc>
          <w:tcPr>
            <w:tcW w:w="48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2CA7C" w14:textId="77777777" w:rsidR="007D3180" w:rsidRDefault="007D3180" w:rsidP="00293461">
            <w:pPr>
              <w:pStyle w:val="Box"/>
              <w:jc w:val="left"/>
            </w:pPr>
            <w:r>
              <w:t>Traffic</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4B2EF78C" w14:textId="77777777" w:rsidR="007D3180" w:rsidRDefault="007D3180" w:rsidP="00293461">
            <w:pPr>
              <w:pStyle w:val="Box"/>
            </w:pPr>
            <w:r>
              <w:rPr>
                <w:rFonts w:ascii="Wingdings" w:eastAsia="Wingdings" w:hAnsi="Wingdings" w:cs="Wingdings"/>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63DBA367" w14:textId="77777777" w:rsidR="007D3180" w:rsidRDefault="007D3180" w:rsidP="00293461">
            <w:pPr>
              <w:pStyle w:val="Box"/>
            </w:pPr>
            <w:r>
              <w:rPr>
                <w:rFonts w:ascii="Wingdings" w:eastAsia="Wingdings" w:hAnsi="Wingdings" w:cs="Wingdings"/>
              </w:rPr>
              <w:t></w:t>
            </w:r>
          </w:p>
        </w:tc>
        <w:tc>
          <w:tcPr>
            <w:tcW w:w="1583" w:type="dxa"/>
            <w:tcBorders>
              <w:top w:val="single" w:sz="4" w:space="0" w:color="000000"/>
              <w:left w:val="single" w:sz="4" w:space="0" w:color="000000"/>
              <w:bottom w:val="single" w:sz="4" w:space="0" w:color="000000"/>
              <w:right w:val="single" w:sz="4" w:space="0" w:color="000000"/>
            </w:tcBorders>
            <w:shd w:val="clear" w:color="auto" w:fill="auto"/>
          </w:tcPr>
          <w:p w14:paraId="7C1895AF" w14:textId="77777777" w:rsidR="007D3180" w:rsidRDefault="007D3180" w:rsidP="00293461">
            <w:pPr>
              <w:pStyle w:val="Box"/>
            </w:pPr>
            <w:r>
              <w:rPr>
                <w:rFonts w:ascii="Wingdings" w:eastAsia="Wingdings" w:hAnsi="Wingdings" w:cs="Wingdings"/>
              </w:rPr>
              <w:t></w:t>
            </w:r>
          </w:p>
        </w:tc>
      </w:tr>
      <w:tr w:rsidR="007D3180" w14:paraId="6DE5DADD" w14:textId="77777777" w:rsidTr="00293461">
        <w:tc>
          <w:tcPr>
            <w:tcW w:w="4859" w:type="dxa"/>
            <w:tcBorders>
              <w:top w:val="single" w:sz="4" w:space="0" w:color="000000"/>
              <w:left w:val="single" w:sz="4" w:space="0" w:color="000000"/>
              <w:bottom w:val="single" w:sz="4" w:space="0" w:color="000000"/>
              <w:right w:val="single" w:sz="4" w:space="0" w:color="000000"/>
            </w:tcBorders>
            <w:shd w:val="clear" w:color="auto" w:fill="auto"/>
          </w:tcPr>
          <w:p w14:paraId="09AA476D" w14:textId="77777777" w:rsidR="007D3180" w:rsidRDefault="007D3180" w:rsidP="00293461">
            <w:pPr>
              <w:pStyle w:val="Box"/>
              <w:jc w:val="left"/>
            </w:pPr>
            <w:r>
              <w:t>Getting lost</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6482E6E1" w14:textId="77777777" w:rsidR="007D3180" w:rsidRDefault="007D3180" w:rsidP="00293461">
            <w:pPr>
              <w:pStyle w:val="Box"/>
            </w:pPr>
            <w:r>
              <w:rPr>
                <w:rFonts w:ascii="Wingdings" w:eastAsia="Wingdings" w:hAnsi="Wingdings" w:cs="Wingdings"/>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0CE02E1E" w14:textId="77777777" w:rsidR="007D3180" w:rsidRDefault="007D3180" w:rsidP="00293461">
            <w:pPr>
              <w:pStyle w:val="Box"/>
            </w:pPr>
            <w:r>
              <w:rPr>
                <w:rFonts w:ascii="Wingdings" w:eastAsia="Wingdings" w:hAnsi="Wingdings" w:cs="Wingdings"/>
              </w:rPr>
              <w:t></w:t>
            </w:r>
          </w:p>
        </w:tc>
        <w:tc>
          <w:tcPr>
            <w:tcW w:w="1583" w:type="dxa"/>
            <w:tcBorders>
              <w:top w:val="single" w:sz="4" w:space="0" w:color="000000"/>
              <w:left w:val="single" w:sz="4" w:space="0" w:color="000000"/>
              <w:bottom w:val="single" w:sz="4" w:space="0" w:color="000000"/>
              <w:right w:val="single" w:sz="4" w:space="0" w:color="000000"/>
            </w:tcBorders>
            <w:shd w:val="clear" w:color="auto" w:fill="auto"/>
          </w:tcPr>
          <w:p w14:paraId="0F55E95A" w14:textId="77777777" w:rsidR="007D3180" w:rsidRDefault="007D3180" w:rsidP="00293461">
            <w:pPr>
              <w:pStyle w:val="Box"/>
            </w:pPr>
            <w:r>
              <w:rPr>
                <w:rFonts w:ascii="Wingdings" w:eastAsia="Wingdings" w:hAnsi="Wingdings" w:cs="Wingdings"/>
              </w:rPr>
              <w:t></w:t>
            </w:r>
          </w:p>
        </w:tc>
      </w:tr>
      <w:tr w:rsidR="007D3180" w14:paraId="7890DBC6" w14:textId="77777777" w:rsidTr="00293461">
        <w:tc>
          <w:tcPr>
            <w:tcW w:w="4859" w:type="dxa"/>
            <w:tcBorders>
              <w:top w:val="single" w:sz="4" w:space="0" w:color="000000"/>
              <w:left w:val="single" w:sz="4" w:space="0" w:color="000000"/>
              <w:bottom w:val="single" w:sz="4" w:space="0" w:color="000000"/>
              <w:right w:val="single" w:sz="4" w:space="0" w:color="000000"/>
            </w:tcBorders>
            <w:shd w:val="clear" w:color="auto" w:fill="auto"/>
          </w:tcPr>
          <w:p w14:paraId="260A40D4" w14:textId="77777777" w:rsidR="007D3180" w:rsidRDefault="007D3180" w:rsidP="00293461">
            <w:pPr>
              <w:pStyle w:val="Box"/>
              <w:jc w:val="left"/>
            </w:pPr>
            <w:r>
              <w:t>Bullying</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7265D842" w14:textId="77777777" w:rsidR="007D3180" w:rsidRDefault="007D3180" w:rsidP="00293461">
            <w:pPr>
              <w:pStyle w:val="Box"/>
            </w:pPr>
            <w:r>
              <w:rPr>
                <w:rFonts w:ascii="Wingdings" w:eastAsia="Wingdings" w:hAnsi="Wingdings" w:cs="Wingdings"/>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4826549C" w14:textId="77777777" w:rsidR="007D3180" w:rsidRDefault="007D3180" w:rsidP="00293461">
            <w:pPr>
              <w:pStyle w:val="Box"/>
            </w:pPr>
            <w:r>
              <w:rPr>
                <w:rFonts w:ascii="Wingdings" w:eastAsia="Wingdings" w:hAnsi="Wingdings" w:cs="Wingdings"/>
              </w:rPr>
              <w:t></w:t>
            </w:r>
          </w:p>
        </w:tc>
        <w:tc>
          <w:tcPr>
            <w:tcW w:w="1583" w:type="dxa"/>
            <w:tcBorders>
              <w:top w:val="single" w:sz="4" w:space="0" w:color="000000"/>
              <w:left w:val="single" w:sz="4" w:space="0" w:color="000000"/>
              <w:bottom w:val="single" w:sz="4" w:space="0" w:color="000000"/>
              <w:right w:val="single" w:sz="4" w:space="0" w:color="000000"/>
            </w:tcBorders>
            <w:shd w:val="clear" w:color="auto" w:fill="auto"/>
          </w:tcPr>
          <w:p w14:paraId="0188CF99" w14:textId="77777777" w:rsidR="007D3180" w:rsidRDefault="007D3180" w:rsidP="00293461">
            <w:pPr>
              <w:pStyle w:val="Box"/>
            </w:pPr>
            <w:r>
              <w:rPr>
                <w:rFonts w:ascii="Wingdings" w:eastAsia="Wingdings" w:hAnsi="Wingdings" w:cs="Wingdings"/>
              </w:rPr>
              <w:t></w:t>
            </w:r>
          </w:p>
        </w:tc>
      </w:tr>
      <w:tr w:rsidR="007D3180" w14:paraId="68B6C5AE" w14:textId="77777777" w:rsidTr="00293461">
        <w:tc>
          <w:tcPr>
            <w:tcW w:w="4859" w:type="dxa"/>
            <w:tcBorders>
              <w:top w:val="single" w:sz="4" w:space="0" w:color="000000"/>
              <w:left w:val="single" w:sz="4" w:space="0" w:color="000000"/>
              <w:bottom w:val="single" w:sz="4" w:space="0" w:color="000000"/>
              <w:right w:val="single" w:sz="4" w:space="0" w:color="000000"/>
            </w:tcBorders>
            <w:shd w:val="clear" w:color="auto" w:fill="auto"/>
          </w:tcPr>
          <w:p w14:paraId="684C27CD" w14:textId="77777777" w:rsidR="007D3180" w:rsidRDefault="007D3180" w:rsidP="00293461">
            <w:pPr>
              <w:pStyle w:val="Box"/>
              <w:jc w:val="left"/>
            </w:pPr>
            <w:r>
              <w:t>Strangers</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4C9FC601" w14:textId="77777777" w:rsidR="007D3180" w:rsidRDefault="007D3180" w:rsidP="00293461">
            <w:pPr>
              <w:pStyle w:val="Box"/>
            </w:pPr>
            <w:r>
              <w:rPr>
                <w:rFonts w:ascii="Wingdings" w:eastAsia="Wingdings" w:hAnsi="Wingdings" w:cs="Wingdings"/>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87BE8BC" w14:textId="77777777" w:rsidR="007D3180" w:rsidRDefault="007D3180" w:rsidP="00293461">
            <w:pPr>
              <w:pStyle w:val="Box"/>
            </w:pPr>
            <w:r>
              <w:rPr>
                <w:rFonts w:ascii="Wingdings" w:eastAsia="Wingdings" w:hAnsi="Wingdings" w:cs="Wingdings"/>
              </w:rPr>
              <w:t></w:t>
            </w:r>
          </w:p>
        </w:tc>
        <w:tc>
          <w:tcPr>
            <w:tcW w:w="1583" w:type="dxa"/>
            <w:tcBorders>
              <w:top w:val="single" w:sz="4" w:space="0" w:color="000000"/>
              <w:left w:val="single" w:sz="4" w:space="0" w:color="000000"/>
              <w:bottom w:val="single" w:sz="4" w:space="0" w:color="000000"/>
              <w:right w:val="single" w:sz="4" w:space="0" w:color="000000"/>
            </w:tcBorders>
            <w:shd w:val="clear" w:color="auto" w:fill="auto"/>
          </w:tcPr>
          <w:p w14:paraId="349C3C01" w14:textId="77777777" w:rsidR="007D3180" w:rsidRDefault="007D3180" w:rsidP="00293461">
            <w:pPr>
              <w:pStyle w:val="Box"/>
            </w:pPr>
            <w:r>
              <w:rPr>
                <w:rFonts w:ascii="Wingdings" w:eastAsia="Wingdings" w:hAnsi="Wingdings" w:cs="Wingdings"/>
              </w:rPr>
              <w:t></w:t>
            </w:r>
          </w:p>
        </w:tc>
      </w:tr>
      <w:tr w:rsidR="007D3180" w14:paraId="71247448" w14:textId="77777777" w:rsidTr="00293461">
        <w:tc>
          <w:tcPr>
            <w:tcW w:w="4859" w:type="dxa"/>
            <w:tcBorders>
              <w:top w:val="single" w:sz="4" w:space="0" w:color="000000"/>
              <w:left w:val="single" w:sz="4" w:space="0" w:color="000000"/>
              <w:bottom w:val="single" w:sz="4" w:space="0" w:color="000000"/>
              <w:right w:val="single" w:sz="4" w:space="0" w:color="000000"/>
            </w:tcBorders>
            <w:shd w:val="clear" w:color="auto" w:fill="auto"/>
          </w:tcPr>
          <w:p w14:paraId="46CAA3D0" w14:textId="77777777" w:rsidR="007D3180" w:rsidRDefault="007D3180" w:rsidP="00293461">
            <w:pPr>
              <w:pStyle w:val="Box"/>
              <w:jc w:val="left"/>
            </w:pPr>
            <w:r>
              <w:t>Do not feel that I am old enough to go about on my own</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66FB4936" w14:textId="77777777" w:rsidR="007D3180" w:rsidRDefault="007D3180" w:rsidP="00293461">
            <w:pPr>
              <w:pStyle w:val="Box"/>
            </w:pPr>
            <w:r>
              <w:rPr>
                <w:rFonts w:ascii="Wingdings" w:eastAsia="Wingdings" w:hAnsi="Wingdings" w:cs="Wingdings"/>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513496F9" w14:textId="77777777" w:rsidR="007D3180" w:rsidRDefault="007D3180" w:rsidP="00293461">
            <w:pPr>
              <w:pStyle w:val="Box"/>
            </w:pPr>
            <w:r>
              <w:rPr>
                <w:rFonts w:ascii="Wingdings" w:eastAsia="Wingdings" w:hAnsi="Wingdings" w:cs="Wingdings"/>
              </w:rPr>
              <w:t></w:t>
            </w:r>
          </w:p>
        </w:tc>
        <w:tc>
          <w:tcPr>
            <w:tcW w:w="1583" w:type="dxa"/>
            <w:tcBorders>
              <w:top w:val="single" w:sz="4" w:space="0" w:color="000000"/>
              <w:left w:val="single" w:sz="4" w:space="0" w:color="000000"/>
              <w:bottom w:val="single" w:sz="4" w:space="0" w:color="000000"/>
              <w:right w:val="single" w:sz="4" w:space="0" w:color="000000"/>
            </w:tcBorders>
            <w:shd w:val="clear" w:color="auto" w:fill="auto"/>
          </w:tcPr>
          <w:p w14:paraId="6990C00C" w14:textId="77777777" w:rsidR="007D3180" w:rsidRDefault="007D3180" w:rsidP="00293461">
            <w:pPr>
              <w:pStyle w:val="Box"/>
            </w:pPr>
            <w:r>
              <w:rPr>
                <w:rFonts w:ascii="Wingdings" w:eastAsia="Wingdings" w:hAnsi="Wingdings" w:cs="Wingdings"/>
              </w:rPr>
              <w:t></w:t>
            </w:r>
          </w:p>
        </w:tc>
      </w:tr>
      <w:tr w:rsidR="007D3180" w14:paraId="7277C908" w14:textId="77777777" w:rsidTr="00293461">
        <w:tc>
          <w:tcPr>
            <w:tcW w:w="4859" w:type="dxa"/>
            <w:tcBorders>
              <w:top w:val="single" w:sz="4" w:space="0" w:color="000000"/>
              <w:left w:val="single" w:sz="4" w:space="0" w:color="000000"/>
              <w:bottom w:val="single" w:sz="4" w:space="0" w:color="000000"/>
              <w:right w:val="single" w:sz="4" w:space="0" w:color="000000"/>
            </w:tcBorders>
            <w:shd w:val="clear" w:color="auto" w:fill="auto"/>
          </w:tcPr>
          <w:p w14:paraId="1E8DEBE3" w14:textId="77777777" w:rsidR="007D3180" w:rsidRDefault="007D3180" w:rsidP="00293461">
            <w:pPr>
              <w:pStyle w:val="Box"/>
              <w:jc w:val="left"/>
            </w:pPr>
            <w:r>
              <w:rPr>
                <w:rFonts w:cs="Arial"/>
              </w:rPr>
              <w:t>Not knowing what to do if someone speaks to me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459F3583" w14:textId="77777777" w:rsidR="007D3180" w:rsidRDefault="007D3180" w:rsidP="00293461">
            <w:pPr>
              <w:pStyle w:val="Box"/>
            </w:pPr>
            <w:r>
              <w:rPr>
                <w:rFonts w:ascii="Wingdings" w:eastAsia="Wingdings" w:hAnsi="Wingdings" w:cs="Wingdings"/>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07D4B876" w14:textId="77777777" w:rsidR="007D3180" w:rsidRDefault="007D3180" w:rsidP="00293461">
            <w:pPr>
              <w:pStyle w:val="Box"/>
            </w:pPr>
            <w:r>
              <w:rPr>
                <w:rFonts w:ascii="Wingdings" w:eastAsia="Wingdings" w:hAnsi="Wingdings" w:cs="Wingdings"/>
              </w:rPr>
              <w:t></w:t>
            </w:r>
          </w:p>
        </w:tc>
        <w:tc>
          <w:tcPr>
            <w:tcW w:w="1583" w:type="dxa"/>
            <w:tcBorders>
              <w:top w:val="single" w:sz="4" w:space="0" w:color="000000"/>
              <w:left w:val="single" w:sz="4" w:space="0" w:color="000000"/>
              <w:bottom w:val="single" w:sz="4" w:space="0" w:color="000000"/>
              <w:right w:val="single" w:sz="4" w:space="0" w:color="000000"/>
            </w:tcBorders>
            <w:shd w:val="clear" w:color="auto" w:fill="auto"/>
          </w:tcPr>
          <w:p w14:paraId="06B5407E" w14:textId="77777777" w:rsidR="007D3180" w:rsidRDefault="007D3180" w:rsidP="00293461">
            <w:pPr>
              <w:pStyle w:val="Box"/>
            </w:pPr>
            <w:r>
              <w:rPr>
                <w:rFonts w:ascii="Wingdings" w:eastAsia="Wingdings" w:hAnsi="Wingdings" w:cs="Wingdings"/>
              </w:rPr>
              <w:t></w:t>
            </w:r>
          </w:p>
        </w:tc>
      </w:tr>
      <w:tr w:rsidR="007D3180" w14:paraId="60DD8199" w14:textId="77777777" w:rsidTr="00293461">
        <w:tc>
          <w:tcPr>
            <w:tcW w:w="4859" w:type="dxa"/>
            <w:tcBorders>
              <w:top w:val="single" w:sz="4" w:space="0" w:color="000000"/>
              <w:left w:val="single" w:sz="4" w:space="0" w:color="000000"/>
              <w:bottom w:val="single" w:sz="4" w:space="0" w:color="000000"/>
              <w:right w:val="single" w:sz="4" w:space="0" w:color="000000"/>
            </w:tcBorders>
            <w:shd w:val="clear" w:color="auto" w:fill="auto"/>
          </w:tcPr>
          <w:p w14:paraId="78683F00" w14:textId="77777777" w:rsidR="007D3180" w:rsidRDefault="007D3180" w:rsidP="00293461">
            <w:pPr>
              <w:pStyle w:val="Box"/>
              <w:jc w:val="left"/>
              <w:rPr>
                <w:rFonts w:cs="Arial"/>
              </w:rPr>
            </w:pPr>
            <w:r>
              <w:t>Not allowed to be outside by my own</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5245D005" w14:textId="77777777" w:rsidR="007D3180" w:rsidRDefault="007D3180" w:rsidP="00293461">
            <w:pPr>
              <w:pStyle w:val="Box"/>
            </w:pPr>
            <w:r>
              <w:rPr>
                <w:rFonts w:ascii="Wingdings" w:eastAsia="Wingdings" w:hAnsi="Wingdings" w:cs="Wingdings"/>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5B4A34BE" w14:textId="77777777" w:rsidR="007D3180" w:rsidRDefault="007D3180" w:rsidP="00293461">
            <w:pPr>
              <w:pStyle w:val="Box"/>
            </w:pPr>
            <w:r>
              <w:rPr>
                <w:rFonts w:ascii="Wingdings" w:eastAsia="Wingdings" w:hAnsi="Wingdings" w:cs="Wingdings"/>
              </w:rPr>
              <w:t></w:t>
            </w:r>
          </w:p>
        </w:tc>
        <w:tc>
          <w:tcPr>
            <w:tcW w:w="1583" w:type="dxa"/>
            <w:tcBorders>
              <w:top w:val="single" w:sz="4" w:space="0" w:color="000000"/>
              <w:left w:val="single" w:sz="4" w:space="0" w:color="000000"/>
              <w:bottom w:val="single" w:sz="4" w:space="0" w:color="000000"/>
              <w:right w:val="single" w:sz="4" w:space="0" w:color="000000"/>
            </w:tcBorders>
            <w:shd w:val="clear" w:color="auto" w:fill="auto"/>
          </w:tcPr>
          <w:p w14:paraId="48D65090" w14:textId="77777777" w:rsidR="007D3180" w:rsidRDefault="007D3180" w:rsidP="00293461">
            <w:pPr>
              <w:pStyle w:val="Box"/>
            </w:pPr>
            <w:r>
              <w:rPr>
                <w:rFonts w:ascii="Wingdings" w:eastAsia="Wingdings" w:hAnsi="Wingdings" w:cs="Wingdings"/>
              </w:rPr>
              <w:t></w:t>
            </w:r>
          </w:p>
        </w:tc>
      </w:tr>
    </w:tbl>
    <w:p w14:paraId="2CC1A9E4" w14:textId="77777777" w:rsidR="007D3180" w:rsidRDefault="007D3180" w:rsidP="007D3180">
      <w:pPr>
        <w:tabs>
          <w:tab w:val="left" w:pos="284"/>
          <w:tab w:val="left" w:pos="8179"/>
        </w:tabs>
        <w:ind w:left="1134" w:right="-1" w:hanging="850"/>
        <w:jc w:val="both"/>
        <w:outlineLvl w:val="0"/>
        <w:rPr>
          <w:rFonts w:ascii="Arial" w:hAnsi="Arial" w:cs="Arial"/>
          <w:i/>
        </w:rPr>
      </w:pPr>
      <w:r>
        <w:rPr>
          <w:rFonts w:ascii="Arial" w:hAnsi="Arial" w:cs="Arial"/>
          <w:i/>
        </w:rPr>
        <w:tab/>
      </w:r>
      <w:r>
        <w:rPr>
          <w:rFonts w:ascii="Arial" w:hAnsi="Arial" w:cs="Arial"/>
          <w:i/>
        </w:rPr>
        <w:tab/>
      </w:r>
    </w:p>
    <w:p w14:paraId="1C9F6B78" w14:textId="77777777" w:rsidR="007D3180" w:rsidRDefault="007D3180" w:rsidP="007D3180">
      <w:pPr>
        <w:tabs>
          <w:tab w:val="left" w:pos="284"/>
          <w:tab w:val="left" w:pos="1134"/>
          <w:tab w:val="left" w:pos="1701"/>
        </w:tabs>
        <w:ind w:left="284" w:right="-1"/>
        <w:jc w:val="both"/>
        <w:outlineLvl w:val="0"/>
        <w:rPr>
          <w:rFonts w:ascii="Arial" w:hAnsi="Arial" w:cs="Arial"/>
          <w:b/>
          <w:color w:val="339966"/>
        </w:rPr>
      </w:pPr>
      <w:r>
        <w:rPr>
          <w:rFonts w:ascii="Arial" w:hAnsi="Arial" w:cs="Arial"/>
          <w:b/>
          <w:color w:val="339966"/>
        </w:rPr>
        <w:t xml:space="preserve">19d) Is there anything else you are worried about when you are outside </w:t>
      </w:r>
      <w:r>
        <w:rPr>
          <w:rFonts w:ascii="Arial" w:hAnsi="Arial" w:cs="Arial"/>
          <w:b/>
          <w:i/>
          <w:color w:val="339966"/>
          <w:u w:val="single"/>
        </w:rPr>
        <w:t>on your own or with friends</w:t>
      </w:r>
      <w:r>
        <w:rPr>
          <w:rFonts w:ascii="Arial" w:hAnsi="Arial" w:cs="Arial"/>
          <w:b/>
          <w:color w:val="339966"/>
        </w:rPr>
        <w:t>?</w:t>
      </w:r>
    </w:p>
    <w:p w14:paraId="2AEA93B1" w14:textId="77777777" w:rsidR="007D3180" w:rsidRDefault="007D3180" w:rsidP="007D3180">
      <w:pPr>
        <w:tabs>
          <w:tab w:val="left" w:pos="284"/>
          <w:tab w:val="left" w:pos="1134"/>
          <w:tab w:val="left" w:pos="1701"/>
        </w:tabs>
        <w:ind w:left="1134" w:right="-1" w:hanging="850"/>
        <w:jc w:val="both"/>
        <w:outlineLvl w:val="0"/>
        <w:rPr>
          <w:rFonts w:ascii="Arial" w:hAnsi="Arial" w:cs="Arial"/>
        </w:rPr>
      </w:pPr>
      <w:r>
        <w:rPr>
          <w:rFonts w:ascii="Arial" w:hAnsi="Arial" w:cs="Arial"/>
          <w:b/>
          <w:color w:val="339966"/>
        </w:rPr>
        <w:tab/>
      </w:r>
    </w:p>
    <w:p w14:paraId="0430B084" w14:textId="77777777" w:rsidR="007D3180" w:rsidRDefault="007D3180" w:rsidP="007D3180">
      <w:pPr>
        <w:tabs>
          <w:tab w:val="left" w:pos="284"/>
          <w:tab w:val="left" w:pos="1134"/>
          <w:tab w:val="left" w:pos="1701"/>
        </w:tabs>
        <w:ind w:left="45" w:right="-1"/>
        <w:jc w:val="both"/>
        <w:rPr>
          <w:rFonts w:ascii="Arial" w:hAnsi="Arial" w:cs="Arial"/>
        </w:rPr>
      </w:pPr>
      <w:r>
        <w:rPr>
          <w:rFonts w:ascii="Arial" w:hAnsi="Arial" w:cs="Arial"/>
          <w:sz w:val="48"/>
          <w:szCs w:val="48"/>
        </w:rPr>
        <w:tab/>
      </w:r>
      <w:r>
        <w:rPr>
          <w:rFonts w:ascii="Arial" w:hAnsi="Arial" w:cs="Arial"/>
        </w:rPr>
        <w:t>Please write in:…………………………………………………………………………………………..</w:t>
      </w:r>
    </w:p>
    <w:p w14:paraId="5AF068CE" w14:textId="77777777" w:rsidR="007D3180" w:rsidRDefault="007D3180" w:rsidP="007D3180">
      <w:pPr>
        <w:tabs>
          <w:tab w:val="left" w:pos="284"/>
          <w:tab w:val="left" w:pos="1134"/>
          <w:tab w:val="left" w:pos="1701"/>
        </w:tabs>
        <w:ind w:left="45" w:right="-1"/>
        <w:jc w:val="both"/>
        <w:rPr>
          <w:rFonts w:ascii="Arial" w:hAnsi="Arial" w:cs="Arial"/>
        </w:rPr>
      </w:pPr>
    </w:p>
    <w:p w14:paraId="53F19129" w14:textId="77777777" w:rsidR="007D3180" w:rsidRDefault="007D3180" w:rsidP="007D3180">
      <w:pPr>
        <w:tabs>
          <w:tab w:val="left" w:pos="284"/>
          <w:tab w:val="left" w:pos="1134"/>
          <w:tab w:val="left" w:pos="1701"/>
        </w:tabs>
        <w:ind w:left="45" w:right="-1"/>
        <w:jc w:val="both"/>
        <w:rPr>
          <w:rFonts w:ascii="Arial" w:hAnsi="Arial" w:cs="Arial"/>
        </w:rPr>
      </w:pPr>
      <w:r>
        <w:rPr>
          <w:rFonts w:ascii="Arial" w:hAnsi="Arial" w:cs="Arial"/>
        </w:rPr>
        <w:tab/>
        <w:t>…………………………………………………………………………………………………………….</w:t>
      </w:r>
    </w:p>
    <w:p w14:paraId="755AA211" w14:textId="77777777" w:rsidR="007D3180" w:rsidRDefault="007D3180" w:rsidP="007D3180">
      <w:pPr>
        <w:tabs>
          <w:tab w:val="left" w:pos="284"/>
          <w:tab w:val="left" w:pos="1134"/>
          <w:tab w:val="left" w:pos="1701"/>
        </w:tabs>
        <w:ind w:left="45" w:right="-1"/>
        <w:jc w:val="both"/>
        <w:rPr>
          <w:rFonts w:ascii="Arial" w:hAnsi="Arial" w:cs="Arial"/>
        </w:rPr>
      </w:pPr>
    </w:p>
    <w:p w14:paraId="31084DA7" w14:textId="77777777" w:rsidR="007D3180" w:rsidRDefault="007D3180" w:rsidP="007D3180">
      <w:pPr>
        <w:tabs>
          <w:tab w:val="left" w:pos="284"/>
          <w:tab w:val="left" w:pos="1134"/>
          <w:tab w:val="left" w:pos="1701"/>
        </w:tabs>
        <w:ind w:left="45" w:right="-1"/>
        <w:jc w:val="both"/>
        <w:rPr>
          <w:rFonts w:ascii="Arial" w:hAnsi="Arial" w:cs="Arial"/>
        </w:rPr>
      </w:pPr>
      <w:r>
        <w:rPr>
          <w:rFonts w:ascii="Arial" w:hAnsi="Arial" w:cs="Arial"/>
        </w:rPr>
        <w:lastRenderedPageBreak/>
        <w:tab/>
        <w:t>…………………………………………………………………………………………………………….</w:t>
      </w:r>
    </w:p>
    <w:p w14:paraId="2697D3AA" w14:textId="77777777" w:rsidR="007D3180" w:rsidRDefault="007D3180" w:rsidP="007D3180">
      <w:pPr>
        <w:tabs>
          <w:tab w:val="left" w:pos="284"/>
          <w:tab w:val="left" w:pos="1134"/>
          <w:tab w:val="left" w:pos="1701"/>
        </w:tabs>
        <w:ind w:left="1134" w:right="-1" w:hanging="1134"/>
        <w:jc w:val="both"/>
        <w:rPr>
          <w:rFonts w:ascii="Arial" w:hAnsi="Arial" w:cs="Arial"/>
        </w:rPr>
      </w:pPr>
    </w:p>
    <w:p w14:paraId="299FEBFD" w14:textId="77777777" w:rsidR="007D3180" w:rsidRDefault="007D3180" w:rsidP="007D3180">
      <w:pPr>
        <w:pBdr>
          <w:top w:val="single" w:sz="18" w:space="1" w:color="339966"/>
        </w:pBdr>
        <w:tabs>
          <w:tab w:val="left" w:pos="284"/>
          <w:tab w:val="left" w:pos="1134"/>
          <w:tab w:val="left" w:pos="1701"/>
        </w:tabs>
        <w:ind w:left="1134" w:right="-1" w:hanging="1134"/>
        <w:jc w:val="both"/>
        <w:rPr>
          <w:rFonts w:ascii="Arial" w:hAnsi="Arial" w:cs="Arial"/>
        </w:rPr>
      </w:pPr>
      <w:r>
        <w:rPr>
          <w:rFonts w:ascii="Arial" w:hAnsi="Arial" w:cs="Arial"/>
          <w:b/>
          <w:bCs/>
          <w:color w:val="339966"/>
        </w:rPr>
        <w:t>ABOUT YOU</w:t>
      </w:r>
    </w:p>
    <w:p w14:paraId="772D0A78" w14:textId="77777777" w:rsidR="007D3180" w:rsidRDefault="007D3180" w:rsidP="007D3180">
      <w:pPr>
        <w:tabs>
          <w:tab w:val="left" w:pos="284"/>
          <w:tab w:val="left" w:pos="1134"/>
          <w:tab w:val="left" w:pos="1701"/>
        </w:tabs>
        <w:ind w:left="45" w:right="-1"/>
        <w:jc w:val="both"/>
        <w:rPr>
          <w:rFonts w:ascii="Arial" w:hAnsi="Arial" w:cs="Arial"/>
        </w:rPr>
      </w:pPr>
    </w:p>
    <w:p w14:paraId="15F79B54" w14:textId="77777777" w:rsidR="007D3180" w:rsidRDefault="007D3180" w:rsidP="007D3180">
      <w:pPr>
        <w:tabs>
          <w:tab w:val="left" w:pos="284"/>
          <w:tab w:val="left" w:pos="1080"/>
        </w:tabs>
        <w:ind w:right="-1"/>
        <w:jc w:val="both"/>
        <w:rPr>
          <w:rFonts w:ascii="Arial" w:hAnsi="Arial" w:cs="Arial"/>
          <w:b/>
          <w:color w:val="339966"/>
        </w:rPr>
      </w:pPr>
      <w:r>
        <w:rPr>
          <w:rFonts w:ascii="Arial" w:hAnsi="Arial" w:cs="Arial"/>
          <w:b/>
          <w:color w:val="339966"/>
        </w:rPr>
        <w:t>20) How old are you?</w:t>
      </w:r>
    </w:p>
    <w:p w14:paraId="570E9133" w14:textId="77777777" w:rsidR="007D3180" w:rsidRDefault="007D3180" w:rsidP="007D3180">
      <w:pPr>
        <w:tabs>
          <w:tab w:val="left" w:pos="284"/>
          <w:tab w:val="left" w:pos="1134"/>
          <w:tab w:val="left" w:pos="1701"/>
        </w:tabs>
        <w:ind w:left="285" w:right="-1"/>
        <w:jc w:val="both"/>
        <w:rPr>
          <w:rFonts w:ascii="Arial" w:hAnsi="Arial" w:cs="Arial"/>
          <w:b/>
        </w:rPr>
      </w:pPr>
    </w:p>
    <w:tbl>
      <w:tblPr>
        <w:tblW w:w="4366" w:type="dxa"/>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79"/>
        <w:gridCol w:w="3687"/>
      </w:tblGrid>
      <w:tr w:rsidR="007D3180" w14:paraId="1B56137A" w14:textId="77777777" w:rsidTr="00293461">
        <w:trPr>
          <w:trHeight w:hRule="exact" w:val="397"/>
        </w:trPr>
        <w:tc>
          <w:tcPr>
            <w:tcW w:w="679" w:type="dxa"/>
            <w:tcBorders>
              <w:top w:val="single" w:sz="4" w:space="0" w:color="000000"/>
              <w:left w:val="single" w:sz="4" w:space="0" w:color="000000"/>
              <w:bottom w:val="single" w:sz="4" w:space="0" w:color="000000"/>
              <w:right w:val="single" w:sz="4" w:space="0" w:color="000000"/>
            </w:tcBorders>
            <w:shd w:val="clear" w:color="auto" w:fill="auto"/>
          </w:tcPr>
          <w:p w14:paraId="64E52765" w14:textId="77777777" w:rsidR="007D3180" w:rsidRDefault="007D3180" w:rsidP="00293461">
            <w:pPr>
              <w:ind w:right="-1"/>
              <w:jc w:val="both"/>
              <w:rPr>
                <w:rFonts w:ascii="Arial" w:hAnsi="Arial" w:cs="Arial"/>
              </w:rPr>
            </w:pPr>
          </w:p>
        </w:tc>
        <w:tc>
          <w:tcPr>
            <w:tcW w:w="3686" w:type="dxa"/>
            <w:tcBorders>
              <w:left w:val="single" w:sz="4" w:space="0" w:color="000000"/>
            </w:tcBorders>
            <w:shd w:val="clear" w:color="auto" w:fill="auto"/>
            <w:vAlign w:val="center"/>
          </w:tcPr>
          <w:p w14:paraId="46252DAD" w14:textId="77777777" w:rsidR="007D3180" w:rsidRDefault="007D3180" w:rsidP="00293461">
            <w:pPr>
              <w:ind w:right="-1"/>
              <w:rPr>
                <w:rFonts w:ascii="Arial" w:hAnsi="Arial" w:cs="Arial"/>
              </w:rPr>
            </w:pPr>
            <w:r>
              <w:rPr>
                <w:rFonts w:ascii="Arial" w:hAnsi="Arial" w:cs="Arial"/>
              </w:rPr>
              <w:t>Age</w:t>
            </w:r>
          </w:p>
        </w:tc>
      </w:tr>
    </w:tbl>
    <w:p w14:paraId="5035E9B0" w14:textId="77777777" w:rsidR="007D3180" w:rsidRDefault="007D3180" w:rsidP="007D3180">
      <w:pPr>
        <w:tabs>
          <w:tab w:val="left" w:pos="284"/>
          <w:tab w:val="left" w:pos="1134"/>
          <w:tab w:val="left" w:pos="1701"/>
        </w:tabs>
        <w:ind w:left="1134" w:right="-1" w:hanging="1134"/>
        <w:jc w:val="both"/>
        <w:rPr>
          <w:rFonts w:ascii="Arial" w:hAnsi="Arial" w:cs="Arial"/>
          <w:b/>
        </w:rPr>
      </w:pPr>
    </w:p>
    <w:p w14:paraId="3F52F1E2" w14:textId="77777777" w:rsidR="007D3180" w:rsidRDefault="007D3180" w:rsidP="007D3180">
      <w:pPr>
        <w:tabs>
          <w:tab w:val="left" w:pos="284"/>
          <w:tab w:val="left" w:pos="1080"/>
        </w:tabs>
        <w:ind w:right="-1"/>
        <w:jc w:val="both"/>
        <w:rPr>
          <w:rFonts w:ascii="Arial" w:hAnsi="Arial" w:cs="Arial"/>
          <w:b/>
          <w:color w:val="339966"/>
        </w:rPr>
      </w:pPr>
      <w:r>
        <w:rPr>
          <w:rFonts w:ascii="Arial" w:hAnsi="Arial" w:cs="Arial"/>
          <w:b/>
          <w:color w:val="339966"/>
        </w:rPr>
        <w:t>21) Are you...?</w:t>
      </w:r>
    </w:p>
    <w:p w14:paraId="6C1648FC" w14:textId="77777777" w:rsidR="007D3180" w:rsidRDefault="007D3180" w:rsidP="007D3180">
      <w:pPr>
        <w:tabs>
          <w:tab w:val="left" w:pos="284"/>
          <w:tab w:val="left" w:pos="1080"/>
        </w:tabs>
        <w:ind w:right="-1"/>
        <w:jc w:val="both"/>
        <w:rPr>
          <w:rFonts w:ascii="Arial" w:hAnsi="Arial" w:cs="Arial"/>
          <w:color w:val="339966"/>
        </w:rPr>
      </w:pPr>
    </w:p>
    <w:p w14:paraId="2DFADC3E" w14:textId="77777777" w:rsidR="007D3180" w:rsidRDefault="007D3180" w:rsidP="007D3180">
      <w:pPr>
        <w:tabs>
          <w:tab w:val="left" w:pos="284"/>
          <w:tab w:val="left" w:pos="1134"/>
          <w:tab w:val="left" w:pos="1701"/>
        </w:tabs>
        <w:ind w:left="1140" w:right="-1"/>
        <w:jc w:val="both"/>
        <w:rPr>
          <w:rFonts w:ascii="Arial" w:hAnsi="Arial" w:cs="Arial"/>
          <w:b/>
          <w:sz w:val="48"/>
          <w:szCs w:val="48"/>
        </w:rPr>
      </w:pPr>
      <w:r>
        <w:rPr>
          <w:noProof/>
        </w:rPr>
        <mc:AlternateContent>
          <mc:Choice Requires="wps">
            <w:drawing>
              <wp:anchor distT="0" distB="0" distL="114300" distR="114300" simplePos="0" relativeHeight="251758592" behindDoc="0" locked="0" layoutInCell="1" allowOverlap="1" wp14:anchorId="02747012" wp14:editId="47FC2261">
                <wp:simplePos x="0" y="0"/>
                <wp:positionH relativeFrom="column">
                  <wp:posOffset>1358265</wp:posOffset>
                </wp:positionH>
                <wp:positionV relativeFrom="paragraph">
                  <wp:posOffset>14605</wp:posOffset>
                </wp:positionV>
                <wp:extent cx="210185" cy="172085"/>
                <wp:effectExtent l="12700" t="18415" r="15875" b="10160"/>
                <wp:wrapNone/>
                <wp:docPr id="151" name="Rectangle 1"/>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A38E3EE" id="Rectangle 1" o:spid="_x0000_s1026" style="position:absolute;margin-left:106.95pt;margin-top:1.15pt;width:16.55pt;height:13.5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" strokeweight=".53mm"/>
            </w:pict>
          </mc:Fallback>
        </mc:AlternateContent>
      </w:r>
      <w:r>
        <w:rPr>
          <w:noProof/>
        </w:rPr>
        <mc:AlternateContent>
          <mc:Choice Requires="wps">
            <w:drawing>
              <wp:anchor distT="0" distB="0" distL="114300" distR="114300" simplePos="0" relativeHeight="251759616" behindDoc="0" locked="0" layoutInCell="1" allowOverlap="1" wp14:anchorId="2EBFB3CA" wp14:editId="0B6120FB">
                <wp:simplePos x="0" y="0"/>
                <wp:positionH relativeFrom="column">
                  <wp:posOffset>3644265</wp:posOffset>
                </wp:positionH>
                <wp:positionV relativeFrom="paragraph">
                  <wp:posOffset>14605</wp:posOffset>
                </wp:positionV>
                <wp:extent cx="210185" cy="172085"/>
                <wp:effectExtent l="12700" t="18415" r="15875" b="10160"/>
                <wp:wrapNone/>
                <wp:docPr id="152" name="Rectangle 2"/>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9C73BAD" id="Rectangle 2" o:spid="_x0000_s1026" style="position:absolute;margin-left:286.95pt;margin-top:1.15pt;width:16.55pt;height:13.5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" strokeweight=".53mm"/>
            </w:pict>
          </mc:Fallback>
        </mc:AlternateContent>
      </w:r>
      <w:r>
        <w:rPr>
          <w:rFonts w:ascii="Arial" w:hAnsi="Arial" w:cs="Arial"/>
        </w:rPr>
        <w:t>a  Girl</w:t>
      </w:r>
      <w:r>
        <w:rPr>
          <w:rFonts w:ascii="Arial" w:hAnsi="Arial" w:cs="Arial"/>
        </w:rPr>
        <w:tab/>
      </w:r>
      <w:r>
        <w:rPr>
          <w:rFonts w:ascii="Arial" w:hAnsi="Arial" w:cs="Arial"/>
        </w:rPr>
        <w:tab/>
      </w:r>
      <w:r>
        <w:rPr>
          <w:rFonts w:ascii="Arial" w:hAnsi="Arial" w:cs="Arial"/>
        </w:rPr>
        <w:tab/>
        <w:t>or</w:t>
      </w:r>
      <w:r>
        <w:rPr>
          <w:rFonts w:ascii="Arial" w:hAnsi="Arial" w:cs="Arial"/>
        </w:rPr>
        <w:tab/>
        <w:t>a  Boy</w:t>
      </w:r>
      <w:r>
        <w:rPr>
          <w:rFonts w:ascii="Arial" w:hAnsi="Arial" w:cs="Arial"/>
        </w:rPr>
        <w:tab/>
      </w:r>
      <w:r>
        <w:rPr>
          <w:rFonts w:ascii="Arial" w:hAnsi="Arial" w:cs="Arial"/>
        </w:rPr>
        <w:tab/>
      </w:r>
    </w:p>
    <w:p w14:paraId="0BDFF132" w14:textId="77777777" w:rsidR="007D3180" w:rsidRDefault="007D3180" w:rsidP="007D3180">
      <w:pPr>
        <w:tabs>
          <w:tab w:val="left" w:pos="284"/>
          <w:tab w:val="left" w:pos="1134"/>
          <w:tab w:val="left" w:pos="1701"/>
        </w:tabs>
        <w:ind w:left="1134" w:right="-1" w:hanging="1134"/>
        <w:jc w:val="both"/>
        <w:rPr>
          <w:rFonts w:ascii="Arial" w:hAnsi="Arial" w:cs="Arial"/>
        </w:rPr>
      </w:pPr>
    </w:p>
    <w:p w14:paraId="2934C742" w14:textId="77777777" w:rsidR="007D3180" w:rsidRDefault="007D3180" w:rsidP="007D3180">
      <w:pPr>
        <w:tabs>
          <w:tab w:val="left" w:pos="284"/>
          <w:tab w:val="left" w:pos="1134"/>
          <w:tab w:val="left" w:pos="1701"/>
        </w:tabs>
        <w:ind w:left="1134" w:right="-1" w:hanging="1134"/>
        <w:jc w:val="both"/>
        <w:rPr>
          <w:rFonts w:ascii="Arial" w:hAnsi="Arial" w:cs="Arial"/>
          <w:i/>
        </w:rPr>
      </w:pPr>
    </w:p>
    <w:p w14:paraId="68CCFC60" w14:textId="77777777" w:rsidR="007D3180" w:rsidRDefault="007D3180" w:rsidP="007D3180">
      <w:pPr>
        <w:tabs>
          <w:tab w:val="left" w:pos="284"/>
          <w:tab w:val="left" w:pos="1134"/>
          <w:tab w:val="left" w:pos="1701"/>
        </w:tabs>
        <w:ind w:left="1134" w:right="-1" w:hanging="1134"/>
        <w:jc w:val="both"/>
        <w:rPr>
          <w:rFonts w:ascii="Arial" w:hAnsi="Arial" w:cs="Arial"/>
          <w:b/>
          <w:sz w:val="28"/>
          <w:szCs w:val="28"/>
        </w:rPr>
      </w:pPr>
      <w:r>
        <w:rPr>
          <w:rFonts w:ascii="Arial" w:hAnsi="Arial" w:cs="Arial"/>
          <w:i/>
        </w:rPr>
        <w:t xml:space="preserve">Thank you very much for your help </w:t>
      </w:r>
      <w:r>
        <w:rPr>
          <w:rFonts w:ascii="Wingdings" w:eastAsia="Wingdings" w:hAnsi="Wingdings" w:cs="Wingdings"/>
          <w:iCs/>
          <w:sz w:val="40"/>
          <w:szCs w:val="40"/>
        </w:rPr>
        <w:t></w:t>
      </w:r>
    </w:p>
    <w:p w14:paraId="1AFAE111" w14:textId="77777777" w:rsidR="007D3180" w:rsidRDefault="007D3180" w:rsidP="007D3180">
      <w:pPr>
        <w:tabs>
          <w:tab w:val="left" w:pos="284"/>
          <w:tab w:val="left" w:pos="1134"/>
          <w:tab w:val="left" w:pos="1701"/>
        </w:tabs>
        <w:ind w:left="1134" w:right="-1" w:hanging="1134"/>
        <w:jc w:val="both"/>
        <w:outlineLvl w:val="0"/>
      </w:pPr>
    </w:p>
    <w:p w14:paraId="25991C20" w14:textId="77777777" w:rsidR="007D3180" w:rsidRDefault="007D3180" w:rsidP="007D3180">
      <w:pPr>
        <w:tabs>
          <w:tab w:val="left" w:pos="284"/>
          <w:tab w:val="left" w:pos="1134"/>
          <w:tab w:val="left" w:pos="1701"/>
        </w:tabs>
        <w:ind w:left="1134" w:right="-1" w:hanging="1134"/>
        <w:jc w:val="both"/>
        <w:outlineLvl w:val="0"/>
      </w:pPr>
    </w:p>
    <w:p w14:paraId="7DD8AE05" w14:textId="77777777" w:rsidR="007D3180" w:rsidRDefault="007D3180" w:rsidP="007D3180">
      <w:pPr>
        <w:tabs>
          <w:tab w:val="left" w:pos="284"/>
          <w:tab w:val="left" w:pos="1134"/>
          <w:tab w:val="left" w:pos="1701"/>
        </w:tabs>
        <w:ind w:left="1134" w:right="-1" w:hanging="1134"/>
        <w:jc w:val="both"/>
        <w:outlineLvl w:val="0"/>
      </w:pPr>
    </w:p>
    <w:p w14:paraId="7C98F112" w14:textId="77777777" w:rsidR="007D3180" w:rsidRDefault="007D3180" w:rsidP="007D3180">
      <w:pPr>
        <w:pBdr>
          <w:top w:val="single" w:sz="18" w:space="1" w:color="339966"/>
        </w:pBdr>
        <w:tabs>
          <w:tab w:val="left" w:pos="284"/>
          <w:tab w:val="left" w:pos="1134"/>
          <w:tab w:val="left" w:pos="1701"/>
        </w:tabs>
        <w:ind w:left="1134" w:right="-1" w:hanging="1134"/>
        <w:jc w:val="both"/>
        <w:rPr>
          <w:rFonts w:ascii="Arial" w:hAnsi="Arial" w:cs="Arial"/>
          <w:b/>
          <w:bCs/>
          <w:color w:val="339966"/>
        </w:rPr>
      </w:pPr>
      <w:r>
        <w:rPr>
          <w:rFonts w:ascii="Arial" w:hAnsi="Arial" w:cs="Arial"/>
          <w:b/>
          <w:bCs/>
          <w:color w:val="339966"/>
        </w:rPr>
        <w:t>Now the research assistants would take weight and height of child:</w:t>
      </w:r>
    </w:p>
    <w:p w14:paraId="1265381A" w14:textId="77777777" w:rsidR="007D3180" w:rsidRDefault="007D3180" w:rsidP="007D3180">
      <w:pPr>
        <w:ind w:left="720"/>
        <w:rPr>
          <w:rFonts w:ascii="Arial" w:hAnsi="Arial" w:cs="Arial"/>
          <w:b/>
          <w:u w:val="single"/>
        </w:rPr>
      </w:pPr>
    </w:p>
    <w:p w14:paraId="5025FAF6" w14:textId="77777777" w:rsidR="007D3180" w:rsidRDefault="007D3180" w:rsidP="007D3180">
      <w:pPr>
        <w:ind w:left="1350"/>
        <w:rPr>
          <w:rFonts w:ascii="Arial" w:hAnsi="Arial" w:cs="Arial"/>
        </w:rPr>
      </w:pPr>
      <w:r>
        <w:rPr>
          <w:rFonts w:ascii="Arial" w:hAnsi="Arial" w:cs="Arial"/>
        </w:rPr>
        <w:t>Weight of child _____________ kg</w:t>
      </w:r>
    </w:p>
    <w:p w14:paraId="5C198E13" w14:textId="77777777" w:rsidR="007D3180" w:rsidRDefault="007D3180" w:rsidP="007D3180">
      <w:pPr>
        <w:ind w:left="1350"/>
        <w:rPr>
          <w:rFonts w:ascii="Arial" w:hAnsi="Arial" w:cs="Arial"/>
        </w:rPr>
      </w:pPr>
    </w:p>
    <w:p w14:paraId="5B6C5F85" w14:textId="77777777" w:rsidR="007D3180" w:rsidRDefault="007D3180" w:rsidP="007D3180">
      <w:pPr>
        <w:ind w:left="1350"/>
        <w:rPr>
          <w:rFonts w:ascii="Arial" w:hAnsi="Arial" w:cs="Arial"/>
        </w:rPr>
      </w:pPr>
      <w:r>
        <w:rPr>
          <w:rFonts w:ascii="Arial" w:hAnsi="Arial" w:cs="Arial"/>
        </w:rPr>
        <w:t>Height of the child __________ cm</w:t>
      </w:r>
    </w:p>
    <w:p w14:paraId="67994B61" w14:textId="77777777" w:rsidR="007D3180" w:rsidRDefault="007D3180" w:rsidP="007D3180">
      <w:pPr>
        <w:ind w:left="1350"/>
        <w:rPr>
          <w:rFonts w:ascii="Arial" w:hAnsi="Arial" w:cs="Arial"/>
        </w:rPr>
      </w:pPr>
    </w:p>
    <w:p w14:paraId="7EEDAED0" w14:textId="77777777" w:rsidR="007D3180" w:rsidRDefault="007D3180" w:rsidP="007D3180">
      <w:pPr>
        <w:ind w:left="1350"/>
        <w:rPr>
          <w:rFonts w:ascii="Arial" w:hAnsi="Arial" w:cs="Arial"/>
        </w:rPr>
      </w:pPr>
    </w:p>
    <w:p w14:paraId="7F5854F3" w14:textId="77777777" w:rsidR="007D3180" w:rsidRDefault="007D3180" w:rsidP="007D3180">
      <w:pPr>
        <w:tabs>
          <w:tab w:val="left" w:pos="284"/>
          <w:tab w:val="left" w:pos="1134"/>
          <w:tab w:val="left" w:pos="1701"/>
        </w:tabs>
        <w:ind w:left="1134" w:right="-1" w:hanging="1134"/>
        <w:jc w:val="both"/>
        <w:outlineLvl w:val="0"/>
        <w:rPr>
          <w:rFonts w:ascii="Arial" w:hAnsi="Arial" w:cs="Arial"/>
        </w:rPr>
      </w:pPr>
    </w:p>
    <w:p w14:paraId="7ABFE3FD" w14:textId="77777777" w:rsidR="007D3180" w:rsidRDefault="007D3180" w:rsidP="007D3180">
      <w:pPr>
        <w:pStyle w:val="EndNoteBibliography"/>
      </w:pPr>
    </w:p>
    <w:p w14:paraId="790AA0F7" w14:textId="77777777" w:rsidR="008A2894" w:rsidRDefault="008A2894"/>
    <w:p w14:paraId="2A77A759" w14:textId="77777777" w:rsidR="008A2894" w:rsidRDefault="008A2894"/>
    <w:p w14:paraId="2E6A7768" w14:textId="77777777" w:rsidR="00FB586D" w:rsidRPr="00FB586D" w:rsidRDefault="008A2894" w:rsidP="00FB586D">
      <w:pPr>
        <w:pStyle w:val="EndNoteBibliography"/>
        <w:rPr>
          <w:noProof/>
        </w:rPr>
      </w:pPr>
      <w:r>
        <w:fldChar w:fldCharType="begin"/>
      </w:r>
      <w:r>
        <w:instrText xml:space="preserve"> ADDIN EN.REFLIST </w:instrText>
      </w:r>
      <w:r>
        <w:fldChar w:fldCharType="separate"/>
      </w:r>
      <w:r w:rsidR="00FB586D" w:rsidRPr="00FB586D">
        <w:rPr>
          <w:noProof/>
        </w:rPr>
        <w:t>1.</w:t>
      </w:r>
      <w:r w:rsidR="00FB586D" w:rsidRPr="00FB586D">
        <w:rPr>
          <w:noProof/>
        </w:rPr>
        <w:tab/>
        <w:t>Pajouheshnia R, Pestman WR, Teerenstra S, Groenwold RH. A computational approach to compare regression modelling strategies in prediction research. BMC medical research methodology. 2016;16(1):107.</w:t>
      </w:r>
    </w:p>
    <w:p w14:paraId="2E9A488A" w14:textId="678B1FBE" w:rsidR="0097713D" w:rsidRDefault="008A2894">
      <w:r>
        <w:fldChar w:fldCharType="end"/>
      </w:r>
    </w:p>
    <w:sectPr w:rsidR="0097713D">
      <w:footerReference w:type="default" r:id="rId14"/>
      <w:pgSz w:w="12240" w:h="15840"/>
      <w:pgMar w:top="1440" w:right="1440" w:bottom="1440" w:left="1440" w:header="0" w:footer="708"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Martin Gerdin Wärnberg" w:date="2020-09-08T10:23:00Z" w:initials="MGW">
    <w:p w14:paraId="3B0C9485" w14:textId="77777777" w:rsidR="006544C0" w:rsidRDefault="006544C0" w:rsidP="007D3180">
      <w:pPr>
        <w:rPr>
          <w:rFonts w:ascii="Calibri" w:hAnsi="Calibri" w:cstheme="minorBidi"/>
          <w:sz w:val="20"/>
        </w:rPr>
      </w:pPr>
      <w:r>
        <w:rPr>
          <w:rFonts w:ascii="Calibri" w:hAnsi="Calibri" w:cstheme="minorBidi"/>
          <w:sz w:val="20"/>
        </w:rPr>
        <w:t xml:space="preserve">Are there no more recent figures? </w:t>
      </w:r>
    </w:p>
    <w:p w14:paraId="6CAA8E8D" w14:textId="73D28CF9" w:rsidR="006544C0" w:rsidRDefault="006544C0" w:rsidP="007D3180">
      <w:r>
        <w:rPr>
          <w:rFonts w:ascii="Calibri" w:hAnsi="Calibri" w:cstheme="minorBidi"/>
          <w:sz w:val="20"/>
        </w:rPr>
        <w:t>Uzma:I searched many times and couldn’t find anything updated than this for this age group…</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AA8E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AA8E8D" w16cid:durableId="23138C7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A5BA5C" w14:textId="77777777" w:rsidR="00B94BEE" w:rsidRDefault="00B94BEE">
      <w:pPr>
        <w:spacing w:after="0" w:line="240" w:lineRule="auto"/>
      </w:pPr>
      <w:r>
        <w:separator/>
      </w:r>
    </w:p>
  </w:endnote>
  <w:endnote w:type="continuationSeparator" w:id="0">
    <w:p w14:paraId="3751CD6C" w14:textId="77777777" w:rsidR="00B94BEE" w:rsidRDefault="00B94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AR PL KaitiM GB">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7242675"/>
      <w:docPartObj>
        <w:docPartGallery w:val="Page Numbers (Bottom of Page)"/>
        <w:docPartUnique/>
      </w:docPartObj>
    </w:sdtPr>
    <w:sdtContent>
      <w:p w14:paraId="28E26F4A" w14:textId="5D426A91" w:rsidR="006544C0" w:rsidRDefault="006544C0">
        <w:pPr>
          <w:pStyle w:val="Footer"/>
          <w:jc w:val="right"/>
        </w:pPr>
        <w:r>
          <w:fldChar w:fldCharType="begin"/>
        </w:r>
        <w:r>
          <w:instrText>PAGE</w:instrText>
        </w:r>
        <w:r>
          <w:fldChar w:fldCharType="separate"/>
        </w:r>
        <w:r w:rsidR="00B55519">
          <w:rPr>
            <w:noProof/>
          </w:rPr>
          <w:t>4</w:t>
        </w:r>
        <w:r>
          <w:fldChar w:fldCharType="end"/>
        </w:r>
      </w:p>
      <w:p w14:paraId="11D42574" w14:textId="77777777" w:rsidR="006544C0" w:rsidRDefault="006544C0">
        <w:pPr>
          <w:pStyle w:val="Footer"/>
        </w:pP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9471835"/>
      <w:docPartObj>
        <w:docPartGallery w:val="Page Numbers (Bottom of Page)"/>
        <w:docPartUnique/>
      </w:docPartObj>
    </w:sdtPr>
    <w:sdtContent>
      <w:p w14:paraId="2865324D" w14:textId="494CFEB1" w:rsidR="006544C0" w:rsidRDefault="006544C0">
        <w:pPr>
          <w:pStyle w:val="Footer"/>
          <w:jc w:val="right"/>
        </w:pPr>
        <w:r>
          <w:fldChar w:fldCharType="begin"/>
        </w:r>
        <w:r>
          <w:instrText>PAGE</w:instrText>
        </w:r>
        <w:r>
          <w:fldChar w:fldCharType="separate"/>
        </w:r>
        <w:r w:rsidR="00B55519">
          <w:rPr>
            <w:noProof/>
          </w:rPr>
          <w:t>9</w:t>
        </w:r>
        <w:r>
          <w:fldChar w:fldCharType="end"/>
        </w:r>
      </w:p>
      <w:p w14:paraId="4D47844C" w14:textId="77777777" w:rsidR="006544C0" w:rsidRDefault="006544C0">
        <w:pPr>
          <w:pStyle w:val="Footer"/>
        </w:pP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7191272"/>
      <w:docPartObj>
        <w:docPartGallery w:val="Page Numbers (Bottom of Page)"/>
        <w:docPartUnique/>
      </w:docPartObj>
    </w:sdtPr>
    <w:sdtContent>
      <w:p w14:paraId="7FF6ED12" w14:textId="6E5EE8CC" w:rsidR="006544C0" w:rsidRDefault="006544C0">
        <w:pPr>
          <w:pStyle w:val="Footer"/>
          <w:jc w:val="right"/>
        </w:pPr>
        <w:r>
          <w:fldChar w:fldCharType="begin"/>
        </w:r>
        <w:r>
          <w:instrText>PAGE</w:instrText>
        </w:r>
        <w:r>
          <w:fldChar w:fldCharType="separate"/>
        </w:r>
        <w:r w:rsidR="00B55519">
          <w:rPr>
            <w:noProof/>
          </w:rPr>
          <w:t>20</w:t>
        </w:r>
        <w:r>
          <w:fldChar w:fldCharType="end"/>
        </w:r>
      </w:p>
      <w:p w14:paraId="3EF1B6E9" w14:textId="77777777" w:rsidR="006544C0" w:rsidRDefault="006544C0">
        <w:pPr>
          <w:pStyle w:val="Footer"/>
        </w:pPr>
      </w:p>
    </w:sdtContent>
  </w:sdt>
  <w:p w14:paraId="5A02EDB9" w14:textId="77777777" w:rsidR="006544C0" w:rsidRDefault="006544C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B6C4DE" w14:textId="77777777" w:rsidR="00B94BEE" w:rsidRDefault="00B94BEE">
      <w:pPr>
        <w:spacing w:after="0" w:line="240" w:lineRule="auto"/>
      </w:pPr>
      <w:r>
        <w:separator/>
      </w:r>
    </w:p>
  </w:footnote>
  <w:footnote w:type="continuationSeparator" w:id="0">
    <w:p w14:paraId="4F37DAB4" w14:textId="77777777" w:rsidR="00B94BEE" w:rsidRDefault="00B94B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34DE3"/>
    <w:multiLevelType w:val="multilevel"/>
    <w:tmpl w:val="1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3786D88"/>
    <w:multiLevelType w:val="multilevel"/>
    <w:tmpl w:val="9366359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4F64BC9"/>
    <w:multiLevelType w:val="multilevel"/>
    <w:tmpl w:val="24D2D9B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787D35CD"/>
    <w:multiLevelType w:val="multilevel"/>
    <w:tmpl w:val="52F4F5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wadawszd0zrdleessuvaxx0ddews905xeax&quot;&gt;mobility Copy&lt;record-ids&gt;&lt;item&gt;11&lt;/item&gt;&lt;/record-ids&gt;&lt;/item&gt;&lt;/Libraries&gt;"/>
  </w:docVars>
  <w:rsids>
    <w:rsidRoot w:val="007D3180"/>
    <w:rsid w:val="0000549C"/>
    <w:rsid w:val="000361E2"/>
    <w:rsid w:val="00071404"/>
    <w:rsid w:val="00091739"/>
    <w:rsid w:val="000C1363"/>
    <w:rsid w:val="000E6FB0"/>
    <w:rsid w:val="0014499F"/>
    <w:rsid w:val="001550AA"/>
    <w:rsid w:val="001A05B6"/>
    <w:rsid w:val="001A3AB5"/>
    <w:rsid w:val="001A4395"/>
    <w:rsid w:val="001E57B7"/>
    <w:rsid w:val="001F6354"/>
    <w:rsid w:val="00201799"/>
    <w:rsid w:val="00287089"/>
    <w:rsid w:val="00287E7B"/>
    <w:rsid w:val="00293461"/>
    <w:rsid w:val="002943D5"/>
    <w:rsid w:val="002947B3"/>
    <w:rsid w:val="002F381C"/>
    <w:rsid w:val="00303EAF"/>
    <w:rsid w:val="0032009E"/>
    <w:rsid w:val="00370954"/>
    <w:rsid w:val="00394471"/>
    <w:rsid w:val="003A5453"/>
    <w:rsid w:val="003C17DF"/>
    <w:rsid w:val="003C57D6"/>
    <w:rsid w:val="00404732"/>
    <w:rsid w:val="004235A0"/>
    <w:rsid w:val="00426A3A"/>
    <w:rsid w:val="0044292D"/>
    <w:rsid w:val="00456736"/>
    <w:rsid w:val="00483795"/>
    <w:rsid w:val="00495574"/>
    <w:rsid w:val="004B37FA"/>
    <w:rsid w:val="004C707A"/>
    <w:rsid w:val="004F5B04"/>
    <w:rsid w:val="005A53B2"/>
    <w:rsid w:val="005B6E19"/>
    <w:rsid w:val="005D32DA"/>
    <w:rsid w:val="00640A1F"/>
    <w:rsid w:val="006544C0"/>
    <w:rsid w:val="006618C8"/>
    <w:rsid w:val="006B451D"/>
    <w:rsid w:val="006D5721"/>
    <w:rsid w:val="006F184A"/>
    <w:rsid w:val="0071260B"/>
    <w:rsid w:val="007360A1"/>
    <w:rsid w:val="007403D2"/>
    <w:rsid w:val="00755ADA"/>
    <w:rsid w:val="00773F80"/>
    <w:rsid w:val="00783C07"/>
    <w:rsid w:val="007875F2"/>
    <w:rsid w:val="007A03CB"/>
    <w:rsid w:val="007A750E"/>
    <w:rsid w:val="007B3767"/>
    <w:rsid w:val="007B5C34"/>
    <w:rsid w:val="007D3180"/>
    <w:rsid w:val="00871242"/>
    <w:rsid w:val="00873179"/>
    <w:rsid w:val="00883662"/>
    <w:rsid w:val="008A2894"/>
    <w:rsid w:val="008C38E1"/>
    <w:rsid w:val="00927C4D"/>
    <w:rsid w:val="009341A2"/>
    <w:rsid w:val="0093657A"/>
    <w:rsid w:val="00944574"/>
    <w:rsid w:val="00944CCE"/>
    <w:rsid w:val="00952FBE"/>
    <w:rsid w:val="009579C6"/>
    <w:rsid w:val="009650CD"/>
    <w:rsid w:val="0097281D"/>
    <w:rsid w:val="0097713D"/>
    <w:rsid w:val="009858A7"/>
    <w:rsid w:val="009F17BC"/>
    <w:rsid w:val="009F530E"/>
    <w:rsid w:val="00A00E38"/>
    <w:rsid w:val="00A20B5C"/>
    <w:rsid w:val="00A32EC9"/>
    <w:rsid w:val="00A626D7"/>
    <w:rsid w:val="00A8406D"/>
    <w:rsid w:val="00A851F1"/>
    <w:rsid w:val="00A949ED"/>
    <w:rsid w:val="00A9728A"/>
    <w:rsid w:val="00AA1868"/>
    <w:rsid w:val="00AB6CA1"/>
    <w:rsid w:val="00AB7E3F"/>
    <w:rsid w:val="00AC3AE3"/>
    <w:rsid w:val="00B13ABE"/>
    <w:rsid w:val="00B2430B"/>
    <w:rsid w:val="00B55519"/>
    <w:rsid w:val="00B94BEE"/>
    <w:rsid w:val="00B96815"/>
    <w:rsid w:val="00B971B0"/>
    <w:rsid w:val="00BA71E3"/>
    <w:rsid w:val="00BC266E"/>
    <w:rsid w:val="00BC4114"/>
    <w:rsid w:val="00BF6D0C"/>
    <w:rsid w:val="00C04B05"/>
    <w:rsid w:val="00C05177"/>
    <w:rsid w:val="00C32C3A"/>
    <w:rsid w:val="00C42DDB"/>
    <w:rsid w:val="00C64FF0"/>
    <w:rsid w:val="00D0574D"/>
    <w:rsid w:val="00D06A7B"/>
    <w:rsid w:val="00D24B38"/>
    <w:rsid w:val="00D70F6C"/>
    <w:rsid w:val="00D94E17"/>
    <w:rsid w:val="00DA37E5"/>
    <w:rsid w:val="00DC5FC1"/>
    <w:rsid w:val="00DC654F"/>
    <w:rsid w:val="00DD3584"/>
    <w:rsid w:val="00DE35CC"/>
    <w:rsid w:val="00E252AC"/>
    <w:rsid w:val="00E44843"/>
    <w:rsid w:val="00E455F3"/>
    <w:rsid w:val="00E635B5"/>
    <w:rsid w:val="00E72265"/>
    <w:rsid w:val="00E813F3"/>
    <w:rsid w:val="00E87A06"/>
    <w:rsid w:val="00EA3249"/>
    <w:rsid w:val="00EA7D83"/>
    <w:rsid w:val="00EF1DED"/>
    <w:rsid w:val="00F007EA"/>
    <w:rsid w:val="00F272AA"/>
    <w:rsid w:val="00F40D76"/>
    <w:rsid w:val="00F47381"/>
    <w:rsid w:val="00F50A5F"/>
    <w:rsid w:val="00FB21CF"/>
    <w:rsid w:val="00FB586D"/>
    <w:rsid w:val="00FB7701"/>
    <w:rsid w:val="00FD0858"/>
    <w:rsid w:val="00FE04FB"/>
    <w:rsid w:val="00FF3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40A9F"/>
  <w15:chartTrackingRefBased/>
  <w15:docId w15:val="{19A9D85F-EE1A-4CE9-BBD4-2CABBA60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180"/>
    <w:pPr>
      <w:spacing w:after="200" w:line="276" w:lineRule="auto"/>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Char">
    <w:name w:val="Default Char"/>
    <w:basedOn w:val="DefaultParagraphFont"/>
    <w:link w:val="Default"/>
    <w:qFormat/>
    <w:rsid w:val="007D3180"/>
    <w:rPr>
      <w:rFonts w:ascii="Times New Roman" w:eastAsia="Calibri" w:hAnsi="Times New Roman" w:cs="Times New Roman"/>
      <w:color w:val="000000"/>
      <w:sz w:val="24"/>
      <w:szCs w:val="24"/>
    </w:rPr>
  </w:style>
  <w:style w:type="character" w:customStyle="1" w:styleId="EndNoteBibliographyChar">
    <w:name w:val="EndNote Bibliography Char"/>
    <w:basedOn w:val="DefaultChar"/>
    <w:link w:val="EndNoteBibliography"/>
    <w:qFormat/>
    <w:rsid w:val="007D3180"/>
    <w:rPr>
      <w:rFonts w:ascii="Calibri" w:eastAsia="Calibri" w:hAnsi="Calibri" w:cs="Calibri"/>
      <w:color w:val="000000"/>
      <w:sz w:val="24"/>
      <w:szCs w:val="24"/>
    </w:rPr>
  </w:style>
  <w:style w:type="character" w:customStyle="1" w:styleId="FooterChar">
    <w:name w:val="Footer Char"/>
    <w:basedOn w:val="DefaultParagraphFont"/>
    <w:link w:val="Footer"/>
    <w:uiPriority w:val="99"/>
    <w:qFormat/>
    <w:rsid w:val="007D3180"/>
    <w:rPr>
      <w:rFonts w:ascii="Calibri" w:eastAsia="Calibri" w:hAnsi="Calibri" w:cs="Times New Roman"/>
    </w:rPr>
  </w:style>
  <w:style w:type="character" w:customStyle="1" w:styleId="HTMLPreformattedChar">
    <w:name w:val="HTML Preformatted Char"/>
    <w:basedOn w:val="DefaultParagraphFont"/>
    <w:link w:val="HTMLPreformatted"/>
    <w:uiPriority w:val="99"/>
    <w:qFormat/>
    <w:rsid w:val="007D3180"/>
    <w:rPr>
      <w:rFonts w:ascii="Consolas" w:eastAsia="Calibri" w:hAnsi="Consolas" w:cs="Times New Roman"/>
      <w:sz w:val="20"/>
      <w:szCs w:val="20"/>
    </w:rPr>
  </w:style>
  <w:style w:type="character" w:customStyle="1" w:styleId="FooterChar1">
    <w:name w:val="Footer Char1"/>
    <w:basedOn w:val="DefaultParagraphFont"/>
    <w:uiPriority w:val="99"/>
    <w:semiHidden/>
    <w:qFormat/>
    <w:rsid w:val="007D3180"/>
    <w:rPr>
      <w:rFonts w:cs="Times New Roman"/>
      <w:lang w:val="en-US"/>
    </w:rPr>
  </w:style>
  <w:style w:type="character" w:customStyle="1" w:styleId="HTMLPreformattedChar1">
    <w:name w:val="HTML Preformatted Char1"/>
    <w:basedOn w:val="DefaultParagraphFont"/>
    <w:uiPriority w:val="99"/>
    <w:semiHidden/>
    <w:qFormat/>
    <w:rsid w:val="007D3180"/>
    <w:rPr>
      <w:rFonts w:ascii="Consolas" w:hAnsi="Consolas" w:cs="Times New Roman"/>
      <w:sz w:val="20"/>
      <w:szCs w:val="20"/>
      <w:lang w:val="en-US"/>
    </w:rPr>
  </w:style>
  <w:style w:type="character" w:customStyle="1" w:styleId="BodyTextChar">
    <w:name w:val="Body Text Char"/>
    <w:basedOn w:val="DefaultParagraphFont"/>
    <w:link w:val="BodyText"/>
    <w:uiPriority w:val="99"/>
    <w:semiHidden/>
    <w:qFormat/>
    <w:rsid w:val="007D3180"/>
    <w:rPr>
      <w:rFonts w:cs="Times New Roman"/>
    </w:rPr>
  </w:style>
  <w:style w:type="character" w:customStyle="1" w:styleId="BalloonTextChar">
    <w:name w:val="Balloon Text Char"/>
    <w:basedOn w:val="DefaultParagraphFont"/>
    <w:link w:val="BalloonText"/>
    <w:uiPriority w:val="99"/>
    <w:semiHidden/>
    <w:qFormat/>
    <w:rsid w:val="007D3180"/>
    <w:rPr>
      <w:rFonts w:ascii="Segoe UI" w:hAnsi="Segoe UI" w:cs="Segoe UI"/>
      <w:sz w:val="18"/>
      <w:szCs w:val="18"/>
    </w:rPr>
  </w:style>
  <w:style w:type="character" w:customStyle="1" w:styleId="CommentTextChar">
    <w:name w:val="Comment Text Char"/>
    <w:basedOn w:val="DefaultParagraphFont"/>
    <w:link w:val="CommentText"/>
    <w:uiPriority w:val="99"/>
    <w:semiHidden/>
    <w:qFormat/>
    <w:rsid w:val="007D3180"/>
    <w:rPr>
      <w:rFonts w:cs="Times New Roman"/>
      <w:sz w:val="20"/>
      <w:szCs w:val="20"/>
    </w:rPr>
  </w:style>
  <w:style w:type="character" w:styleId="CommentReference">
    <w:name w:val="annotation reference"/>
    <w:basedOn w:val="DefaultParagraphFont"/>
    <w:uiPriority w:val="99"/>
    <w:semiHidden/>
    <w:unhideWhenUsed/>
    <w:qFormat/>
    <w:rsid w:val="007D3180"/>
    <w:rPr>
      <w:sz w:val="16"/>
      <w:szCs w:val="16"/>
    </w:rPr>
  </w:style>
  <w:style w:type="character" w:customStyle="1" w:styleId="EndNoteBibliographyTitleChar">
    <w:name w:val="EndNote Bibliography Title Char"/>
    <w:basedOn w:val="DefaultChar"/>
    <w:link w:val="EndNoteBibliographyTitle"/>
    <w:qFormat/>
    <w:rsid w:val="007D3180"/>
    <w:rPr>
      <w:rFonts w:ascii="Calibri" w:eastAsia="Calibri" w:hAnsi="Calibri" w:cs="Calibri"/>
      <w:color w:val="000000"/>
      <w:sz w:val="24"/>
      <w:szCs w:val="24"/>
    </w:rPr>
  </w:style>
  <w:style w:type="character" w:customStyle="1" w:styleId="TitleChar">
    <w:name w:val="Title Char"/>
    <w:basedOn w:val="DefaultParagraphFont"/>
    <w:link w:val="Title"/>
    <w:uiPriority w:val="10"/>
    <w:qFormat/>
    <w:rsid w:val="007D3180"/>
    <w:rPr>
      <w:rFonts w:asciiTheme="majorHAnsi" w:eastAsiaTheme="majorEastAsia" w:hAnsiTheme="majorHAnsi" w:cstheme="majorBidi"/>
      <w:spacing w:val="-10"/>
      <w:kern w:val="2"/>
      <w:sz w:val="56"/>
      <w:szCs w:val="56"/>
    </w:rPr>
  </w:style>
  <w:style w:type="character" w:customStyle="1" w:styleId="InternetLink">
    <w:name w:val="Internet Link"/>
    <w:basedOn w:val="DefaultParagraphFont"/>
    <w:uiPriority w:val="99"/>
    <w:unhideWhenUsed/>
    <w:rsid w:val="007D3180"/>
    <w:rPr>
      <w:color w:val="0563C1" w:themeColor="hyperlink"/>
      <w:u w:val="single"/>
    </w:rPr>
  </w:style>
  <w:style w:type="character" w:customStyle="1" w:styleId="UnresolvedMention1">
    <w:name w:val="Unresolved Mention1"/>
    <w:basedOn w:val="DefaultParagraphFont"/>
    <w:uiPriority w:val="99"/>
    <w:semiHidden/>
    <w:unhideWhenUsed/>
    <w:qFormat/>
    <w:rsid w:val="007D3180"/>
    <w:rPr>
      <w:color w:val="605E5C"/>
      <w:shd w:val="clear" w:color="auto" w:fill="E1DFDD"/>
    </w:rPr>
  </w:style>
  <w:style w:type="character" w:customStyle="1" w:styleId="ListLabel1">
    <w:name w:val="ListLabel 1"/>
    <w:qFormat/>
    <w:rsid w:val="007D3180"/>
    <w:rPr>
      <w:rFonts w:cs="Courier New"/>
    </w:rPr>
  </w:style>
  <w:style w:type="character" w:customStyle="1" w:styleId="ListLabel2">
    <w:name w:val="ListLabel 2"/>
    <w:qFormat/>
    <w:rsid w:val="007D3180"/>
    <w:rPr>
      <w:rFonts w:cs="Courier New"/>
    </w:rPr>
  </w:style>
  <w:style w:type="character" w:customStyle="1" w:styleId="ListLabel3">
    <w:name w:val="ListLabel 3"/>
    <w:qFormat/>
    <w:rsid w:val="007D3180"/>
    <w:rPr>
      <w:rFonts w:cs="Courier New"/>
    </w:rPr>
  </w:style>
  <w:style w:type="character" w:customStyle="1" w:styleId="ListLabel4">
    <w:name w:val="ListLabel 4"/>
    <w:qFormat/>
    <w:rsid w:val="007D3180"/>
    <w:rPr>
      <w:rFonts w:cs="Courier New"/>
    </w:rPr>
  </w:style>
  <w:style w:type="character" w:customStyle="1" w:styleId="ListLabel5">
    <w:name w:val="ListLabel 5"/>
    <w:qFormat/>
    <w:rsid w:val="007D3180"/>
    <w:rPr>
      <w:rFonts w:cs="Courier New"/>
    </w:rPr>
  </w:style>
  <w:style w:type="character" w:customStyle="1" w:styleId="ListLabel6">
    <w:name w:val="ListLabel 6"/>
    <w:qFormat/>
    <w:rsid w:val="007D3180"/>
    <w:rPr>
      <w:rFonts w:cs="Courier New"/>
    </w:rPr>
  </w:style>
  <w:style w:type="paragraph" w:customStyle="1" w:styleId="Heading">
    <w:name w:val="Heading"/>
    <w:basedOn w:val="Normal"/>
    <w:next w:val="BodyText"/>
    <w:qFormat/>
    <w:rsid w:val="007D3180"/>
    <w:pPr>
      <w:keepNext/>
      <w:spacing w:before="240" w:after="120"/>
    </w:pPr>
    <w:rPr>
      <w:rFonts w:ascii="Liberation Sans" w:eastAsia="AR PL KaitiM GB" w:hAnsi="Liberation Sans" w:cs="FreeSans"/>
      <w:sz w:val="28"/>
      <w:szCs w:val="28"/>
    </w:rPr>
  </w:style>
  <w:style w:type="paragraph" w:styleId="BodyText">
    <w:name w:val="Body Text"/>
    <w:basedOn w:val="Normal"/>
    <w:link w:val="BodyTextChar"/>
    <w:uiPriority w:val="99"/>
    <w:semiHidden/>
    <w:unhideWhenUsed/>
    <w:rsid w:val="007D3180"/>
    <w:pPr>
      <w:spacing w:after="120"/>
    </w:pPr>
  </w:style>
  <w:style w:type="character" w:customStyle="1" w:styleId="BodyTextChar1">
    <w:name w:val="Body Text Char1"/>
    <w:basedOn w:val="DefaultParagraphFont"/>
    <w:uiPriority w:val="99"/>
    <w:semiHidden/>
    <w:rsid w:val="007D3180"/>
    <w:rPr>
      <w:rFonts w:cs="Times New Roman"/>
    </w:rPr>
  </w:style>
  <w:style w:type="paragraph" w:styleId="List">
    <w:name w:val="List"/>
    <w:basedOn w:val="BodyText"/>
    <w:rsid w:val="007D3180"/>
    <w:rPr>
      <w:rFonts w:cs="FreeSans"/>
    </w:rPr>
  </w:style>
  <w:style w:type="paragraph" w:styleId="Caption">
    <w:name w:val="caption"/>
    <w:basedOn w:val="Normal"/>
    <w:qFormat/>
    <w:rsid w:val="007D3180"/>
    <w:pPr>
      <w:suppressLineNumbers/>
      <w:spacing w:before="120" w:after="120"/>
    </w:pPr>
    <w:rPr>
      <w:rFonts w:cs="FreeSans"/>
      <w:i/>
      <w:iCs/>
      <w:sz w:val="24"/>
      <w:szCs w:val="24"/>
    </w:rPr>
  </w:style>
  <w:style w:type="paragraph" w:customStyle="1" w:styleId="Index">
    <w:name w:val="Index"/>
    <w:basedOn w:val="Normal"/>
    <w:qFormat/>
    <w:rsid w:val="007D3180"/>
    <w:pPr>
      <w:suppressLineNumbers/>
    </w:pPr>
    <w:rPr>
      <w:rFonts w:cs="FreeSans"/>
    </w:rPr>
  </w:style>
  <w:style w:type="paragraph" w:customStyle="1" w:styleId="Default">
    <w:name w:val="Default"/>
    <w:link w:val="DefaultChar"/>
    <w:qFormat/>
    <w:rsid w:val="007D3180"/>
    <w:pPr>
      <w:spacing w:after="0" w:line="240" w:lineRule="auto"/>
    </w:pPr>
    <w:rPr>
      <w:rFonts w:ascii="Times New Roman" w:eastAsia="Calibri" w:hAnsi="Times New Roman" w:cs="Times New Roman"/>
      <w:color w:val="000000"/>
      <w:sz w:val="24"/>
      <w:szCs w:val="24"/>
    </w:rPr>
  </w:style>
  <w:style w:type="paragraph" w:customStyle="1" w:styleId="EndNoteBibliography">
    <w:name w:val="EndNote Bibliography"/>
    <w:basedOn w:val="Normal"/>
    <w:link w:val="EndNoteBibliographyChar"/>
    <w:qFormat/>
    <w:rsid w:val="007D3180"/>
    <w:pPr>
      <w:spacing w:line="240" w:lineRule="auto"/>
      <w:jc w:val="both"/>
    </w:pPr>
    <w:rPr>
      <w:rFonts w:ascii="Calibri" w:eastAsia="Calibri" w:hAnsi="Calibri" w:cs="Calibri"/>
      <w:color w:val="000000"/>
      <w:szCs w:val="24"/>
    </w:rPr>
  </w:style>
  <w:style w:type="paragraph" w:styleId="Footer">
    <w:name w:val="footer"/>
    <w:basedOn w:val="Normal"/>
    <w:link w:val="FooterChar"/>
    <w:uiPriority w:val="99"/>
    <w:unhideWhenUsed/>
    <w:rsid w:val="007D3180"/>
    <w:pPr>
      <w:tabs>
        <w:tab w:val="center" w:pos="4680"/>
        <w:tab w:val="right" w:pos="9360"/>
      </w:tabs>
      <w:spacing w:after="0" w:line="240" w:lineRule="auto"/>
    </w:pPr>
    <w:rPr>
      <w:rFonts w:ascii="Calibri" w:eastAsia="Calibri" w:hAnsi="Calibri"/>
    </w:rPr>
  </w:style>
  <w:style w:type="character" w:customStyle="1" w:styleId="FooterChar2">
    <w:name w:val="Footer Char2"/>
    <w:basedOn w:val="DefaultParagraphFont"/>
    <w:uiPriority w:val="99"/>
    <w:semiHidden/>
    <w:rsid w:val="007D3180"/>
    <w:rPr>
      <w:rFonts w:cs="Times New Roman"/>
    </w:rPr>
  </w:style>
  <w:style w:type="paragraph" w:styleId="HTMLPreformatted">
    <w:name w:val="HTML Preformatted"/>
    <w:basedOn w:val="Normal"/>
    <w:link w:val="HTMLPreformattedChar"/>
    <w:uiPriority w:val="99"/>
    <w:unhideWhenUsed/>
    <w:qFormat/>
    <w:rsid w:val="007D3180"/>
    <w:pPr>
      <w:spacing w:after="0" w:line="240" w:lineRule="auto"/>
    </w:pPr>
    <w:rPr>
      <w:rFonts w:ascii="Consolas" w:eastAsia="Calibri" w:hAnsi="Consolas"/>
      <w:sz w:val="20"/>
      <w:szCs w:val="20"/>
    </w:rPr>
  </w:style>
  <w:style w:type="character" w:customStyle="1" w:styleId="HTMLPreformattedChar2">
    <w:name w:val="HTML Preformatted Char2"/>
    <w:basedOn w:val="DefaultParagraphFont"/>
    <w:uiPriority w:val="99"/>
    <w:semiHidden/>
    <w:rsid w:val="007D3180"/>
    <w:rPr>
      <w:rFonts w:ascii="Consolas" w:hAnsi="Consolas" w:cs="Times New Roman"/>
      <w:sz w:val="20"/>
      <w:szCs w:val="20"/>
    </w:rPr>
  </w:style>
  <w:style w:type="paragraph" w:customStyle="1" w:styleId="Compact">
    <w:name w:val="Compact"/>
    <w:basedOn w:val="BodyText"/>
    <w:qFormat/>
    <w:rsid w:val="007D3180"/>
    <w:pPr>
      <w:spacing w:before="36" w:after="36" w:line="240" w:lineRule="auto"/>
    </w:pPr>
    <w:rPr>
      <w:rFonts w:cstheme="minorBidi"/>
      <w:sz w:val="24"/>
      <w:szCs w:val="24"/>
    </w:rPr>
  </w:style>
  <w:style w:type="paragraph" w:styleId="BalloonText">
    <w:name w:val="Balloon Text"/>
    <w:basedOn w:val="Normal"/>
    <w:link w:val="BalloonTextChar"/>
    <w:uiPriority w:val="99"/>
    <w:semiHidden/>
    <w:unhideWhenUsed/>
    <w:qFormat/>
    <w:rsid w:val="007D3180"/>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7D3180"/>
    <w:rPr>
      <w:rFonts w:ascii="Segoe UI" w:hAnsi="Segoe UI" w:cs="Segoe UI"/>
      <w:sz w:val="18"/>
      <w:szCs w:val="18"/>
    </w:rPr>
  </w:style>
  <w:style w:type="paragraph" w:styleId="CommentText">
    <w:name w:val="annotation text"/>
    <w:basedOn w:val="Normal"/>
    <w:link w:val="CommentTextChar"/>
    <w:uiPriority w:val="99"/>
    <w:semiHidden/>
    <w:unhideWhenUsed/>
    <w:qFormat/>
    <w:rsid w:val="007D3180"/>
    <w:pPr>
      <w:spacing w:line="240" w:lineRule="auto"/>
    </w:pPr>
    <w:rPr>
      <w:sz w:val="20"/>
      <w:szCs w:val="20"/>
    </w:rPr>
  </w:style>
  <w:style w:type="character" w:customStyle="1" w:styleId="CommentTextChar1">
    <w:name w:val="Comment Text Char1"/>
    <w:basedOn w:val="DefaultParagraphFont"/>
    <w:uiPriority w:val="99"/>
    <w:semiHidden/>
    <w:rsid w:val="007D3180"/>
    <w:rPr>
      <w:rFonts w:cs="Times New Roman"/>
      <w:sz w:val="20"/>
      <w:szCs w:val="20"/>
    </w:rPr>
  </w:style>
  <w:style w:type="paragraph" w:customStyle="1" w:styleId="EndNoteBibliographyTitle">
    <w:name w:val="EndNote Bibliography Title"/>
    <w:basedOn w:val="Normal"/>
    <w:link w:val="EndNoteBibliographyTitleChar"/>
    <w:qFormat/>
    <w:rsid w:val="007D3180"/>
    <w:pPr>
      <w:spacing w:after="0"/>
      <w:jc w:val="center"/>
    </w:pPr>
    <w:rPr>
      <w:rFonts w:ascii="Calibri" w:eastAsia="Calibri" w:hAnsi="Calibri" w:cs="Calibri"/>
      <w:color w:val="000000"/>
      <w:szCs w:val="24"/>
    </w:rPr>
  </w:style>
  <w:style w:type="paragraph" w:styleId="Title">
    <w:name w:val="Title"/>
    <w:basedOn w:val="Normal"/>
    <w:next w:val="Normal"/>
    <w:link w:val="TitleChar"/>
    <w:uiPriority w:val="10"/>
    <w:qFormat/>
    <w:rsid w:val="007D3180"/>
    <w:pPr>
      <w:spacing w:after="0" w:line="240" w:lineRule="auto"/>
      <w:contextualSpacing/>
    </w:pPr>
    <w:rPr>
      <w:rFonts w:asciiTheme="majorHAnsi" w:eastAsiaTheme="majorEastAsia" w:hAnsiTheme="majorHAnsi" w:cstheme="majorBidi"/>
      <w:spacing w:val="-10"/>
      <w:kern w:val="2"/>
      <w:sz w:val="56"/>
      <w:szCs w:val="56"/>
    </w:rPr>
  </w:style>
  <w:style w:type="character" w:customStyle="1" w:styleId="TitleChar1">
    <w:name w:val="Title Char1"/>
    <w:basedOn w:val="DefaultParagraphFont"/>
    <w:uiPriority w:val="10"/>
    <w:rsid w:val="007D3180"/>
    <w:rPr>
      <w:rFonts w:asciiTheme="majorHAnsi" w:eastAsiaTheme="majorEastAsia" w:hAnsiTheme="majorHAnsi" w:cstheme="majorBidi"/>
      <w:spacing w:val="-10"/>
      <w:kern w:val="28"/>
      <w:sz w:val="56"/>
      <w:szCs w:val="56"/>
    </w:rPr>
  </w:style>
  <w:style w:type="paragraph" w:customStyle="1" w:styleId="INAREAufzhlung2">
    <w:name w:val="INARE Aufzählung 2"/>
    <w:basedOn w:val="Normal"/>
    <w:qFormat/>
    <w:rsid w:val="007D3180"/>
    <w:pPr>
      <w:spacing w:after="0" w:line="240" w:lineRule="auto"/>
    </w:pPr>
    <w:rPr>
      <w:rFonts w:ascii="Times New Roman" w:eastAsia="Times New Roman" w:hAnsi="Times New Roman"/>
      <w:sz w:val="24"/>
      <w:szCs w:val="24"/>
      <w:lang w:val="en-GB" w:eastAsia="en-GB"/>
    </w:rPr>
  </w:style>
  <w:style w:type="paragraph" w:customStyle="1" w:styleId="Box">
    <w:name w:val="Box"/>
    <w:basedOn w:val="Normal"/>
    <w:qFormat/>
    <w:rsid w:val="007D3180"/>
    <w:pPr>
      <w:spacing w:after="0" w:line="240" w:lineRule="auto"/>
      <w:jc w:val="center"/>
    </w:pPr>
    <w:rPr>
      <w:rFonts w:ascii="Arial" w:eastAsia="Times New Roman" w:hAnsi="Arial"/>
      <w:sz w:val="24"/>
      <w:szCs w:val="24"/>
      <w:lang w:val="en-GB"/>
    </w:rPr>
  </w:style>
  <w:style w:type="paragraph" w:customStyle="1" w:styleId="FrameContents">
    <w:name w:val="Frame Contents"/>
    <w:basedOn w:val="Normal"/>
    <w:qFormat/>
    <w:rsid w:val="007D3180"/>
  </w:style>
  <w:style w:type="table" w:customStyle="1" w:styleId="Table">
    <w:name w:val="Table"/>
    <w:semiHidden/>
    <w:unhideWhenUsed/>
    <w:qFormat/>
    <w:rsid w:val="007D3180"/>
    <w:pPr>
      <w:spacing w:after="200" w:line="240" w:lineRule="auto"/>
    </w:pPr>
    <w:rPr>
      <w:sz w:val="24"/>
      <w:szCs w:val="24"/>
    </w:rPr>
    <w:tblPr>
      <w:tblInd w:w="0" w:type="dxa"/>
      <w:tblCellMar>
        <w:top w:w="0" w:type="dxa"/>
        <w:left w:w="108" w:type="dxa"/>
        <w:bottom w:w="0" w:type="dxa"/>
        <w:right w:w="108" w:type="dxa"/>
      </w:tblCellMar>
    </w:tblPr>
  </w:style>
  <w:style w:type="table" w:styleId="TableGridLight">
    <w:name w:val="Grid Table Light"/>
    <w:basedOn w:val="TableNormal"/>
    <w:uiPriority w:val="40"/>
    <w:rsid w:val="007D3180"/>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eGrid">
    <w:name w:val="Table Grid"/>
    <w:basedOn w:val="TableNormal"/>
    <w:uiPriority w:val="39"/>
    <w:rsid w:val="007D3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155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40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1F6354"/>
    <w:rPr>
      <w:b/>
      <w:bCs/>
    </w:rPr>
  </w:style>
  <w:style w:type="character" w:customStyle="1" w:styleId="CommentSubjectChar">
    <w:name w:val="Comment Subject Char"/>
    <w:basedOn w:val="CommentTextChar"/>
    <w:link w:val="CommentSubject"/>
    <w:uiPriority w:val="99"/>
    <w:semiHidden/>
    <w:rsid w:val="001F6354"/>
    <w:rPr>
      <w:rFonts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project.org/" TargetMode="External"/><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65196-93E4-4D8E-ADB3-EABF09EED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24</Pages>
  <Words>7007</Words>
  <Characters>39944</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Ayaz Ilyas</dc:creator>
  <cp:keywords/>
  <dc:description/>
  <cp:lastModifiedBy>Uzma Khan</cp:lastModifiedBy>
  <cp:revision>10</cp:revision>
  <cp:lastPrinted>2020-09-21T12:10:00Z</cp:lastPrinted>
  <dcterms:created xsi:type="dcterms:W3CDTF">2020-09-23T13:24:00Z</dcterms:created>
  <dcterms:modified xsi:type="dcterms:W3CDTF">2020-10-07T20:42:00Z</dcterms:modified>
</cp:coreProperties>
</file>